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commentsExtensible.xml" ContentType="application/vnd.openxmlformats-officedocument.wordprocessingml.commentsExtensible+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w:t>
      </w:r>
    </w:p>
    <w:p w:rsidR="00C8143E" w:rsidRDefault="004436D6">
      <w:pPr>
        <w:shd w:val="clear" w:color="auto" w:fill="FFFFFF"/>
        <w:tabs>
          <w:tab w:val="left" w:pos="8270"/>
        </w:tabs>
        <w:jc w:val="both"/>
        <w:rPr>
          <w:rFonts w:ascii="Times New Roman" w:hAnsi="Times New Roman" w:cs="Times New Roman"/>
        </w:rPr>
      </w:pPr>
      <w:r w:rsidRPr="006558AD">
        <w:rPr>
          <w:rFonts w:ascii="Times New Roman" w:hAnsi="Times New Roman" w:cs="Times New Roman"/>
          <w:b/>
          <w:bCs/>
        </w:rPr>
        <w:t>An Overview of Natural Language Processing</w:t>
      </w:r>
      <w:r w:rsidR="00602946">
        <w:rPr>
          <w:rFonts w:ascii="Times New Roman" w:hAnsi="Times New Roman" w:cs="Times New Roman"/>
          <w:b/>
          <w:bCs/>
        </w:rPr>
        <w:t xml:space="preserve"> </w:t>
      </w:r>
      <w:r w:rsidRPr="006558AD">
        <w:rPr>
          <w:rFonts w:ascii="Times New Roman" w:hAnsi="Times New Roman" w:cs="Times New Roman"/>
          <w:b/>
          <w:bCs/>
        </w:rPr>
        <w:t xml:space="preserve"> and Neural Networks</w:t>
      </w:r>
    </w:p>
    <w:p w:rsidR="008E34DC" w:rsidRDefault="008E34DC" w:rsidP="006558AD">
      <w:pPr>
        <w:shd w:val="clear" w:color="auto" w:fill="FFFFFF"/>
        <w:jc w:val="both"/>
        <w:rPr>
          <w:rFonts w:ascii="Times New Roman" w:hAnsi="Times New Roman" w:cs="Times New Roman"/>
          <w:b/>
          <w:bCs/>
        </w:rPr>
      </w:pPr>
    </w:p>
    <w:p w:rsidR="004436D6" w:rsidRDefault="004436D6" w:rsidP="006558AD">
      <w:pPr>
        <w:shd w:val="clear" w:color="auto" w:fill="FFFFFF"/>
        <w:jc w:val="both"/>
        <w:rPr>
          <w:rFonts w:ascii="Times New Roman" w:hAnsi="Times New Roman" w:cs="Times New Roman"/>
          <w:b/>
          <w:bCs/>
        </w:rPr>
      </w:pPr>
      <w:r w:rsidRPr="006558AD">
        <w:rPr>
          <w:rFonts w:ascii="Times New Roman" w:hAnsi="Times New Roman" w:cs="Times New Roman"/>
          <w:b/>
          <w:bCs/>
        </w:rPr>
        <w:t>Learning Objectives</w:t>
      </w:r>
    </w:p>
    <w:p w:rsidR="004E0803" w:rsidRDefault="004E0803" w:rsidP="006558AD">
      <w:pPr>
        <w:shd w:val="clear" w:color="auto" w:fill="FFFFFF"/>
        <w:jc w:val="both"/>
        <w:rPr>
          <w:rFonts w:ascii="Times New Roman" w:hAnsi="Times New Roman" w:cs="Times New Roman"/>
          <w:b/>
          <w:bCs/>
        </w:rPr>
      </w:pP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After completing this chapter, the readers are expected to</w:t>
      </w:r>
    </w:p>
    <w:p w:rsidR="009B52C4" w:rsidRPr="006558AD" w:rsidRDefault="009B52C4" w:rsidP="006558AD">
      <w:pPr>
        <w:shd w:val="clear" w:color="auto" w:fill="FFFFFF"/>
        <w:jc w:val="both"/>
        <w:rPr>
          <w:rFonts w:ascii="Times New Roman" w:hAnsi="Times New Roman" w:cs="Times New Roman"/>
        </w:rPr>
      </w:pP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Learn the basics of </w:t>
      </w:r>
      <w:r w:rsidR="004D405E" w:rsidRPr="004D405E">
        <w:rPr>
          <w:rFonts w:ascii="Times New Roman" w:hAnsi="Times New Roman" w:cs="Times New Roman"/>
        </w:rPr>
        <w:t xml:space="preserve">Natural Language Processing </w:t>
      </w:r>
      <w:r w:rsidR="00602946">
        <w:rPr>
          <w:rFonts w:ascii="Times New Roman" w:hAnsi="Times New Roman" w:cs="Times New Roman"/>
        </w:rPr>
        <w:t>(</w:t>
      </w:r>
      <w:r w:rsidRPr="006558AD">
        <w:rPr>
          <w:rFonts w:ascii="Times New Roman" w:hAnsi="Times New Roman" w:cs="Times New Roman"/>
        </w:rPr>
        <w:t>NLP</w:t>
      </w:r>
      <w:r w:rsidR="00602946">
        <w:rPr>
          <w:rFonts w:ascii="Times New Roman" w:hAnsi="Times New Roman" w:cs="Times New Roman"/>
        </w:rPr>
        <w:t>)</w:t>
      </w:r>
      <w:r w:rsidRPr="006558AD">
        <w:rPr>
          <w:rFonts w:ascii="Times New Roman" w:hAnsi="Times New Roman" w:cs="Times New Roman"/>
        </w:rPr>
        <w:t xml:space="preserve"> </w:t>
      </w:r>
      <w:r w:rsidR="008C064F">
        <w:rPr>
          <w:rFonts w:ascii="Times New Roman" w:hAnsi="Times New Roman" w:cs="Times New Roman"/>
        </w:rPr>
        <w:t xml:space="preserve">necessary for </w:t>
      </w:r>
      <w:r w:rsidR="008C064F" w:rsidRPr="006558AD">
        <w:rPr>
          <w:rFonts w:ascii="Times New Roman" w:hAnsi="Times New Roman" w:cs="Times New Roman"/>
        </w:rPr>
        <w:t xml:space="preserve"> </w:t>
      </w:r>
      <w:r w:rsidR="008C064F">
        <w:rPr>
          <w:rFonts w:ascii="Times New Roman" w:hAnsi="Times New Roman" w:cs="Times New Roman"/>
        </w:rPr>
        <w:t>understanding</w:t>
      </w:r>
      <w:r w:rsidRPr="006558AD">
        <w:rPr>
          <w:rFonts w:ascii="Times New Roman" w:hAnsi="Times New Roman" w:cs="Times New Roman"/>
        </w:rPr>
        <w:t xml:space="preserve"> the </w:t>
      </w:r>
      <w:r w:rsidR="008C064F">
        <w:rPr>
          <w:rFonts w:ascii="Times New Roman" w:hAnsi="Times New Roman" w:cs="Times New Roman"/>
        </w:rPr>
        <w:t xml:space="preserve">subsequent </w:t>
      </w:r>
      <w:r w:rsidR="008C064F" w:rsidRPr="006558AD">
        <w:rPr>
          <w:rFonts w:ascii="Times New Roman" w:hAnsi="Times New Roman" w:cs="Times New Roman"/>
        </w:rPr>
        <w:t xml:space="preserve"> </w:t>
      </w:r>
      <w:r w:rsidRPr="006558AD">
        <w:rPr>
          <w:rFonts w:ascii="Times New Roman" w:hAnsi="Times New Roman" w:cs="Times New Roman"/>
        </w:rPr>
        <w:t>chapters.</w:t>
      </w: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Gain knowledge about various semantic and syntactic paradigms in NLP</w:t>
      </w:r>
    </w:p>
    <w:p w:rsidR="004436D6" w:rsidRPr="006558AD"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Learn the basics of Neural Networks </w:t>
      </w:r>
      <w:r w:rsidR="008C064F">
        <w:rPr>
          <w:rFonts w:ascii="Times New Roman" w:hAnsi="Times New Roman" w:cs="Times New Roman"/>
        </w:rPr>
        <w:t xml:space="preserve">required </w:t>
      </w:r>
      <w:r w:rsidR="008C064F" w:rsidRPr="006558AD">
        <w:rPr>
          <w:rFonts w:ascii="Times New Roman" w:hAnsi="Times New Roman" w:cs="Times New Roman"/>
        </w:rPr>
        <w:t xml:space="preserve"> </w:t>
      </w:r>
      <w:r w:rsidRPr="006558AD">
        <w:rPr>
          <w:rFonts w:ascii="Times New Roman" w:hAnsi="Times New Roman" w:cs="Times New Roman"/>
        </w:rPr>
        <w:t xml:space="preserve">to understand the </w:t>
      </w:r>
      <w:r w:rsidR="008C064F">
        <w:rPr>
          <w:rFonts w:ascii="Times New Roman" w:hAnsi="Times New Roman" w:cs="Times New Roman"/>
        </w:rPr>
        <w:t>subsequent</w:t>
      </w:r>
      <w:r w:rsidR="008C064F" w:rsidRPr="006558AD">
        <w:rPr>
          <w:rFonts w:ascii="Times New Roman" w:hAnsi="Times New Roman" w:cs="Times New Roman"/>
        </w:rPr>
        <w:t xml:space="preserve"> </w:t>
      </w:r>
      <w:r w:rsidRPr="006558AD">
        <w:rPr>
          <w:rFonts w:ascii="Times New Roman" w:hAnsi="Times New Roman" w:cs="Times New Roman"/>
        </w:rPr>
        <w:t>chapters.</w:t>
      </w:r>
    </w:p>
    <w:p w:rsidR="004436D6" w:rsidRDefault="004436D6" w:rsidP="00181B54">
      <w:pPr>
        <w:numPr>
          <w:ilvl w:val="0"/>
          <w:numId w:val="65"/>
        </w:numPr>
        <w:shd w:val="clear" w:color="auto" w:fill="FFFFFF"/>
        <w:tabs>
          <w:tab w:val="left" w:pos="744"/>
        </w:tabs>
        <w:jc w:val="both"/>
        <w:rPr>
          <w:rFonts w:ascii="Times New Roman" w:hAnsi="Times New Roman" w:cs="Times New Roman"/>
        </w:rPr>
      </w:pPr>
      <w:r w:rsidRPr="006558AD">
        <w:rPr>
          <w:rFonts w:ascii="Times New Roman" w:hAnsi="Times New Roman" w:cs="Times New Roman"/>
        </w:rPr>
        <w:t xml:space="preserve">Become familiar with the evaluation metrics employed in neural network </w:t>
      </w:r>
      <w:r w:rsidR="00D326C4">
        <w:rPr>
          <w:rFonts w:ascii="Times New Roman" w:hAnsi="Times New Roman" w:cs="Times New Roman"/>
        </w:rPr>
        <w:t>modelling</w:t>
      </w:r>
      <w:r w:rsidRPr="006558AD">
        <w:rPr>
          <w:rFonts w:ascii="Times New Roman" w:hAnsi="Times New Roman" w:cs="Times New Roman"/>
        </w:rPr>
        <w:t>.</w:t>
      </w:r>
    </w:p>
    <w:p w:rsidR="004E0803" w:rsidRPr="006558AD" w:rsidRDefault="004E0803" w:rsidP="004E0803">
      <w:pPr>
        <w:shd w:val="clear" w:color="auto" w:fill="FFFFFF"/>
        <w:tabs>
          <w:tab w:val="left" w:pos="744"/>
        </w:tabs>
        <w:ind w:left="720"/>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natural evolution of languages has enabled humans to communicate and share ideas across geopolitical boundaries. However, the concept of a machine processing and understanding these human languages is a complex challenge. Since machines inherently understand numbers and numerical operations, it is necessary to convert natural language into a format that computers can comprehend. This is where NLP comes into play. NLP is an interdisciplinary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within computer science that encompasses techniques to make human language accessible and </w:t>
      </w:r>
      <w:r w:rsidRPr="006558AD">
        <w:rPr>
          <w:rFonts w:ascii="Times New Roman" w:hAnsi="Times New Roman" w:cs="Times New Roman"/>
          <w:lang w:val="fr-FR"/>
        </w:rPr>
        <w:t xml:space="preserve">interpretable </w:t>
      </w:r>
      <w:r w:rsidRPr="006558AD">
        <w:rPr>
          <w:rFonts w:ascii="Times New Roman" w:hAnsi="Times New Roman" w:cs="Times New Roman"/>
        </w:rPr>
        <w:t>by machines. The foundational concepts in NLP draw from a wide range of disciplines, including theoretical computer science, linguistics, statistics, and artif</w:t>
      </w:r>
      <w:r w:rsidR="009F3D28">
        <w:rPr>
          <w:rFonts w:ascii="Times New Roman" w:hAnsi="Times New Roman" w:cs="Times New Roman"/>
        </w:rPr>
        <w:t>i</w:t>
      </w:r>
      <w:r w:rsidRPr="006558AD">
        <w:rPr>
          <w:rFonts w:ascii="Times New Roman" w:hAnsi="Times New Roman" w:cs="Times New Roman"/>
        </w:rPr>
        <w:t>cial intelligence.</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Statistical methods and linear machine learning models have long been </w:t>
      </w:r>
      <w:r w:rsidR="007B6880">
        <w:rPr>
          <w:rFonts w:ascii="Times New Roman" w:hAnsi="Times New Roman" w:cs="Times New Roman"/>
        </w:rPr>
        <w:t>utilised</w:t>
      </w:r>
      <w:r w:rsidR="007B6880" w:rsidRPr="006558AD">
        <w:rPr>
          <w:rFonts w:ascii="Times New Roman" w:hAnsi="Times New Roman" w:cs="Times New Roman"/>
        </w:rPr>
        <w:t xml:space="preserve"> </w:t>
      </w:r>
      <w:r w:rsidRPr="006558AD">
        <w:rPr>
          <w:rFonts w:ascii="Times New Roman" w:hAnsi="Times New Roman" w:cs="Times New Roman"/>
        </w:rPr>
        <w:t xml:space="preserve">in NLP tasks. However, these traditional approaches depend heavily on manually crafted dictionaries and features, limiting their capacity to capture complex patterns and semantics in language. As the volume of textual data has increased and computational resources have become more accessible, neural architectures have gained prominence in modern NLP techniques. These neural models excel at capturing </w:t>
      </w:r>
      <w:r w:rsidRPr="006558AD">
        <w:rPr>
          <w:rFonts w:ascii="Times New Roman" w:hAnsi="Times New Roman" w:cs="Times New Roman"/>
          <w:i/>
          <w:iCs/>
        </w:rPr>
        <w:t xml:space="preserve">latent knowledge </w:t>
      </w:r>
      <w:r w:rsidRPr="006558AD">
        <w:rPr>
          <w:rFonts w:ascii="Times New Roman" w:hAnsi="Times New Roman" w:cs="Times New Roman"/>
        </w:rPr>
        <w:t>from data, processing inputs of varying lengths, leveraging information from long sequences of text, and autonomously learning features, reducing the need for extensive manual e</w:t>
      </w:r>
      <w:r>
        <w:rPr>
          <w:rFonts w:ascii="Times New Roman" w:hAnsi="Times New Roman" w:cs="Times New Roman"/>
        </w:rPr>
        <w:t>f</w:t>
      </w:r>
      <w:r w:rsidRPr="006558AD">
        <w:rPr>
          <w:rFonts w:ascii="Times New Roman" w:hAnsi="Times New Roman" w:cs="Times New Roman"/>
        </w:rPr>
        <w:t>fort</w:t>
      </w:r>
      <w:r w:rsidR="00571D51">
        <w:rPr>
          <w:rFonts w:ascii="Times New Roman" w:hAnsi="Times New Roman" w:cs="Times New Roman"/>
        </w:rPr>
        <w:t>s</w:t>
      </w:r>
      <w:r w:rsidRPr="006558AD">
        <w:rPr>
          <w:rFonts w:ascii="Times New Roman" w:hAnsi="Times New Roman" w:cs="Times New Roman"/>
        </w:rPr>
        <w:t>.</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This chapter is divided into two parts. In </w:t>
      </w:r>
      <w:r w:rsidRPr="006558AD">
        <w:rPr>
          <w:rFonts w:ascii="Times New Roman" w:hAnsi="Times New Roman" w:cs="Times New Roman"/>
          <w:b/>
          <w:bCs/>
        </w:rPr>
        <w:t>Part I</w:t>
      </w:r>
      <w:r w:rsidRPr="006558AD">
        <w:rPr>
          <w:rFonts w:ascii="Times New Roman" w:hAnsi="Times New Roman" w:cs="Times New Roman"/>
        </w:rPr>
        <w:t>, readers are f</w:t>
      </w:r>
      <w:r w:rsidR="009F3D28">
        <w:rPr>
          <w:rFonts w:ascii="Times New Roman" w:hAnsi="Times New Roman" w:cs="Times New Roman"/>
        </w:rPr>
        <w:t>i</w:t>
      </w:r>
      <w:r w:rsidRPr="006558AD">
        <w:rPr>
          <w:rFonts w:ascii="Times New Roman" w:hAnsi="Times New Roman" w:cs="Times New Roman"/>
        </w:rPr>
        <w:t xml:space="preserve">rst introduced to the </w:t>
      </w:r>
      <w:r w:rsidRPr="006558AD">
        <w:rPr>
          <w:rFonts w:ascii="Times New Roman" w:hAnsi="Times New Roman" w:cs="Times New Roman"/>
          <w:lang w:val="de-DE"/>
        </w:rPr>
        <w:t>f</w:t>
      </w:r>
      <w:r w:rsidR="009F3D28">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of linguistics and </w:t>
      </w:r>
      <w:r w:rsidR="00D414C7">
        <w:rPr>
          <w:rFonts w:ascii="Times New Roman" w:hAnsi="Times New Roman" w:cs="Times New Roman"/>
        </w:rPr>
        <w:t>NLP</w:t>
      </w:r>
      <w:r w:rsidRPr="006558AD">
        <w:rPr>
          <w:rFonts w:ascii="Times New Roman" w:hAnsi="Times New Roman" w:cs="Times New Roman"/>
        </w:rPr>
        <w:t>. Section 2.1</w:t>
      </w:r>
      <w:r w:rsidR="000A2181">
        <w:rPr>
          <w:rFonts w:ascii="Times New Roman" w:hAnsi="Times New Roman" w:cs="Times New Roman"/>
        </w:rPr>
        <w:t xml:space="preserve"> </w:t>
      </w:r>
      <w:r w:rsidR="00565F60">
        <w:rPr>
          <w:rFonts w:ascii="Times New Roman" w:hAnsi="Times New Roman" w:cs="Times New Roman"/>
        </w:rPr>
        <w:t>discusses</w:t>
      </w:r>
      <w:r w:rsidR="000A2181">
        <w:rPr>
          <w:rFonts w:ascii="Times New Roman" w:hAnsi="Times New Roman" w:cs="Times New Roman"/>
        </w:rPr>
        <w:t xml:space="preserve"> </w:t>
      </w:r>
      <w:r w:rsidRPr="006558AD">
        <w:rPr>
          <w:rFonts w:ascii="Times New Roman" w:hAnsi="Times New Roman" w:cs="Times New Roman"/>
        </w:rPr>
        <w:t xml:space="preserve"> the goals of computational linguistics and NLP. Section 2.2 describes various tasks in NLP and introduces the NLP pipeline.</w:t>
      </w:r>
      <w:r w:rsidR="002162DC">
        <w:rPr>
          <w:rFonts w:ascii="Times New Roman" w:hAnsi="Times New Roman" w:cs="Times New Roman"/>
        </w:rPr>
        <w:t xml:space="preserve"> </w:t>
      </w:r>
      <w:r w:rsidRPr="006558AD">
        <w:rPr>
          <w:rFonts w:ascii="Times New Roman" w:hAnsi="Times New Roman" w:cs="Times New Roman"/>
        </w:rPr>
        <w:t>Section 2.3 explores the linguistic components of language, such as</w:t>
      </w:r>
      <w:r w:rsidR="009F3D28">
        <w:rPr>
          <w:rFonts w:ascii="Times New Roman" w:hAnsi="Times New Roman" w:cs="Times New Roman"/>
        </w:rPr>
        <w:t xml:space="preserve"> </w:t>
      </w:r>
      <w:r w:rsidRPr="006558AD">
        <w:rPr>
          <w:rFonts w:ascii="Times New Roman" w:hAnsi="Times New Roman" w:cs="Times New Roman"/>
        </w:rPr>
        <w:t xml:space="preserve">morphology, lexicon, and text </w:t>
      </w:r>
      <w:r w:rsidR="007B6880">
        <w:rPr>
          <w:rFonts w:ascii="Times New Roman" w:hAnsi="Times New Roman" w:cs="Times New Roman"/>
        </w:rPr>
        <w:t>normalisation</w:t>
      </w:r>
      <w:r w:rsidR="007B6880" w:rsidRPr="006558AD">
        <w:rPr>
          <w:rFonts w:ascii="Times New Roman" w:hAnsi="Times New Roman" w:cs="Times New Roman"/>
        </w:rPr>
        <w:t xml:space="preserve"> </w:t>
      </w:r>
      <w:r w:rsidRPr="006558AD">
        <w:rPr>
          <w:rFonts w:ascii="Times New Roman" w:hAnsi="Times New Roman" w:cs="Times New Roman"/>
        </w:rPr>
        <w:t xml:space="preserve">techniques like stemming and </w:t>
      </w:r>
      <w:r w:rsidR="007B6880">
        <w:rPr>
          <w:rFonts w:ascii="Times New Roman" w:hAnsi="Times New Roman" w:cs="Times New Roman"/>
        </w:rPr>
        <w:t>lemmatisation</w:t>
      </w:r>
      <w:r w:rsidRPr="006558AD">
        <w:rPr>
          <w:rFonts w:ascii="Times New Roman" w:hAnsi="Times New Roman" w:cs="Times New Roman"/>
        </w:rPr>
        <w:t>. In Section 2.4, we provide an overview of di</w:t>
      </w:r>
      <w:r>
        <w:rPr>
          <w:rFonts w:ascii="Times New Roman" w:hAnsi="Times New Roman" w:cs="Times New Roman"/>
        </w:rPr>
        <w:t>f</w:t>
      </w:r>
      <w:r w:rsidRPr="006558AD">
        <w:rPr>
          <w:rFonts w:ascii="Times New Roman" w:hAnsi="Times New Roman" w:cs="Times New Roman"/>
        </w:rPr>
        <w:t xml:space="preserve">ferent </w:t>
      </w:r>
      <w:r w:rsidR="007B6880">
        <w:rPr>
          <w:rFonts w:ascii="Times New Roman" w:hAnsi="Times New Roman" w:cs="Times New Roman"/>
        </w:rPr>
        <w:t>tokenisation</w:t>
      </w:r>
      <w:r w:rsidR="007B6880" w:rsidRPr="006558AD">
        <w:rPr>
          <w:rFonts w:ascii="Times New Roman" w:hAnsi="Times New Roman" w:cs="Times New Roman"/>
        </w:rPr>
        <w:t xml:space="preserve"> </w:t>
      </w:r>
      <w:r w:rsidRPr="006558AD">
        <w:rPr>
          <w:rFonts w:ascii="Times New Roman" w:hAnsi="Times New Roman" w:cs="Times New Roman"/>
        </w:rPr>
        <w:t xml:space="preserve">and semantic analysis techniques. Section 2.5 focuses on syntax and grammar-based parsing methods, while Section 2.6 delves into semantics and semantic parsing. Finally, Section 2.7 presents the task of language </w:t>
      </w:r>
      <w:r w:rsidR="00602946">
        <w:rPr>
          <w:rFonts w:ascii="Times New Roman" w:hAnsi="Times New Roman" w:cs="Times New Roman"/>
        </w:rPr>
        <w:t>modelling</w:t>
      </w:r>
      <w:r w:rsidRPr="006558AD">
        <w:rPr>
          <w:rFonts w:ascii="Times New Roman" w:hAnsi="Times New Roman" w:cs="Times New Roman"/>
        </w:rPr>
        <w:t xml:space="preserve">, </w:t>
      </w:r>
      <w:r w:rsidR="007B6880">
        <w:rPr>
          <w:rFonts w:ascii="Times New Roman" w:hAnsi="Times New Roman" w:cs="Times New Roman"/>
        </w:rPr>
        <w:t>emphasising</w:t>
      </w:r>
      <w:r w:rsidR="007B6880" w:rsidRPr="006558AD">
        <w:rPr>
          <w:rFonts w:ascii="Times New Roman" w:hAnsi="Times New Roman" w:cs="Times New Roman"/>
        </w:rPr>
        <w:t xml:space="preserve"> </w:t>
      </w:r>
      <w:r w:rsidRPr="006558AD">
        <w:rPr>
          <w:rFonts w:ascii="Times New Roman" w:hAnsi="Times New Roman" w:cs="Times New Roman"/>
        </w:rPr>
        <w:t xml:space="preserve">conditional probability and </w:t>
      </w:r>
      <w:r w:rsidR="00487E8E">
        <w:rPr>
          <w:rFonts w:ascii="Times New Roman" w:hAnsi="Times New Roman" w:cs="Times New Roman"/>
        </w:rPr>
        <w:t xml:space="preserve">the </w:t>
      </w:r>
      <w:r w:rsidRPr="006558AD">
        <w:rPr>
          <w:rFonts w:ascii="Times New Roman" w:hAnsi="Times New Roman" w:cs="Times New Roman"/>
        </w:rPr>
        <w:t>frequency of co-occurrence.</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 </w:t>
      </w:r>
      <w:r w:rsidRPr="006558AD">
        <w:rPr>
          <w:rFonts w:ascii="Times New Roman" w:hAnsi="Times New Roman" w:cs="Times New Roman"/>
          <w:b/>
          <w:bCs/>
        </w:rPr>
        <w:t xml:space="preserve">Part </w:t>
      </w:r>
      <w:r w:rsidRPr="006558AD">
        <w:rPr>
          <w:rFonts w:ascii="Times New Roman" w:hAnsi="Times New Roman" w:cs="Times New Roman"/>
          <w:b/>
          <w:bCs/>
          <w:lang w:val="da-DK"/>
        </w:rPr>
        <w:t>II</w:t>
      </w:r>
      <w:r w:rsidRPr="006558AD">
        <w:rPr>
          <w:rFonts w:ascii="Times New Roman" w:hAnsi="Times New Roman" w:cs="Times New Roman"/>
          <w:lang w:val="da-DK"/>
        </w:rPr>
        <w:t xml:space="preserve">, </w:t>
      </w:r>
      <w:r w:rsidRPr="006558AD">
        <w:rPr>
          <w:rFonts w:ascii="Times New Roman" w:hAnsi="Times New Roman" w:cs="Times New Roman"/>
        </w:rPr>
        <w:t>we explore neural networks and related concepts to set the foundation for deep learning techniques discussed in later chapters. Section 2.8 introduces the perceptron and its application</w:t>
      </w:r>
      <w:r w:rsidR="00197ABF">
        <w:rPr>
          <w:rFonts w:ascii="Times New Roman" w:hAnsi="Times New Roman" w:cs="Times New Roman"/>
        </w:rPr>
        <w:t>s</w:t>
      </w:r>
      <w:r w:rsidRPr="006558AD">
        <w:rPr>
          <w:rFonts w:ascii="Times New Roman" w:hAnsi="Times New Roman" w:cs="Times New Roman"/>
        </w:rPr>
        <w:t xml:space="preserve"> in </w:t>
      </w:r>
      <w:r w:rsidR="00602946">
        <w:rPr>
          <w:rFonts w:ascii="Times New Roman" w:hAnsi="Times New Roman" w:cs="Times New Roman"/>
        </w:rPr>
        <w:t>modelling</w:t>
      </w:r>
      <w:r w:rsidR="00602946" w:rsidRPr="006558AD">
        <w:rPr>
          <w:rFonts w:ascii="Times New Roman" w:hAnsi="Times New Roman" w:cs="Times New Roman"/>
        </w:rPr>
        <w:t xml:space="preserve"> </w:t>
      </w:r>
      <w:r w:rsidRPr="006558AD">
        <w:rPr>
          <w:rFonts w:ascii="Times New Roman" w:hAnsi="Times New Roman" w:cs="Times New Roman"/>
        </w:rPr>
        <w:t>a linear classif</w:t>
      </w:r>
      <w:r w:rsidR="009F3D28">
        <w:rPr>
          <w:rFonts w:ascii="Times New Roman" w:hAnsi="Times New Roman" w:cs="Times New Roman"/>
        </w:rPr>
        <w:t>i</w:t>
      </w:r>
      <w:r w:rsidRPr="006558AD">
        <w:rPr>
          <w:rFonts w:ascii="Times New Roman" w:hAnsi="Times New Roman" w:cs="Times New Roman"/>
        </w:rPr>
        <w:t>er. Section 2.9 presents multilayer perceptrons and popular non</w:t>
      </w:r>
      <w:r w:rsidR="007E70BF">
        <w:rPr>
          <w:rFonts w:ascii="Times New Roman" w:hAnsi="Times New Roman" w:cs="Times New Roman"/>
        </w:rPr>
        <w:t>-</w:t>
      </w:r>
      <w:r w:rsidRPr="006558AD">
        <w:rPr>
          <w:rFonts w:ascii="Times New Roman" w:hAnsi="Times New Roman" w:cs="Times New Roman"/>
        </w:rPr>
        <w:t xml:space="preserve">linear activation functions. Section 2.10 covers the gradient-based training process for neural networks and error backpropagation. In </w:t>
      </w:r>
      <w:r w:rsidR="00087011">
        <w:rPr>
          <w:rFonts w:ascii="Times New Roman" w:hAnsi="Times New Roman" w:cs="Times New Roman"/>
        </w:rPr>
        <w:t>Subs</w:t>
      </w:r>
      <w:r w:rsidRPr="006558AD">
        <w:rPr>
          <w:rFonts w:ascii="Times New Roman" w:hAnsi="Times New Roman" w:cs="Times New Roman"/>
        </w:rPr>
        <w:t xml:space="preserve">ection 2.10.3, we discuss the various </w:t>
      </w:r>
      <w:r w:rsidRPr="006558AD">
        <w:rPr>
          <w:rFonts w:ascii="Times New Roman" w:hAnsi="Times New Roman" w:cs="Times New Roman"/>
          <w:lang w:val="de-DE"/>
        </w:rPr>
        <w:t xml:space="preserve">hyperparameters </w:t>
      </w:r>
      <w:r w:rsidRPr="006558AD">
        <w:rPr>
          <w:rFonts w:ascii="Times New Roman" w:hAnsi="Times New Roman" w:cs="Times New Roman"/>
        </w:rPr>
        <w:t>that inf</w:t>
      </w:r>
      <w:r w:rsidR="009F3D28">
        <w:rPr>
          <w:rFonts w:ascii="Times New Roman" w:hAnsi="Times New Roman" w:cs="Times New Roman"/>
        </w:rPr>
        <w:t>l</w:t>
      </w:r>
      <w:r w:rsidRPr="006558AD">
        <w:rPr>
          <w:rFonts w:ascii="Times New Roman" w:hAnsi="Times New Roman" w:cs="Times New Roman"/>
        </w:rPr>
        <w:t>uence neural network training. Section 2.11 focuses on the challenges that af</w:t>
      </w:r>
      <w:r>
        <w:rPr>
          <w:rFonts w:ascii="Times New Roman" w:hAnsi="Times New Roman" w:cs="Times New Roman"/>
        </w:rPr>
        <w:t>f</w:t>
      </w:r>
      <w:r w:rsidRPr="006558AD">
        <w:rPr>
          <w:rFonts w:ascii="Times New Roman" w:hAnsi="Times New Roman" w:cs="Times New Roman"/>
        </w:rPr>
        <w:t>ect gradient descent. Finally, in Section 2.12, we examine the performance measures commonly used to evaluate deep learning tasks.</w:t>
      </w:r>
    </w:p>
    <w:p w:rsidR="004E0803" w:rsidRPr="006558AD" w:rsidRDefault="004E0803" w:rsidP="006558AD">
      <w:pPr>
        <w:shd w:val="clear" w:color="auto" w:fill="FFFFFF"/>
        <w:jc w:val="both"/>
        <w:rPr>
          <w:rFonts w:ascii="Times New Roman" w:hAnsi="Times New Roman" w:cs="Times New Roman"/>
        </w:rPr>
      </w:pPr>
    </w:p>
    <w:p w:rsidR="00C8143E" w:rsidRDefault="004436D6">
      <w:pPr>
        <w:shd w:val="clear" w:color="auto" w:fill="FFFFFF"/>
        <w:jc w:val="center"/>
        <w:rPr>
          <w:rFonts w:ascii="Times New Roman" w:hAnsi="Times New Roman" w:cs="Times New Roman"/>
        </w:rPr>
      </w:pPr>
      <w:r w:rsidRPr="006558AD">
        <w:rPr>
          <w:rFonts w:ascii="Times New Roman" w:hAnsi="Times New Roman" w:cs="Times New Roman"/>
          <w:b/>
          <w:bCs/>
        </w:rPr>
        <w:t>Part I: Natural Language Processing</w:t>
      </w:r>
      <w:r w:rsidR="000A2D76">
        <w:rPr>
          <w:rFonts w:ascii="Times New Roman" w:hAnsi="Times New Roman" w:cs="Times New Roman"/>
          <w:b/>
          <w:bCs/>
        </w:rPr>
        <w:t xml:space="preserve"> </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Since the advent of computers, researchers have been captivated by the idea of teaching machines to interact like humans. As early as 1963, Joseph </w:t>
      </w:r>
      <w:r w:rsidRPr="006558AD">
        <w:rPr>
          <w:rFonts w:ascii="Times New Roman" w:hAnsi="Times New Roman" w:cs="Times New Roman"/>
          <w:lang w:val="de-DE"/>
        </w:rPr>
        <w:t xml:space="preserve">Weizenbaum </w:t>
      </w:r>
      <w:r w:rsidRPr="006558AD">
        <w:rPr>
          <w:rFonts w:ascii="Times New Roman" w:hAnsi="Times New Roman" w:cs="Times New Roman"/>
        </w:rPr>
        <w:t xml:space="preserve">developed ELIZA </w:t>
      </w:r>
      <w:r w:rsidRPr="006558AD">
        <w:rPr>
          <w:rFonts w:ascii="Times New Roman" w:hAnsi="Times New Roman" w:cs="Times New Roman"/>
          <w:lang w:val="de-DE"/>
        </w:rPr>
        <w:t xml:space="preserve">(Weizenbaum 1983), </w:t>
      </w:r>
      <w:r w:rsidRPr="006558AD">
        <w:rPr>
          <w:rFonts w:ascii="Times New Roman" w:hAnsi="Times New Roman" w:cs="Times New Roman"/>
        </w:rPr>
        <w:t xml:space="preserve">a rule-based </w:t>
      </w:r>
      <w:r w:rsidRPr="006558AD">
        <w:rPr>
          <w:rFonts w:ascii="Times New Roman" w:hAnsi="Times New Roman" w:cs="Times New Roman"/>
          <w:lang w:val="de-DE"/>
        </w:rPr>
        <w:t xml:space="preserve">chatbot </w:t>
      </w:r>
      <w:r w:rsidRPr="006558AD">
        <w:rPr>
          <w:rFonts w:ascii="Times New Roman" w:hAnsi="Times New Roman" w:cs="Times New Roman"/>
        </w:rPr>
        <w:t xml:space="preserve">designed to converse with humans. Fast forward to 2014, Eugene Goostman, a </w:t>
      </w:r>
      <w:r w:rsidRPr="006558AD">
        <w:rPr>
          <w:rFonts w:ascii="Times New Roman" w:hAnsi="Times New Roman" w:cs="Times New Roman"/>
          <w:lang w:val="de-DE"/>
        </w:rPr>
        <w:t xml:space="preserve">chatbot, </w:t>
      </w:r>
      <w:r w:rsidRPr="006558AD">
        <w:rPr>
          <w:rFonts w:ascii="Times New Roman" w:hAnsi="Times New Roman" w:cs="Times New Roman"/>
        </w:rPr>
        <w:t xml:space="preserve">passed the </w:t>
      </w:r>
      <w:r w:rsidRPr="006558AD">
        <w:rPr>
          <w:rFonts w:ascii="Times New Roman" w:hAnsi="Times New Roman" w:cs="Times New Roman"/>
          <w:i/>
          <w:iCs/>
        </w:rPr>
        <w:t>Turing Test</w:t>
      </w:r>
      <w:r w:rsidRPr="006558AD">
        <w:rPr>
          <w:rFonts w:ascii="Times New Roman" w:hAnsi="Times New Roman" w:cs="Times New Roman"/>
        </w:rPr>
        <w:t xml:space="preserve">, with human judges unable to discern that Eugene was, in fact, a </w:t>
      </w:r>
      <w:r w:rsidRPr="006558AD">
        <w:rPr>
          <w:rFonts w:ascii="Times New Roman" w:hAnsi="Times New Roman" w:cs="Times New Roman"/>
          <w:lang w:val="fr-FR"/>
        </w:rPr>
        <w:t xml:space="preserve">bot. </w:t>
      </w:r>
      <w:r w:rsidRPr="006558AD">
        <w:rPr>
          <w:rFonts w:ascii="Times New Roman" w:hAnsi="Times New Roman" w:cs="Times New Roman"/>
        </w:rPr>
        <w:t xml:space="preserve">In 2017, Google </w:t>
      </w:r>
      <w:r w:rsidR="009E4EDC">
        <w:rPr>
          <w:rFonts w:ascii="Times New Roman" w:hAnsi="Times New Roman" w:cs="Times New Roman"/>
        </w:rPr>
        <w:t>revolutionised</w:t>
      </w:r>
      <w:r w:rsidR="009E4EDC" w:rsidRPr="006558AD">
        <w:rPr>
          <w:rFonts w:ascii="Times New Roman" w:hAnsi="Times New Roman" w:cs="Times New Roman"/>
        </w:rPr>
        <w:t xml:space="preserve"> </w:t>
      </w:r>
      <w:r w:rsidRPr="006558AD">
        <w:rPr>
          <w:rFonts w:ascii="Times New Roman" w:hAnsi="Times New Roman" w:cs="Times New Roman"/>
        </w:rPr>
        <w:t xml:space="preserve">the </w:t>
      </w:r>
      <w:r w:rsidRPr="006558AD">
        <w:rPr>
          <w:rFonts w:ascii="Times New Roman" w:hAnsi="Times New Roman" w:cs="Times New Roman"/>
          <w:lang w:val="de-DE"/>
        </w:rPr>
        <w:t>f</w:t>
      </w:r>
      <w:r w:rsidR="009F3D28">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by introducing a new machine translation architecture, now famously known as </w:t>
      </w:r>
      <w:r w:rsidRPr="006558AD">
        <w:rPr>
          <w:rFonts w:ascii="Times New Roman" w:hAnsi="Times New Roman" w:cs="Times New Roman"/>
          <w:i/>
          <w:iCs/>
        </w:rPr>
        <w:t xml:space="preserve">Transformers </w:t>
      </w:r>
      <w:r w:rsidRPr="006558AD">
        <w:rPr>
          <w:rFonts w:ascii="Times New Roman" w:hAnsi="Times New Roman" w:cs="Times New Roman"/>
        </w:rPr>
        <w:t xml:space="preserve">(Vaswani </w:t>
      </w:r>
      <w:r w:rsidRPr="006558AD">
        <w:rPr>
          <w:rFonts w:ascii="Times New Roman" w:hAnsi="Times New Roman" w:cs="Times New Roman"/>
          <w:lang w:val="da-DK"/>
        </w:rPr>
        <w:t xml:space="preserve">et al. 2017). </w:t>
      </w:r>
      <w:r w:rsidRPr="006558AD">
        <w:rPr>
          <w:rFonts w:ascii="Times New Roman" w:hAnsi="Times New Roman" w:cs="Times New Roman"/>
        </w:rPr>
        <w:t>More recently, the success and widespread adoption of language models like ChatGPT, and its successors have generated immense interest in language models, accelerating research in both NLP and deep learning. This book is motivated by the need to enhance our understanding of language models and to demystify the concepts from beginner to advanced levels.</w:t>
      </w:r>
    </w:p>
    <w:p w:rsidR="004E0803" w:rsidRPr="006558AD" w:rsidRDefault="004E0803" w:rsidP="006558AD">
      <w:pPr>
        <w:shd w:val="clear" w:color="auto" w:fill="FFFFFF"/>
        <w:jc w:val="both"/>
        <w:rPr>
          <w:rFonts w:ascii="Times New Roman" w:hAnsi="Times New Roman" w:cs="Times New Roman"/>
        </w:rPr>
      </w:pPr>
    </w:p>
    <w:p w:rsidR="00855401" w:rsidRDefault="00855401" w:rsidP="006558AD">
      <w:pPr>
        <w:shd w:val="clear" w:color="auto" w:fill="FFFFFF"/>
        <w:jc w:val="both"/>
        <w:rPr>
          <w:rFonts w:ascii="Times New Roman" w:hAnsi="Times New Roman" w:cs="Times New Roman"/>
        </w:rPr>
      </w:pPr>
      <w:bookmarkStart w:id="0" w:name="bookmark0"/>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C</w:t>
      </w:r>
      <w:bookmarkEnd w:id="0"/>
      <w:r w:rsidRPr="006558AD">
        <w:rPr>
          <w:rFonts w:ascii="Times New Roman" w:hAnsi="Times New Roman" w:cs="Times New Roman"/>
        </w:rPr>
        <w:t>omputation aside, a very nuanced problem with language is its ambiguity, contextuali</w:t>
      </w:r>
      <w:r w:rsidR="00482EE7">
        <w:rPr>
          <w:rFonts w:ascii="Times New Roman" w:hAnsi="Times New Roman" w:cs="Times New Roman"/>
        </w:rPr>
        <w:t>s</w:t>
      </w:r>
      <w:r w:rsidRPr="006558AD">
        <w:rPr>
          <w:rFonts w:ascii="Times New Roman" w:hAnsi="Times New Roman" w:cs="Times New Roman"/>
        </w:rPr>
        <w:t xml:space="preserve">ation, and its dynamic </w:t>
      </w:r>
      <w:r w:rsidRPr="006558AD">
        <w:rPr>
          <w:rFonts w:ascii="Times New Roman" w:hAnsi="Times New Roman" w:cs="Times New Roman"/>
        </w:rPr>
        <w:lastRenderedPageBreak/>
        <w:t>nature relative to the zeitgeist. Consider the sentence ‘</w:t>
      </w:r>
      <w:r w:rsidRPr="006558AD">
        <w:rPr>
          <w:rFonts w:ascii="Times New Roman" w:hAnsi="Times New Roman" w:cs="Times New Roman"/>
          <w:i/>
          <w:iCs/>
        </w:rPr>
        <w:t>I saw her duck</w:t>
      </w:r>
      <w:r w:rsidRPr="006558AD">
        <w:rPr>
          <w:rFonts w:ascii="Times New Roman" w:hAnsi="Times New Roman" w:cs="Times New Roman"/>
        </w:rPr>
        <w:t>’. One interpretation could be that I saw a duck (noun) that belonged to her. Another interpretation of this same sentence could be that I saw her perform the act of ducking (verb) to avoid an obstacle. Depending on the context, sentences with similar structures and subjects can still convey very dif</w:t>
      </w:r>
      <w:r w:rsidR="009F3D28">
        <w:rPr>
          <w:rFonts w:ascii="Times New Roman" w:hAnsi="Times New Roman" w:cs="Times New Roman"/>
        </w:rPr>
        <w:t>f</w:t>
      </w:r>
      <w:r w:rsidRPr="006558AD">
        <w:rPr>
          <w:rFonts w:ascii="Times New Roman" w:hAnsi="Times New Roman" w:cs="Times New Roman"/>
        </w:rPr>
        <w:t>erent meanings. Take the following sentences: ‘</w:t>
      </w:r>
      <w:r w:rsidRPr="006558AD">
        <w:rPr>
          <w:rFonts w:ascii="Times New Roman" w:hAnsi="Times New Roman" w:cs="Times New Roman"/>
          <w:i/>
          <w:iCs/>
        </w:rPr>
        <w:t>I ate rice with a spoon</w:t>
      </w:r>
      <w:r w:rsidRPr="006558AD">
        <w:rPr>
          <w:rFonts w:ascii="Times New Roman" w:hAnsi="Times New Roman" w:cs="Times New Roman"/>
        </w:rPr>
        <w:t>’, ‘</w:t>
      </w:r>
      <w:r w:rsidRPr="006558AD">
        <w:rPr>
          <w:rFonts w:ascii="Times New Roman" w:hAnsi="Times New Roman" w:cs="Times New Roman"/>
          <w:i/>
          <w:iCs/>
        </w:rPr>
        <w:t>I ate rice with curd</w:t>
      </w:r>
      <w:r w:rsidRPr="006558AD">
        <w:rPr>
          <w:rFonts w:ascii="Times New Roman" w:hAnsi="Times New Roman" w:cs="Times New Roman"/>
        </w:rPr>
        <w:t>’and ‘</w:t>
      </w:r>
      <w:r w:rsidRPr="006558AD">
        <w:rPr>
          <w:rFonts w:ascii="Times New Roman" w:hAnsi="Times New Roman" w:cs="Times New Roman"/>
          <w:i/>
          <w:iCs/>
        </w:rPr>
        <w:t>I ate rice with Rahul</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All of these sentences convey that I am eating rice. In the f</w:t>
      </w:r>
      <w:r w:rsidR="009F3D28">
        <w:rPr>
          <w:rFonts w:ascii="Times New Roman" w:hAnsi="Times New Roman" w:cs="Times New Roman"/>
        </w:rPr>
        <w:t>i</w:t>
      </w:r>
      <w:r w:rsidRPr="006558AD">
        <w:rPr>
          <w:rFonts w:ascii="Times New Roman" w:hAnsi="Times New Roman" w:cs="Times New Roman"/>
        </w:rPr>
        <w:t>rst instance, I use a spoon as a utensil, while in the second sentence, I use curd as an accompaniment. The third sentence, however, suggests that I am eating rice in the presence of a person. Teaching computers to understand how to interpret these sentences di</w:t>
      </w:r>
      <w:r>
        <w:rPr>
          <w:rFonts w:ascii="Times New Roman" w:hAnsi="Times New Roman" w:cs="Times New Roman"/>
        </w:rPr>
        <w:t>f</w:t>
      </w:r>
      <w:r w:rsidRPr="006558AD">
        <w:rPr>
          <w:rFonts w:ascii="Times New Roman" w:hAnsi="Times New Roman" w:cs="Times New Roman"/>
        </w:rPr>
        <w:t>ferently and resolve ambiguities has been a signif</w:t>
      </w:r>
      <w:r w:rsidR="009F3D28">
        <w:rPr>
          <w:rFonts w:ascii="Times New Roman" w:hAnsi="Times New Roman" w:cs="Times New Roman"/>
        </w:rPr>
        <w:t>i</w:t>
      </w:r>
      <w:r w:rsidRPr="006558AD">
        <w:rPr>
          <w:rFonts w:ascii="Times New Roman" w:hAnsi="Times New Roman" w:cs="Times New Roman"/>
        </w:rPr>
        <w:t xml:space="preserve">cant motivation behind the development of </w:t>
      </w:r>
      <w:r w:rsidR="00602946">
        <w:rPr>
          <w:rFonts w:ascii="Times New Roman" w:hAnsi="Times New Roman" w:cs="Times New Roman"/>
        </w:rPr>
        <w:t>NLP</w:t>
      </w:r>
      <w:r w:rsidRPr="006558AD">
        <w:rPr>
          <w:rFonts w:ascii="Times New Roman" w:hAnsi="Times New Roman" w:cs="Times New Roman"/>
        </w:rPr>
        <w:t xml:space="preserve"> and understanding techniques.</w:t>
      </w:r>
    </w:p>
    <w:p w:rsidR="004E0803" w:rsidRPr="006558AD"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2.1</w:t>
      </w:r>
      <w:r w:rsidR="002162DC">
        <w:rPr>
          <w:rFonts w:ascii="Times New Roman" w:hAnsi="Times New Roman" w:cs="Times New Roman"/>
          <w:b/>
          <w:bCs/>
        </w:rPr>
        <w:t xml:space="preserve"> </w:t>
      </w:r>
      <w:r w:rsidRPr="006558AD">
        <w:rPr>
          <w:rFonts w:ascii="Times New Roman" w:hAnsi="Times New Roman" w:cs="Times New Roman"/>
          <w:b/>
          <w:bCs/>
        </w:rPr>
        <w:t>Computational Linguistics and Natural Language Processing</w:t>
      </w:r>
      <w:r w:rsidR="00602946">
        <w:rPr>
          <w:rFonts w:ascii="Times New Roman" w:hAnsi="Times New Roman" w:cs="Times New Roman"/>
          <w:b/>
          <w:bCs/>
        </w:rPr>
        <w:t xml:space="preserve"> </w:t>
      </w:r>
    </w:p>
    <w:p w:rsidR="00772DA7" w:rsidRDefault="004436D6" w:rsidP="009F3D28">
      <w:pPr>
        <w:shd w:val="clear" w:color="auto" w:fill="FFFFFF"/>
        <w:jc w:val="both"/>
        <w:rPr>
          <w:rFonts w:ascii="Times New Roman" w:hAnsi="Times New Roman" w:cs="Times New Roman"/>
        </w:rPr>
      </w:pPr>
      <w:r w:rsidRPr="006558AD">
        <w:rPr>
          <w:rFonts w:ascii="Times New Roman" w:hAnsi="Times New Roman" w:cs="Times New Roman"/>
        </w:rPr>
        <w:t>Like any other medium of information, human languages have undergone various stages of development</w:t>
      </w:r>
      <w:r w:rsidR="00DA345E">
        <w:rPr>
          <w:rFonts w:ascii="Times New Roman" w:hAnsi="Times New Roman" w:cs="Times New Roman"/>
        </w:rPr>
        <w:t>—</w:t>
      </w:r>
      <w:r w:rsidRPr="006558AD">
        <w:rPr>
          <w:rFonts w:ascii="Times New Roman" w:hAnsi="Times New Roman" w:cs="Times New Roman"/>
        </w:rPr>
        <w:t>they originated at some point in time, propagated far and wide, and have borne witness to the evolution of human society. While we do not know exactly when and</w:t>
      </w:r>
      <w:r w:rsidR="009F3D28">
        <w:rPr>
          <w:rFonts w:ascii="Times New Roman" w:hAnsi="Times New Roman" w:cs="Times New Roman"/>
        </w:rPr>
        <w:t xml:space="preserve"> </w:t>
      </w:r>
      <w:r w:rsidR="009F3D28" w:rsidRPr="006558AD">
        <w:rPr>
          <w:rFonts w:ascii="Times New Roman" w:hAnsi="Times New Roman" w:cs="Times New Roman"/>
        </w:rPr>
        <w:t xml:space="preserve">how the earliest humans spoke, numerous theories have been proposed about the origin of language. Alister Hardy and Elaine Morgan proposed the </w:t>
      </w:r>
      <w:r w:rsidR="009F3D28" w:rsidRPr="006558AD">
        <w:rPr>
          <w:rFonts w:ascii="Times New Roman" w:hAnsi="Times New Roman" w:cs="Times New Roman"/>
          <w:i/>
          <w:iCs/>
        </w:rPr>
        <w:t xml:space="preserve">aquatic ape theory </w:t>
      </w:r>
      <w:r w:rsidR="009F3D28" w:rsidRPr="006558AD">
        <w:rPr>
          <w:rFonts w:ascii="Times New Roman" w:hAnsi="Times New Roman" w:cs="Times New Roman"/>
        </w:rPr>
        <w:t>in 1997, highlighting that there are certain traits we do not share with our primate relatives but that we do share communication traits with aquatic animals. For example, whales and dolphins are known to communicate with members of their species using sounds.</w:t>
      </w: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Linguistics is the discipline that engages in the scientif</w:t>
      </w:r>
      <w:r w:rsidR="009F3D28">
        <w:rPr>
          <w:rFonts w:ascii="Times New Roman" w:hAnsi="Times New Roman" w:cs="Times New Roman"/>
        </w:rPr>
        <w:t>i</w:t>
      </w:r>
      <w:r w:rsidRPr="006558AD">
        <w:rPr>
          <w:rFonts w:ascii="Times New Roman" w:hAnsi="Times New Roman" w:cs="Times New Roman"/>
        </w:rPr>
        <w:t>c study of languages. It is an interdisciplinary system (</w:t>
      </w:r>
      <w:r w:rsidR="00E03C83">
        <w:rPr>
          <w:rFonts w:ascii="Times New Roman" w:hAnsi="Times New Roman" w:cs="Times New Roman"/>
        </w:rPr>
        <w:t xml:space="preserve">see </w:t>
      </w:r>
      <w:r w:rsidRPr="006558AD">
        <w:rPr>
          <w:rFonts w:ascii="Times New Roman" w:hAnsi="Times New Roman" w:cs="Times New Roman"/>
        </w:rPr>
        <w:t>Figure 2.1) where linguistics and its branches, such as sociolinguistics, psycholinguistics, and neurolinguistics, seek to answer signif</w:t>
      </w:r>
      <w:r w:rsidR="009F3D28">
        <w:rPr>
          <w:rFonts w:ascii="Times New Roman" w:hAnsi="Times New Roman" w:cs="Times New Roman"/>
        </w:rPr>
        <w:t>i</w:t>
      </w:r>
      <w:r w:rsidRPr="006558AD">
        <w:rPr>
          <w:rFonts w:ascii="Times New Roman" w:hAnsi="Times New Roman" w:cs="Times New Roman"/>
        </w:rPr>
        <w:t>cant philosophical questions, such as: What rules do languages follow? How do languages evolve? How do we learn and process meanings in our minds? How are dif</w:t>
      </w:r>
      <w:r>
        <w:rPr>
          <w:rFonts w:ascii="Times New Roman" w:hAnsi="Times New Roman" w:cs="Times New Roman"/>
        </w:rPr>
        <w:t>f</w:t>
      </w:r>
      <w:r w:rsidRPr="006558AD">
        <w:rPr>
          <w:rFonts w:ascii="Times New Roman" w:hAnsi="Times New Roman" w:cs="Times New Roman"/>
        </w:rPr>
        <w:t>erent modalities of languages related to each other? Linguists like Noam Chomsky and Steven Pinker hypothesi</w:t>
      </w:r>
      <w:r w:rsidR="002512F2">
        <w:rPr>
          <w:rFonts w:ascii="Times New Roman" w:hAnsi="Times New Roman" w:cs="Times New Roman"/>
        </w:rPr>
        <w:t>s</w:t>
      </w:r>
      <w:r w:rsidRPr="006558AD">
        <w:rPr>
          <w:rFonts w:ascii="Times New Roman" w:hAnsi="Times New Roman" w:cs="Times New Roman"/>
        </w:rPr>
        <w:t>e that language is something innate. From a very early age, we begin to mimic natural sounds and lip movements. We grow up associating these sounds with certain objects, qualities, and attributes of the environment around us. By studying these theories, we can infer what the earliest languages might have been like, but our understanding only extends so far back into the history of human languages (Jurafsky and Martin 2009; Pinker 2010; Vaneechoutte 2014).</w:t>
      </w:r>
    </w:p>
    <w:p w:rsidR="009B52C4" w:rsidRDefault="009B52C4" w:rsidP="006558AD">
      <w:pPr>
        <w:shd w:val="clear" w:color="auto" w:fill="FFFFFF"/>
        <w:jc w:val="both"/>
        <w:rPr>
          <w:rFonts w:ascii="Times New Roman" w:hAnsi="Times New Roman" w:cs="Times New Roman"/>
        </w:rPr>
      </w:pPr>
    </w:p>
    <w:p w:rsidR="009B52C4" w:rsidRPr="009B52C4" w:rsidRDefault="009B52C4" w:rsidP="009B52C4">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 2.1]</w:t>
      </w:r>
    </w:p>
    <w:p w:rsidR="009B52C4" w:rsidRPr="009B52C4" w:rsidRDefault="00BD5F05" w:rsidP="009B52C4">
      <w:pPr>
        <w:shd w:val="clear" w:color="auto" w:fill="FFFFFF"/>
        <w:jc w:val="center"/>
        <w:rPr>
          <w:rFonts w:ascii="Times New Roman" w:hAnsi="Times New Roman" w:cs="Times New Roman"/>
        </w:rPr>
      </w:pPr>
      <w:bookmarkStart w:id="1" w:name="bookmark1"/>
      <w:r w:rsidRPr="00BD5F05">
        <w:rPr>
          <w:rFonts w:ascii="Times New Roman" w:hAnsi="Times New Roman" w:cs="Times New Roman"/>
          <w:highlight w:val="yellow"/>
        </w:rPr>
        <w:t>F</w:t>
      </w:r>
      <w:bookmarkEnd w:id="1"/>
      <w:r w:rsidRPr="00BD5F05">
        <w:rPr>
          <w:rFonts w:ascii="Times New Roman" w:hAnsi="Times New Roman" w:cs="Times New Roman"/>
          <w:highlight w:val="yellow"/>
        </w:rPr>
        <w:t>igure 2.1: Language-related Disciplines (Tsujii 2021) – Linguistics, Cognitive Science, Psychology, Natural Language Processing (NLP), Artificial Intelligence (AI), and Computational Linguistics. All of these disciplines study language from different perspectives</w:t>
      </w:r>
      <w:r w:rsidR="009B52C4" w:rsidRPr="009B52C4">
        <w:rPr>
          <w:rFonts w:ascii="Times New Roman" w:hAnsi="Times New Roman" w:cs="Times New Roman"/>
        </w:rPr>
        <w:t>.</w:t>
      </w:r>
    </w:p>
    <w:p w:rsidR="009B52C4" w:rsidRDefault="009B52C4" w:rsidP="006558AD">
      <w:pPr>
        <w:shd w:val="clear" w:color="auto" w:fill="FFFFFF"/>
        <w:jc w:val="both"/>
        <w:rPr>
          <w:rFonts w:ascii="Times New Roman" w:hAnsi="Times New Roman" w:cs="Times New Roman"/>
        </w:rPr>
      </w:pPr>
    </w:p>
    <w:p w:rsidR="004E0803" w:rsidRPr="006558AD"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bookmarkStart w:id="2" w:name="bookmark2"/>
      <w:r w:rsidRPr="006558AD">
        <w:rPr>
          <w:rFonts w:ascii="Times New Roman" w:hAnsi="Times New Roman" w:cs="Times New Roman"/>
        </w:rPr>
        <w:t>M</w:t>
      </w:r>
      <w:bookmarkEnd w:id="2"/>
      <w:r w:rsidRPr="006558AD">
        <w:rPr>
          <w:rFonts w:ascii="Times New Roman" w:hAnsi="Times New Roman" w:cs="Times New Roman"/>
        </w:rPr>
        <w:t xml:space="preserve">any other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such as </w:t>
      </w:r>
      <w:r w:rsidRPr="006558AD">
        <w:rPr>
          <w:rFonts w:ascii="Times New Roman" w:hAnsi="Times New Roman" w:cs="Times New Roman"/>
          <w:lang w:val="fr-FR"/>
        </w:rPr>
        <w:t xml:space="preserve">neuroscience </w:t>
      </w:r>
      <w:r w:rsidRPr="006558AD">
        <w:rPr>
          <w:rFonts w:ascii="Times New Roman" w:hAnsi="Times New Roman" w:cs="Times New Roman"/>
        </w:rPr>
        <w:t>and psychology, also show great interest in languages. Computational linguistics is a sub-f</w:t>
      </w:r>
      <w:r w:rsidR="009F3D28">
        <w:rPr>
          <w:rFonts w:ascii="Times New Roman" w:hAnsi="Times New Roman" w:cs="Times New Roman"/>
        </w:rPr>
        <w:t>i</w:t>
      </w:r>
      <w:r w:rsidRPr="006558AD">
        <w:rPr>
          <w:rFonts w:ascii="Times New Roman" w:hAnsi="Times New Roman" w:cs="Times New Roman"/>
        </w:rPr>
        <w:t xml:space="preserve">eld of both linguistics and computer science that focuses on the interactions between human language and computers, serving as a bridge between the broader </w:t>
      </w:r>
      <w:r w:rsidRPr="006558AD">
        <w:rPr>
          <w:rFonts w:ascii="Times New Roman" w:hAnsi="Times New Roman" w:cs="Times New Roman"/>
          <w:lang w:val="de-DE"/>
        </w:rPr>
        <w:t>f</w:t>
      </w:r>
      <w:r w:rsidR="009F3D28">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of linguistics and engineering processes. While computational linguistics is more concerned with understanding language structure and developing computational models, NLP </w:t>
      </w:r>
      <w:r w:rsidR="009E4EDC">
        <w:rPr>
          <w:rFonts w:ascii="Times New Roman" w:hAnsi="Times New Roman" w:cs="Times New Roman"/>
        </w:rPr>
        <w:t>emphasises</w:t>
      </w:r>
      <w:r w:rsidR="009E4EDC" w:rsidRPr="006558AD">
        <w:rPr>
          <w:rFonts w:ascii="Times New Roman" w:hAnsi="Times New Roman" w:cs="Times New Roman"/>
        </w:rPr>
        <w:t xml:space="preserve"> </w:t>
      </w:r>
      <w:r w:rsidRPr="006558AD">
        <w:rPr>
          <w:rFonts w:ascii="Times New Roman" w:hAnsi="Times New Roman" w:cs="Times New Roman"/>
        </w:rPr>
        <w:t xml:space="preserve">the design and analysis of algorithms and systems for </w:t>
      </w:r>
      <w:r w:rsidRPr="006558AD">
        <w:rPr>
          <w:rFonts w:ascii="Times New Roman" w:hAnsi="Times New Roman" w:cs="Times New Roman"/>
          <w:i/>
          <w:iCs/>
        </w:rPr>
        <w:t xml:space="preserve">tasks </w:t>
      </w:r>
      <w:r w:rsidRPr="006558AD">
        <w:rPr>
          <w:rFonts w:ascii="Times New Roman" w:hAnsi="Times New Roman" w:cs="Times New Roman"/>
        </w:rPr>
        <w:t>that rely on processing human language input.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2.2</w:t>
      </w:r>
      <w:r w:rsidR="002162DC">
        <w:rPr>
          <w:rFonts w:ascii="Times New Roman" w:hAnsi="Times New Roman" w:cs="Times New Roman"/>
          <w:b/>
          <w:bCs/>
        </w:rPr>
        <w:t xml:space="preserve"> </w:t>
      </w:r>
      <w:r w:rsidRPr="006558AD">
        <w:rPr>
          <w:rFonts w:ascii="Times New Roman" w:hAnsi="Times New Roman" w:cs="Times New Roman"/>
          <w:b/>
          <w:bCs/>
        </w:rPr>
        <w:t xml:space="preserve">Overview of the </w:t>
      </w:r>
      <w:r w:rsidR="002512F2" w:rsidRPr="006558AD">
        <w:rPr>
          <w:rFonts w:ascii="Times New Roman" w:hAnsi="Times New Roman" w:cs="Times New Roman"/>
          <w:b/>
          <w:bCs/>
        </w:rPr>
        <w:t>Natural Language Processing</w:t>
      </w:r>
      <w:r w:rsidR="002512F2">
        <w:rPr>
          <w:rFonts w:ascii="Times New Roman" w:hAnsi="Times New Roman" w:cs="Times New Roman"/>
          <w:b/>
          <w:bCs/>
        </w:rPr>
        <w:t xml:space="preserve"> </w:t>
      </w:r>
      <w:r w:rsidRPr="006558AD">
        <w:rPr>
          <w:rFonts w:ascii="Times New Roman" w:hAnsi="Times New Roman" w:cs="Times New Roman"/>
          <w:b/>
          <w:bCs/>
        </w:rPr>
        <w:t xml:space="preserve"> Pipeline</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standard </w:t>
      </w:r>
      <w:r w:rsidRPr="006558AD">
        <w:rPr>
          <w:rFonts w:ascii="Times New Roman" w:hAnsi="Times New Roman" w:cs="Times New Roman"/>
          <w:i/>
          <w:iCs/>
        </w:rPr>
        <w:t xml:space="preserve">pipeline </w:t>
      </w:r>
      <w:r w:rsidRPr="006558AD">
        <w:rPr>
          <w:rFonts w:ascii="Times New Roman" w:hAnsi="Times New Roman" w:cs="Times New Roman"/>
        </w:rPr>
        <w:t xml:space="preserve">used in NLP involves several steps. The natural language input for the pipeline discussed in this book is typically </w:t>
      </w:r>
      <w:r w:rsidR="00D326C4">
        <w:rPr>
          <w:rFonts w:ascii="Times New Roman" w:hAnsi="Times New Roman" w:cs="Times New Roman"/>
        </w:rPr>
        <w:t>modelled</w:t>
      </w:r>
      <w:r w:rsidR="00D326C4" w:rsidRPr="006558AD">
        <w:rPr>
          <w:rFonts w:ascii="Times New Roman" w:hAnsi="Times New Roman" w:cs="Times New Roman"/>
        </w:rPr>
        <w:t xml:space="preserve"> </w:t>
      </w:r>
      <w:r w:rsidRPr="006558AD">
        <w:rPr>
          <w:rFonts w:ascii="Times New Roman" w:hAnsi="Times New Roman" w:cs="Times New Roman"/>
        </w:rPr>
        <w:t xml:space="preserve">as a collection of machine-readable text documents, known as a </w:t>
      </w:r>
      <w:r w:rsidRPr="006558AD">
        <w:rPr>
          <w:rFonts w:ascii="Times New Roman" w:hAnsi="Times New Roman" w:cs="Times New Roman"/>
          <w:i/>
          <w:iCs/>
        </w:rPr>
        <w:t xml:space="preserve">corpus; </w:t>
      </w:r>
      <w:r w:rsidRPr="006558AD">
        <w:rPr>
          <w:rFonts w:ascii="Times New Roman" w:hAnsi="Times New Roman" w:cs="Times New Roman"/>
        </w:rPr>
        <w:t xml:space="preserve">a larger collection of these documents is referred to as </w:t>
      </w:r>
      <w:r w:rsidRPr="006558AD">
        <w:rPr>
          <w:rFonts w:ascii="Times New Roman" w:hAnsi="Times New Roman" w:cs="Times New Roman"/>
          <w:i/>
          <w:iCs/>
        </w:rPr>
        <w:t xml:space="preserve">corpora. </w:t>
      </w:r>
      <w:r w:rsidRPr="006558AD">
        <w:rPr>
          <w:rFonts w:ascii="Times New Roman" w:hAnsi="Times New Roman" w:cs="Times New Roman"/>
        </w:rPr>
        <w:t>When employing NLP systems, the standard pipeline consists of a sequence of steps, as illustrated in Figure 2.2, to address one or more NLP-based tasks.</w:t>
      </w:r>
    </w:p>
    <w:p w:rsidR="009B52C4" w:rsidRDefault="009B52C4" w:rsidP="006558AD">
      <w:pPr>
        <w:shd w:val="clear" w:color="auto" w:fill="FFFFFF"/>
        <w:jc w:val="both"/>
        <w:rPr>
          <w:rFonts w:ascii="Times New Roman" w:hAnsi="Times New Roman" w:cs="Times New Roman"/>
        </w:rPr>
      </w:pPr>
    </w:p>
    <w:p w:rsidR="009B52C4" w:rsidRPr="009B52C4" w:rsidRDefault="009B52C4" w:rsidP="009B52C4">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9B52C4" w:rsidRPr="009B52C4" w:rsidRDefault="00BD5F05" w:rsidP="009B52C4">
      <w:pPr>
        <w:shd w:val="clear" w:color="auto" w:fill="FFFFFF"/>
        <w:jc w:val="center"/>
        <w:rPr>
          <w:rFonts w:ascii="Times New Roman" w:hAnsi="Times New Roman" w:cs="Times New Roman"/>
        </w:rPr>
      </w:pPr>
      <w:r w:rsidRPr="00BD5F05">
        <w:rPr>
          <w:rFonts w:ascii="Times New Roman" w:hAnsi="Times New Roman" w:cs="Times New Roman"/>
          <w:highlight w:val="yellow"/>
        </w:rPr>
        <w:t>Figure 2.2: Stages of the language processing pipeline for textual data input.</w:t>
      </w:r>
    </w:p>
    <w:p w:rsidR="009B52C4" w:rsidRPr="006558AD" w:rsidRDefault="009B52C4" w:rsidP="006558AD">
      <w:pPr>
        <w:shd w:val="clear" w:color="auto" w:fill="FFFFFF"/>
        <w:jc w:val="both"/>
        <w:rPr>
          <w:rFonts w:ascii="Times New Roman" w:hAnsi="Times New Roman" w:cs="Times New Roman"/>
        </w:rPr>
      </w:pPr>
    </w:p>
    <w:p w:rsidR="004E0803" w:rsidRDefault="004E0803" w:rsidP="006558AD">
      <w:pPr>
        <w:shd w:val="clear" w:color="auto" w:fill="FFFFFF"/>
        <w:jc w:val="both"/>
        <w:rPr>
          <w:rFonts w:ascii="Times New Roman" w:hAnsi="Times New Roman" w:cs="Times New Roman"/>
          <w:b/>
          <w:bCs/>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Tasks in </w:t>
      </w:r>
      <w:r w:rsidR="002512F2" w:rsidRPr="006558AD">
        <w:rPr>
          <w:rFonts w:ascii="Times New Roman" w:hAnsi="Times New Roman" w:cs="Times New Roman"/>
          <w:b/>
          <w:bCs/>
        </w:rPr>
        <w:t>Natural Language Processing</w:t>
      </w:r>
      <w:r w:rsidR="002512F2">
        <w:rPr>
          <w:rFonts w:ascii="Times New Roman" w:hAnsi="Times New Roman" w:cs="Times New Roman"/>
          <w:b/>
          <w:bCs/>
        </w:rPr>
        <w:t xml:space="preserve"> (</w:t>
      </w:r>
      <w:r w:rsidRPr="006558AD">
        <w:rPr>
          <w:rFonts w:ascii="Times New Roman" w:hAnsi="Times New Roman" w:cs="Times New Roman"/>
          <w:b/>
          <w:bCs/>
        </w:rPr>
        <w:t>NLP</w:t>
      </w:r>
      <w:r w:rsidR="002512F2">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Depending upon the task, the output from the NLP pipeline could be in the form of a sentence-level or word-level class label, a sequence of words, a piece of text, and even paths of a graph node-to-edge sequence (</w:t>
      </w:r>
      <w:r w:rsidR="00B47449">
        <w:rPr>
          <w:rFonts w:ascii="Times New Roman" w:hAnsi="Times New Roman" w:cs="Times New Roman"/>
        </w:rPr>
        <w:t xml:space="preserve">see </w:t>
      </w:r>
      <w:r w:rsidRPr="006558AD">
        <w:rPr>
          <w:rFonts w:ascii="Times New Roman" w:hAnsi="Times New Roman" w:cs="Times New Roman"/>
        </w:rPr>
        <w:t>Figure 2.3). To better illustrate the tasks, we will consider an example: ‘</w:t>
      </w:r>
      <w:r w:rsidRPr="006558AD">
        <w:rPr>
          <w:rFonts w:ascii="Times New Roman" w:hAnsi="Times New Roman" w:cs="Times New Roman"/>
          <w:i/>
          <w:iCs/>
        </w:rPr>
        <w:t xml:space="preserve">I do not support WHO. They </w:t>
      </w:r>
      <w:r w:rsidRPr="006558AD">
        <w:rPr>
          <w:rFonts w:ascii="Times New Roman" w:hAnsi="Times New Roman" w:cs="Times New Roman"/>
          <w:i/>
          <w:iCs/>
          <w:lang w:val="sv-SE"/>
        </w:rPr>
        <w:t xml:space="preserve">underfund </w:t>
      </w:r>
      <w:r w:rsidRPr="006558AD">
        <w:rPr>
          <w:rFonts w:ascii="Times New Roman" w:hAnsi="Times New Roman" w:cs="Times New Roman"/>
          <w:i/>
          <w:iCs/>
        </w:rPr>
        <w:t>Indian diseases’</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Below is a non-exhaustive list of  popular</w:t>
      </w:r>
      <w:r w:rsidR="009B3CCE">
        <w:rPr>
          <w:rFonts w:ascii="Times New Roman" w:hAnsi="Times New Roman" w:cs="Times New Roman"/>
        </w:rPr>
        <w:t xml:space="preserve"> tasks</w:t>
      </w:r>
      <w:r w:rsidRPr="006558AD">
        <w:rPr>
          <w:rFonts w:ascii="Times New Roman" w:hAnsi="Times New Roman" w:cs="Times New Roman"/>
        </w:rPr>
        <w:t xml:space="preserve"> in NLP.</w:t>
      </w:r>
    </w:p>
    <w:p w:rsidR="004E0803" w:rsidRPr="006558AD" w:rsidRDefault="004E0803" w:rsidP="006558AD">
      <w:pPr>
        <w:shd w:val="clear" w:color="auto" w:fill="FFFFFF"/>
        <w:jc w:val="both"/>
        <w:rPr>
          <w:rFonts w:ascii="Times New Roman" w:hAnsi="Times New Roman" w:cs="Times New Roman"/>
        </w:rPr>
      </w:pPr>
    </w:p>
    <w:p w:rsidR="004436D6" w:rsidRDefault="004436D6" w:rsidP="00181B54">
      <w:pPr>
        <w:numPr>
          <w:ilvl w:val="0"/>
          <w:numId w:val="66"/>
        </w:numPr>
        <w:shd w:val="clear" w:color="auto" w:fill="FFFFFF"/>
        <w:jc w:val="both"/>
        <w:rPr>
          <w:rFonts w:ascii="Times New Roman" w:hAnsi="Times New Roman" w:cs="Times New Roman"/>
        </w:rPr>
      </w:pPr>
      <w:r w:rsidRPr="006558AD">
        <w:rPr>
          <w:rFonts w:ascii="Times New Roman" w:hAnsi="Times New Roman" w:cs="Times New Roman"/>
          <w:b/>
          <w:bCs/>
        </w:rPr>
        <w:t xml:space="preserve">Sentiment Analysis: </w:t>
      </w:r>
      <w:r w:rsidRPr="006558AD">
        <w:rPr>
          <w:rFonts w:ascii="Times New Roman" w:hAnsi="Times New Roman" w:cs="Times New Roman"/>
        </w:rPr>
        <w:t xml:space="preserve">Detecting the type and intensity of emotional tone or opinion expressed in some text. Here, the output fr the entire sentence is a label such as positive, negative or neutral. Based on the usage of </w:t>
      </w:r>
      <w:r w:rsidRPr="006558AD">
        <w:rPr>
          <w:rFonts w:ascii="Times New Roman" w:hAnsi="Times New Roman" w:cs="Times New Roman"/>
        </w:rPr>
        <w:lastRenderedPageBreak/>
        <w:t>the phrase ‘do not support’, we can label the sentiment of the above example as ‘Negative’</w:t>
      </w:r>
      <w:r w:rsidR="0012465F">
        <w:rPr>
          <w:rFonts w:ascii="Times New Roman" w:hAnsi="Times New Roman" w:cs="Times New Roman"/>
        </w:rPr>
        <w:t>.</w:t>
      </w:r>
    </w:p>
    <w:p w:rsidR="004436D6" w:rsidRDefault="004436D6" w:rsidP="00181B54">
      <w:pPr>
        <w:numPr>
          <w:ilvl w:val="0"/>
          <w:numId w:val="66"/>
        </w:numPr>
        <w:shd w:val="clear" w:color="auto" w:fill="FFFFFF"/>
        <w:jc w:val="both"/>
        <w:rPr>
          <w:rFonts w:ascii="Times New Roman" w:hAnsi="Times New Roman" w:cs="Times New Roman"/>
        </w:rPr>
      </w:pPr>
      <w:r w:rsidRPr="00181B54">
        <w:rPr>
          <w:rFonts w:ascii="Times New Roman" w:hAnsi="Times New Roman" w:cs="Times New Roman"/>
          <w:b/>
          <w:bCs/>
        </w:rPr>
        <w:t xml:space="preserve">Part-of-Speech </w:t>
      </w:r>
      <w:r w:rsidRPr="007B6880">
        <w:rPr>
          <w:rFonts w:ascii="Times New Roman" w:hAnsi="Times New Roman" w:cs="Times New Roman"/>
          <w:b/>
          <w:bCs/>
          <w:lang w:val="en-IN"/>
        </w:rPr>
        <w:t xml:space="preserve">(POS) </w:t>
      </w:r>
      <w:r w:rsidRPr="00181B54">
        <w:rPr>
          <w:rFonts w:ascii="Times New Roman" w:hAnsi="Times New Roman" w:cs="Times New Roman"/>
          <w:b/>
          <w:bCs/>
        </w:rPr>
        <w:t xml:space="preserve">Tagging: </w:t>
      </w:r>
      <w:r w:rsidRPr="00181B54">
        <w:rPr>
          <w:rFonts w:ascii="Times New Roman" w:hAnsi="Times New Roman" w:cs="Times New Roman"/>
        </w:rPr>
        <w:t>Figuring out the grammatical class (noun, pronoun, adjective, adverb</w:t>
      </w:r>
      <w:r w:rsidR="009F3D28">
        <w:rPr>
          <w:rFonts w:ascii="Times New Roman" w:hAnsi="Times New Roman" w:cs="Times New Roman"/>
        </w:rPr>
        <w:t>,</w:t>
      </w:r>
      <w:r w:rsidRPr="00181B54">
        <w:rPr>
          <w:rFonts w:ascii="Times New Roman" w:hAnsi="Times New Roman" w:cs="Times New Roman"/>
        </w:rPr>
        <w:t xml:space="preserve"> etc.) of each word in a sequence. The output is a sequence of class labels tagged for each word in the sentence. The above example can be tagged as: I </w:t>
      </w:r>
      <w:r w:rsidR="004D405E" w:rsidRPr="004D405E">
        <w:rPr>
          <w:rFonts w:ascii="Times New Roman" w:hAnsi="Times New Roman" w:cs="Times New Roman"/>
        </w:rPr>
        <w:t>(</w:t>
      </w:r>
      <w:r w:rsidRPr="00181B54">
        <w:rPr>
          <w:rFonts w:ascii="Times New Roman" w:hAnsi="Times New Roman" w:cs="Times New Roman"/>
          <w:i/>
          <w:iCs/>
        </w:rPr>
        <w:t>pronoun</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do </w:t>
      </w:r>
      <w:r w:rsidR="004D405E" w:rsidRPr="004D405E">
        <w:rPr>
          <w:rFonts w:ascii="Times New Roman" w:hAnsi="Times New Roman" w:cs="Times New Roman"/>
        </w:rPr>
        <w:t>(</w:t>
      </w:r>
      <w:r w:rsidRPr="00181B54">
        <w:rPr>
          <w:rFonts w:ascii="Times New Roman" w:hAnsi="Times New Roman" w:cs="Times New Roman"/>
          <w:i/>
          <w:iCs/>
        </w:rPr>
        <w:t>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 </w:t>
      </w:r>
      <w:r w:rsidR="004D405E" w:rsidRPr="004D405E">
        <w:rPr>
          <w:rFonts w:ascii="Times New Roman" w:hAnsi="Times New Roman" w:cs="Times New Roman"/>
        </w:rPr>
        <w:t>(</w:t>
      </w:r>
      <w:r w:rsidRPr="00181B54">
        <w:rPr>
          <w:rFonts w:ascii="Times New Roman" w:hAnsi="Times New Roman" w:cs="Times New Roman"/>
          <w:i/>
          <w:iCs/>
        </w:rPr>
        <w:t>adverb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support </w:t>
      </w:r>
      <w:r w:rsidR="004D405E" w:rsidRPr="004D405E">
        <w:rPr>
          <w:rFonts w:ascii="Times New Roman" w:hAnsi="Times New Roman" w:cs="Times New Roman"/>
        </w:rPr>
        <w:t>(</w:t>
      </w:r>
      <w:r w:rsidRPr="00181B54">
        <w:rPr>
          <w:rFonts w:ascii="Times New Roman" w:hAnsi="Times New Roman" w:cs="Times New Roman"/>
          <w:i/>
          <w:iCs/>
        </w:rPr>
        <w:t>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WHO </w:t>
      </w:r>
      <w:r w:rsidR="004D405E" w:rsidRPr="004D405E">
        <w:rPr>
          <w:rFonts w:ascii="Times New Roman" w:hAnsi="Times New Roman" w:cs="Times New Roman"/>
        </w:rPr>
        <w:t>(</w:t>
      </w:r>
      <w:r w:rsidRPr="00181B54">
        <w:rPr>
          <w:rFonts w:ascii="Times New Roman" w:hAnsi="Times New Roman" w:cs="Times New Roman"/>
          <w:i/>
          <w:iCs/>
        </w:rPr>
        <w:t>noun</w:t>
      </w:r>
      <w:r w:rsidR="00975EA3" w:rsidRPr="00975EA3">
        <w:rPr>
          <w:rFonts w:ascii="Times New Roman" w:hAnsi="Times New Roman" w:cs="Times New Roman"/>
        </w:rPr>
        <w:t>)</w:t>
      </w:r>
      <w:r w:rsidR="00975EA3" w:rsidRPr="00181B54">
        <w:rPr>
          <w:rFonts w:ascii="Times New Roman" w:hAnsi="Times New Roman" w:cs="Times New Roman"/>
          <w:i/>
          <w:iCs/>
        </w:rPr>
        <w:t>.</w:t>
      </w:r>
      <w:r w:rsidRPr="00181B54">
        <w:rPr>
          <w:rFonts w:ascii="Times New Roman" w:hAnsi="Times New Roman" w:cs="Times New Roman"/>
          <w:i/>
          <w:iCs/>
        </w:rPr>
        <w:t xml:space="preserve"> </w:t>
      </w:r>
      <w:r w:rsidR="004D405E" w:rsidRPr="004D405E">
        <w:rPr>
          <w:rFonts w:ascii="Times New Roman" w:hAnsi="Times New Roman" w:cs="Times New Roman"/>
        </w:rPr>
        <w:t>(</w:t>
      </w:r>
      <w:r w:rsidRPr="00181B54">
        <w:rPr>
          <w:rFonts w:ascii="Times New Roman" w:hAnsi="Times New Roman" w:cs="Times New Roman"/>
          <w:i/>
          <w:iCs/>
        </w:rPr>
        <w:t>punctuation</w:t>
      </w:r>
      <w:r w:rsidR="004D405E" w:rsidRPr="004D405E">
        <w:rPr>
          <w:rFonts w:ascii="Times New Roman" w:hAnsi="Times New Roman" w:cs="Times New Roman"/>
        </w:rPr>
        <w:t>)</w:t>
      </w:r>
      <w:r w:rsidR="00975EA3">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They </w:t>
      </w:r>
      <w:r w:rsidR="004D405E" w:rsidRPr="004D405E">
        <w:rPr>
          <w:rFonts w:ascii="Times New Roman" w:hAnsi="Times New Roman" w:cs="Times New Roman"/>
        </w:rPr>
        <w:t>(</w:t>
      </w:r>
      <w:r w:rsidRPr="00181B54">
        <w:rPr>
          <w:rFonts w:ascii="Times New Roman" w:hAnsi="Times New Roman" w:cs="Times New Roman"/>
          <w:i/>
          <w:iCs/>
        </w:rPr>
        <w:t>pronoun</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lang w:val="sv-SE"/>
        </w:rPr>
        <w:t xml:space="preserve">underfund </w:t>
      </w:r>
      <w:r w:rsidR="004D405E" w:rsidRPr="004D405E">
        <w:rPr>
          <w:rFonts w:ascii="Times New Roman" w:hAnsi="Times New Roman" w:cs="Times New Roman"/>
        </w:rPr>
        <w:t>(</w:t>
      </w:r>
      <w:r w:rsidRPr="00181B54">
        <w:rPr>
          <w:rFonts w:ascii="Times New Roman" w:hAnsi="Times New Roman" w:cs="Times New Roman"/>
          <w:i/>
          <w:iCs/>
        </w:rPr>
        <w:t>verb</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Indian </w:t>
      </w:r>
      <w:r w:rsidR="004D405E" w:rsidRPr="004D405E">
        <w:rPr>
          <w:rFonts w:ascii="Times New Roman" w:hAnsi="Times New Roman" w:cs="Times New Roman"/>
        </w:rPr>
        <w:t>(</w:t>
      </w:r>
      <w:r w:rsidRPr="00181B54">
        <w:rPr>
          <w:rFonts w:ascii="Times New Roman" w:hAnsi="Times New Roman" w:cs="Times New Roman"/>
          <w:i/>
          <w:iCs/>
        </w:rPr>
        <w:t>adjective</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diseases </w:t>
      </w:r>
      <w:r w:rsidR="004D405E" w:rsidRPr="004D405E">
        <w:rPr>
          <w:rFonts w:ascii="Times New Roman" w:hAnsi="Times New Roman" w:cs="Times New Roman"/>
        </w:rPr>
        <w:t>(</w:t>
      </w:r>
      <w:r w:rsidRPr="00181B54">
        <w:rPr>
          <w:rFonts w:ascii="Times New Roman" w:hAnsi="Times New Roman" w:cs="Times New Roman"/>
          <w:i/>
          <w:iCs/>
        </w:rPr>
        <w:t>plural noun</w:t>
      </w:r>
      <w:r w:rsidR="004D405E" w:rsidRPr="004D405E">
        <w:rPr>
          <w:rFonts w:ascii="Times New Roman" w:hAnsi="Times New Roman" w:cs="Times New Roman"/>
        </w:rPr>
        <w:t>)</w:t>
      </w:r>
      <w:r w:rsidRPr="00181B54">
        <w:rPr>
          <w:rFonts w:ascii="Times New Roman" w:hAnsi="Times New Roman" w:cs="Times New Roman"/>
          <w:i/>
          <w:iCs/>
        </w:rPr>
        <w:t xml:space="preserve"> . </w:t>
      </w:r>
      <w:r w:rsidR="004D405E" w:rsidRPr="004D405E">
        <w:rPr>
          <w:rFonts w:ascii="Times New Roman" w:hAnsi="Times New Roman" w:cs="Times New Roman"/>
        </w:rPr>
        <w:t>(</w:t>
      </w:r>
      <w:r w:rsidRPr="00181B54">
        <w:rPr>
          <w:rFonts w:ascii="Times New Roman" w:hAnsi="Times New Roman" w:cs="Times New Roman"/>
          <w:i/>
          <w:iCs/>
        </w:rPr>
        <w:t>punctuation</w:t>
      </w:r>
      <w:r w:rsidR="004D405E"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Note that in NLP, we use a diverse set of </w:t>
      </w:r>
      <w:r w:rsidRPr="007B6880">
        <w:rPr>
          <w:rFonts w:ascii="Times New Roman" w:hAnsi="Times New Roman" w:cs="Times New Roman"/>
          <w:lang w:val="en-IN"/>
        </w:rPr>
        <w:t xml:space="preserve">POS </w:t>
      </w:r>
      <w:r w:rsidRPr="00181B54">
        <w:rPr>
          <w:rFonts w:ascii="Times New Roman" w:hAnsi="Times New Roman" w:cs="Times New Roman"/>
        </w:rPr>
        <w:t xml:space="preserve">tags. For instance, the </w:t>
      </w:r>
      <w:r w:rsidRPr="00181B54">
        <w:rPr>
          <w:rFonts w:ascii="Times New Roman" w:hAnsi="Times New Roman" w:cs="Times New Roman"/>
          <w:lang w:val="nb-NO"/>
        </w:rPr>
        <w:t xml:space="preserve">Penn </w:t>
      </w:r>
      <w:r w:rsidRPr="00181B54">
        <w:rPr>
          <w:rFonts w:ascii="Times New Roman" w:hAnsi="Times New Roman" w:cs="Times New Roman"/>
          <w:lang w:val="sv-SE"/>
        </w:rPr>
        <w:t xml:space="preserve">Treebank </w:t>
      </w:r>
      <w:r w:rsidRPr="00181B54">
        <w:rPr>
          <w:rFonts w:ascii="Times New Roman" w:hAnsi="Times New Roman" w:cs="Times New Roman"/>
        </w:rPr>
        <w:t xml:space="preserve">project uses 36 </w:t>
      </w:r>
      <w:r w:rsidRPr="00181B54">
        <w:rPr>
          <w:rFonts w:ascii="Times New Roman" w:hAnsi="Times New Roman" w:cs="Times New Roman"/>
          <w:lang w:val="it-IT"/>
        </w:rPr>
        <w:t xml:space="preserve">POS </w:t>
      </w:r>
      <w:r w:rsidRPr="00181B54">
        <w:rPr>
          <w:rFonts w:ascii="Times New Roman" w:hAnsi="Times New Roman" w:cs="Times New Roman"/>
        </w:rPr>
        <w:t>tags</w:t>
      </w:r>
      <w:r w:rsidR="004D405E" w:rsidRPr="004D405E">
        <w:rPr>
          <w:rStyle w:val="FootnoteReference"/>
          <w:rFonts w:ascii="Times New Roman" w:hAnsi="Times New Roman" w:cs="Times New Roman"/>
        </w:rPr>
        <w:footnoteReference w:id="2"/>
      </w:r>
      <w:r w:rsidRPr="00181B54">
        <w:rPr>
          <w:rFonts w:ascii="Times New Roman" w:hAnsi="Times New Roman" w:cs="Times New Roman"/>
        </w:rPr>
        <w:t>.</w:t>
      </w:r>
    </w:p>
    <w:p w:rsidR="004436D6" w:rsidRPr="006558AD" w:rsidRDefault="004436D6" w:rsidP="00181B54">
      <w:pPr>
        <w:numPr>
          <w:ilvl w:val="0"/>
          <w:numId w:val="66"/>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Named Entity Recognition </w:t>
      </w:r>
      <w:r w:rsidRPr="006558AD">
        <w:rPr>
          <w:rFonts w:ascii="Times New Roman" w:hAnsi="Times New Roman" w:cs="Times New Roman"/>
          <w:b/>
          <w:bCs/>
          <w:lang w:val="sv-SE"/>
        </w:rPr>
        <w:t xml:space="preserve">(NER): </w:t>
      </w:r>
      <w:r w:rsidRPr="006558AD">
        <w:rPr>
          <w:rFonts w:ascii="Times New Roman" w:hAnsi="Times New Roman" w:cs="Times New Roman"/>
        </w:rPr>
        <w:t>Identifying and classifying noun phrases into real-world entities like organi</w:t>
      </w:r>
      <w:r w:rsidR="00482EE7">
        <w:rPr>
          <w:rFonts w:ascii="Times New Roman" w:hAnsi="Times New Roman" w:cs="Times New Roman"/>
        </w:rPr>
        <w:t>s</w:t>
      </w:r>
      <w:r w:rsidRPr="006558AD">
        <w:rPr>
          <w:rFonts w:ascii="Times New Roman" w:hAnsi="Times New Roman" w:cs="Times New Roman"/>
        </w:rPr>
        <w:t>ation, country, groups, nationality, etc. Here, the output is a label for one or more contiguous words. In our example, the terms ‘WHO’ and ‘Indian’ will be tagged as ‘ORG’ for organi</w:t>
      </w:r>
      <w:r w:rsidR="00482EE7">
        <w:rPr>
          <w:rFonts w:ascii="Times New Roman" w:hAnsi="Times New Roman" w:cs="Times New Roman"/>
        </w:rPr>
        <w:t>s</w:t>
      </w:r>
      <w:r w:rsidRPr="006558AD">
        <w:rPr>
          <w:rFonts w:ascii="Times New Roman" w:hAnsi="Times New Roman" w:cs="Times New Roman"/>
        </w:rPr>
        <w:t>ation and ‘NORP’ for nationality, respectively.</w:t>
      </w:r>
    </w:p>
    <w:p w:rsidR="004436D6" w:rsidRPr="006558AD" w:rsidRDefault="004436D6" w:rsidP="00181B54">
      <w:pPr>
        <w:numPr>
          <w:ilvl w:val="0"/>
          <w:numId w:val="66"/>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Text Entailment: </w:t>
      </w:r>
      <w:r w:rsidRPr="006558AD">
        <w:rPr>
          <w:rFonts w:ascii="Times New Roman" w:hAnsi="Times New Roman" w:cs="Times New Roman"/>
        </w:rPr>
        <w:t xml:space="preserve">Determining whether the </w:t>
      </w:r>
      <w:r w:rsidRPr="006558AD">
        <w:rPr>
          <w:rFonts w:ascii="Times New Roman" w:hAnsi="Times New Roman" w:cs="Times New Roman"/>
          <w:i/>
          <w:iCs/>
        </w:rPr>
        <w:t xml:space="preserve">premise </w:t>
      </w:r>
      <w:r w:rsidRPr="006558AD">
        <w:rPr>
          <w:rFonts w:ascii="Times New Roman" w:hAnsi="Times New Roman" w:cs="Times New Roman"/>
        </w:rPr>
        <w:t xml:space="preserve">sentence implies, contradicts, or has nothing to do with the preceding </w:t>
      </w:r>
      <w:r w:rsidRPr="006558AD">
        <w:rPr>
          <w:rFonts w:ascii="Times New Roman" w:hAnsi="Times New Roman" w:cs="Times New Roman"/>
          <w:i/>
          <w:iCs/>
        </w:rPr>
        <w:t xml:space="preserve">hypothesis </w:t>
      </w:r>
      <w:r w:rsidRPr="006558AD">
        <w:rPr>
          <w:rFonts w:ascii="Times New Roman" w:hAnsi="Times New Roman" w:cs="Times New Roman"/>
        </w:rPr>
        <w:t xml:space="preserve">sentence. The output is a label for the sentence pair. In our example, the premise of ‘underfunding’ </w:t>
      </w:r>
      <w:r w:rsidRPr="006558AD">
        <w:rPr>
          <w:rFonts w:ascii="Times New Roman" w:hAnsi="Times New Roman" w:cs="Times New Roman"/>
          <w:i/>
          <w:iCs/>
        </w:rPr>
        <w:t xml:space="preserve">supports </w:t>
      </w:r>
      <w:r w:rsidRPr="006558AD">
        <w:rPr>
          <w:rFonts w:ascii="Times New Roman" w:hAnsi="Times New Roman" w:cs="Times New Roman"/>
        </w:rPr>
        <w:t>the hypothesis of ‘not supporting’.</w:t>
      </w:r>
    </w:p>
    <w:p w:rsidR="004436D6" w:rsidRDefault="004436D6" w:rsidP="00181B54">
      <w:pPr>
        <w:numPr>
          <w:ilvl w:val="0"/>
          <w:numId w:val="66"/>
        </w:numPr>
        <w:shd w:val="clear" w:color="auto" w:fill="FFFFFF"/>
        <w:tabs>
          <w:tab w:val="left" w:pos="590"/>
        </w:tabs>
        <w:jc w:val="both"/>
        <w:rPr>
          <w:rFonts w:ascii="Times New Roman" w:hAnsi="Times New Roman" w:cs="Times New Roman"/>
        </w:rPr>
      </w:pPr>
      <w:r w:rsidRPr="006558AD">
        <w:rPr>
          <w:rFonts w:ascii="Times New Roman" w:hAnsi="Times New Roman" w:cs="Times New Roman"/>
          <w:b/>
          <w:bCs/>
        </w:rPr>
        <w:t xml:space="preserve">Semantic Role Labelling: </w:t>
      </w:r>
      <w:r w:rsidRPr="006558AD">
        <w:rPr>
          <w:rFonts w:ascii="Times New Roman" w:hAnsi="Times New Roman" w:cs="Times New Roman"/>
        </w:rPr>
        <w:t>Identifying the role of each noun phrase with respect to the predicate of the sentence. The output is a label for a phrase.</w:t>
      </w:r>
    </w:p>
    <w:p w:rsidR="009C052C" w:rsidRPr="009C052C" w:rsidRDefault="004436D6" w:rsidP="009C052C">
      <w:pPr>
        <w:numPr>
          <w:ilvl w:val="0"/>
          <w:numId w:val="66"/>
        </w:numPr>
        <w:shd w:val="clear" w:color="auto" w:fill="FFFFFF"/>
        <w:tabs>
          <w:tab w:val="left" w:pos="590"/>
        </w:tabs>
        <w:jc w:val="both"/>
        <w:rPr>
          <w:rFonts w:ascii="Times New Roman" w:hAnsi="Times New Roman" w:cs="Times New Roman"/>
        </w:rPr>
      </w:pPr>
      <w:r w:rsidRPr="009C052C">
        <w:rPr>
          <w:rFonts w:ascii="Times New Roman" w:hAnsi="Times New Roman" w:cs="Times New Roman"/>
          <w:b/>
          <w:bCs/>
        </w:rPr>
        <w:t xml:space="preserve">Machine Translation: </w:t>
      </w:r>
      <w:r w:rsidRPr="009C052C">
        <w:rPr>
          <w:rFonts w:ascii="Times New Roman" w:hAnsi="Times New Roman" w:cs="Times New Roman"/>
        </w:rPr>
        <w:t xml:space="preserve">Conversion of text from one human language to another. Our example, when translated into </w:t>
      </w:r>
      <w:r w:rsidR="009F3D28" w:rsidRPr="009C052C">
        <w:rPr>
          <w:rFonts w:ascii="Times New Roman" w:hAnsi="Times New Roman" w:cs="Times New Roman"/>
        </w:rPr>
        <w:t xml:space="preserve">Hindi, will be </w:t>
      </w:r>
      <w:r w:rsidR="009C052C" w:rsidRPr="009C052C">
        <w:rPr>
          <w:rFonts w:ascii="NotoSansDevanagari-Regular" w:hAnsi="NotoSansDevanagari-Regular" w:cs="Arial Unicode MS"/>
          <w:color w:val="000000"/>
          <w:sz w:val="24"/>
          <w:cs/>
          <w:lang w:bidi="hi-IN"/>
        </w:rPr>
        <w:t>मैं</w:t>
      </w:r>
      <w:r w:rsidR="009C052C" w:rsidRPr="009C052C">
        <w:rPr>
          <w:rFonts w:ascii="NotoSansDevanagari-Regular" w:hAnsi="NotoSansDevanagari-Regular" w:cs="Times New Roman"/>
          <w:color w:val="000000"/>
          <w:sz w:val="24"/>
        </w:rPr>
        <w:t xml:space="preserve"> </w:t>
      </w:r>
      <w:r w:rsidR="009C052C" w:rsidRPr="009C052C">
        <w:rPr>
          <w:rFonts w:ascii="LMRoman12-Regular-Identity-H" w:hAnsi="LMRoman12-Regular-Identity-H" w:cs="Times New Roman"/>
          <w:color w:val="000000"/>
          <w:sz w:val="24"/>
        </w:rPr>
        <w:t xml:space="preserve">WHO </w:t>
      </w:r>
      <w:r w:rsidR="009C052C" w:rsidRPr="009C052C">
        <w:rPr>
          <w:rFonts w:ascii="NotoSansDevanagari-Regular" w:hAnsi="NotoSansDevanagari-Regular" w:cs="Arial Unicode MS"/>
          <w:color w:val="000000"/>
          <w:sz w:val="24"/>
          <w:cs/>
          <w:lang w:bidi="hi-IN"/>
        </w:rPr>
        <w:t>का समर्थन नहीं करता. वे भारतीय बीमािरयों के िलए कम फंड देते हैं।</w:t>
      </w:r>
      <w:r w:rsidR="009C052C" w:rsidRPr="009C052C">
        <w:rPr>
          <w:rFonts w:ascii="LMRoman12-Regular-Identity-H" w:hAnsi="LMRoman12-Regular-Identity-H" w:cs="Times New Roman"/>
          <w:color w:val="000000"/>
          <w:sz w:val="24"/>
        </w:rPr>
        <w:t>.</w:t>
      </w:r>
    </w:p>
    <w:p w:rsidR="00650249" w:rsidRDefault="00650249" w:rsidP="005A3B3A">
      <w:pPr>
        <w:shd w:val="clear" w:color="auto" w:fill="FFFFFF"/>
        <w:ind w:left="720"/>
        <w:rPr>
          <w:rFonts w:ascii="Times New Roman" w:hAnsi="Times New Roman" w:cs="Times New Roman"/>
        </w:rPr>
      </w:pPr>
    </w:p>
    <w:p w:rsidR="00650249" w:rsidRPr="00650249" w:rsidRDefault="00650249" w:rsidP="00650249">
      <w:pPr>
        <w:shd w:val="clear" w:color="auto" w:fill="FFFFFF"/>
        <w:ind w:left="720"/>
        <w:jc w:val="center"/>
        <w:rPr>
          <w:rFonts w:ascii="Times New Roman" w:hAnsi="Times New Roman" w:cs="Times New Roman"/>
          <w:b/>
          <w:bCs/>
        </w:rPr>
      </w:pPr>
      <w:r w:rsidRPr="001F6123">
        <w:rPr>
          <w:rFonts w:ascii="Times New Roman" w:hAnsi="Times New Roman" w:cs="Times New Roman"/>
          <w:b/>
          <w:bCs/>
          <w:highlight w:val="yellow"/>
        </w:rPr>
        <w:t>[Insert Figure]</w:t>
      </w:r>
    </w:p>
    <w:p w:rsidR="00772DA7" w:rsidRDefault="00BD5F05" w:rsidP="00650249">
      <w:pPr>
        <w:shd w:val="clear" w:color="auto" w:fill="FFFFFF"/>
        <w:ind w:left="720"/>
        <w:jc w:val="center"/>
        <w:rPr>
          <w:rFonts w:ascii="Times New Roman" w:hAnsi="Times New Roman" w:cs="Times New Roman"/>
        </w:rPr>
      </w:pPr>
      <w:r w:rsidRPr="00BD5F05">
        <w:rPr>
          <w:rFonts w:ascii="Times New Roman" w:hAnsi="Times New Roman" w:cs="Times New Roman"/>
          <w:highlight w:val="yellow"/>
        </w:rPr>
        <w:t>Figure 2.3: Tasks in NLP</w:t>
      </w:r>
      <w:r w:rsidR="004436D6" w:rsidRPr="006558AD">
        <w:rPr>
          <w:rFonts w:ascii="Times New Roman" w:hAnsi="Times New Roman" w:cs="Times New Roman"/>
        </w:rPr>
        <w:t>.</w:t>
      </w:r>
    </w:p>
    <w:p w:rsidR="00650249" w:rsidRDefault="00650249" w:rsidP="00650249">
      <w:pPr>
        <w:shd w:val="clear" w:color="auto" w:fill="FFFFFF"/>
        <w:ind w:left="720"/>
        <w:jc w:val="center"/>
        <w:rPr>
          <w:rFonts w:ascii="Times New Roman" w:hAnsi="Times New Roman" w:cs="Times New Roman"/>
        </w:rPr>
      </w:pPr>
    </w:p>
    <w:p w:rsidR="00C8143E" w:rsidRDefault="0006655A">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7. </w:t>
      </w:r>
      <w:r w:rsidR="004436D6" w:rsidRPr="006558AD">
        <w:rPr>
          <w:rFonts w:ascii="Times New Roman" w:hAnsi="Times New Roman" w:cs="Times New Roman"/>
          <w:b/>
          <w:bCs/>
        </w:rPr>
        <w:t>Summari</w:t>
      </w:r>
      <w:r w:rsidR="004248C6">
        <w:rPr>
          <w:rFonts w:ascii="Times New Roman" w:hAnsi="Times New Roman" w:cs="Times New Roman"/>
          <w:b/>
          <w:bCs/>
        </w:rPr>
        <w:t>s</w:t>
      </w:r>
      <w:r w:rsidR="004436D6" w:rsidRPr="006558AD">
        <w:rPr>
          <w:rFonts w:ascii="Times New Roman" w:hAnsi="Times New Roman" w:cs="Times New Roman"/>
          <w:b/>
          <w:bCs/>
        </w:rPr>
        <w:t xml:space="preserve">ation: </w:t>
      </w:r>
      <w:r w:rsidR="004436D6" w:rsidRPr="006558AD">
        <w:rPr>
          <w:rFonts w:ascii="Times New Roman" w:hAnsi="Times New Roman" w:cs="Times New Roman"/>
        </w:rPr>
        <w:t xml:space="preserve">Producing </w:t>
      </w:r>
      <w:r w:rsidR="007B6880">
        <w:rPr>
          <w:rFonts w:ascii="Times New Roman" w:hAnsi="Times New Roman" w:cs="Times New Roman"/>
        </w:rPr>
        <w:t xml:space="preserve">a </w:t>
      </w:r>
      <w:r w:rsidR="00D57A6D">
        <w:rPr>
          <w:rFonts w:ascii="Times New Roman" w:hAnsi="Times New Roman" w:cs="Times New Roman"/>
        </w:rPr>
        <w:t>shorter</w:t>
      </w:r>
      <w:r w:rsidR="00D57A6D" w:rsidRPr="006558AD">
        <w:rPr>
          <w:rFonts w:ascii="Times New Roman" w:hAnsi="Times New Roman" w:cs="Times New Roman"/>
        </w:rPr>
        <w:t xml:space="preserve"> </w:t>
      </w:r>
      <w:r w:rsidR="004436D6" w:rsidRPr="006558AD">
        <w:rPr>
          <w:rFonts w:ascii="Times New Roman" w:hAnsi="Times New Roman" w:cs="Times New Roman"/>
        </w:rPr>
        <w:t xml:space="preserve">version of the larger </w:t>
      </w:r>
      <w:r w:rsidR="004436D6" w:rsidRPr="006558AD">
        <w:rPr>
          <w:rFonts w:ascii="Times New Roman" w:hAnsi="Times New Roman" w:cs="Times New Roman"/>
          <w:i/>
          <w:iCs/>
        </w:rPr>
        <w:t xml:space="preserve">reference text </w:t>
      </w:r>
      <w:r w:rsidR="004436D6" w:rsidRPr="006558AD">
        <w:rPr>
          <w:rFonts w:ascii="Times New Roman" w:hAnsi="Times New Roman" w:cs="Times New Roman"/>
        </w:rPr>
        <w:t>that still retains the information conveyed. The output is a piece of text that is way shorter in length than the reference.</w:t>
      </w:r>
    </w:p>
    <w:p w:rsidR="00C8143E" w:rsidRDefault="0006655A">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8. </w:t>
      </w:r>
      <w:r w:rsidR="004436D6" w:rsidRPr="006558AD">
        <w:rPr>
          <w:rFonts w:ascii="Times New Roman" w:hAnsi="Times New Roman" w:cs="Times New Roman"/>
          <w:b/>
          <w:bCs/>
        </w:rPr>
        <w:t xml:space="preserve">Question Answering: </w:t>
      </w:r>
      <w:r w:rsidR="004436D6" w:rsidRPr="006558AD">
        <w:rPr>
          <w:rFonts w:ascii="Times New Roman" w:hAnsi="Times New Roman" w:cs="Times New Roman"/>
        </w:rPr>
        <w:t xml:space="preserve">Providing the correct and concise answer to a user query. The output is a piece of text that mimics human response. Based on our example sentence, we can ask the system, ‘Which country does WHO </w:t>
      </w:r>
      <w:r w:rsidR="004436D6" w:rsidRPr="006558AD">
        <w:rPr>
          <w:rFonts w:ascii="Times New Roman" w:hAnsi="Times New Roman" w:cs="Times New Roman"/>
          <w:lang w:val="da-DK"/>
        </w:rPr>
        <w:t>underfund’</w:t>
      </w:r>
      <w:r w:rsidR="0012465F">
        <w:rPr>
          <w:rFonts w:ascii="Times New Roman" w:hAnsi="Times New Roman" w:cs="Times New Roman"/>
          <w:lang w:val="da-DK"/>
        </w:rPr>
        <w:t>?</w:t>
      </w:r>
      <w:r w:rsidR="004436D6" w:rsidRPr="006558AD">
        <w:rPr>
          <w:rFonts w:ascii="Times New Roman" w:hAnsi="Times New Roman" w:cs="Times New Roman"/>
          <w:lang w:val="da-DK"/>
        </w:rPr>
        <w:t xml:space="preserve"> </w:t>
      </w:r>
      <w:r w:rsidR="004436D6" w:rsidRPr="006558AD">
        <w:rPr>
          <w:rFonts w:ascii="Times New Roman" w:hAnsi="Times New Roman" w:cs="Times New Roman"/>
        </w:rPr>
        <w:t>and expect the answer to be ‘India’</w:t>
      </w:r>
      <w:r w:rsidR="0012465F">
        <w:rPr>
          <w:rFonts w:ascii="Times New Roman" w:hAnsi="Times New Roman" w:cs="Times New Roman"/>
        </w:rPr>
        <w:t>.</w:t>
      </w:r>
    </w:p>
    <w:p w:rsidR="00C8143E" w:rsidRDefault="0006655A">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9. </w:t>
      </w:r>
      <w:r w:rsidR="004436D6" w:rsidRPr="006558AD">
        <w:rPr>
          <w:rFonts w:ascii="Times New Roman" w:hAnsi="Times New Roman" w:cs="Times New Roman"/>
          <w:b/>
          <w:bCs/>
        </w:rPr>
        <w:t xml:space="preserve">Knowledge Graph Completion: </w:t>
      </w:r>
      <w:r w:rsidR="004436D6" w:rsidRPr="006558AD">
        <w:rPr>
          <w:rFonts w:ascii="Times New Roman" w:hAnsi="Times New Roman" w:cs="Times New Roman"/>
        </w:rPr>
        <w:t xml:space="preserve">Filling missing information in a structured knowledge graph by using world knowledge. The output is in the form of an edge that is not in the edge list of a graph. For example, an edge to store or predict can be </w:t>
      </w:r>
      <w:r w:rsidR="003241FB">
        <w:rPr>
          <w:rFonts w:ascii="Times New Roman" w:hAnsi="Times New Roman" w:cs="Times New Roman"/>
          <w:noProof/>
          <w:position w:val="-6"/>
          <w:lang w:val="en-US"/>
        </w:rPr>
        <w:drawing>
          <wp:inline distT="0" distB="0" distL="0" distR="0">
            <wp:extent cx="1590040" cy="207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590040" cy="207010"/>
                    </a:xfrm>
                    <a:prstGeom prst="rect">
                      <a:avLst/>
                    </a:prstGeom>
                    <a:noFill/>
                    <a:ln w="9525">
                      <a:noFill/>
                      <a:miter lim="800000"/>
                      <a:headEnd/>
                      <a:tailEnd/>
                    </a:ln>
                  </pic:spPr>
                </pic:pic>
              </a:graphicData>
            </a:graphic>
          </wp:inline>
        </w:drawing>
      </w:r>
      <w:r w:rsidR="00631058">
        <w:rPr>
          <w:rFonts w:ascii="Times New Roman" w:hAnsi="Times New Roman" w:cs="Times New Roman"/>
        </w:rPr>
        <w:t>.</w:t>
      </w:r>
    </w:p>
    <w:p w:rsidR="004E0803" w:rsidRPr="006558AD" w:rsidRDefault="004E0803" w:rsidP="004E0803">
      <w:pPr>
        <w:shd w:val="clear" w:color="auto" w:fill="FFFFFF"/>
        <w:tabs>
          <w:tab w:val="left" w:pos="586"/>
        </w:tabs>
        <w:ind w:left="720"/>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Data Acquisition. </w:t>
      </w:r>
      <w:r w:rsidRPr="006558AD">
        <w:rPr>
          <w:rFonts w:ascii="Times New Roman" w:hAnsi="Times New Roman" w:cs="Times New Roman"/>
        </w:rPr>
        <w:t xml:space="preserve">To enable a machine to learn from data, the primary requirement is the availability of that data, often obtained through a combination of curation strategies such as </w:t>
      </w:r>
      <w:r w:rsidRPr="006558AD">
        <w:rPr>
          <w:rFonts w:ascii="Times New Roman" w:hAnsi="Times New Roman" w:cs="Times New Roman"/>
          <w:i/>
          <w:iCs/>
        </w:rPr>
        <w:t>web scraping</w:t>
      </w:r>
      <w:r w:rsidRPr="006558AD">
        <w:rPr>
          <w:rFonts w:ascii="Times New Roman" w:hAnsi="Times New Roman" w:cs="Times New Roman"/>
        </w:rPr>
        <w:t xml:space="preserve">, </w:t>
      </w:r>
      <w:r w:rsidRPr="006558AD">
        <w:rPr>
          <w:rFonts w:ascii="Times New Roman" w:hAnsi="Times New Roman" w:cs="Times New Roman"/>
          <w:i/>
          <w:iCs/>
        </w:rPr>
        <w:t>synthetic data generation</w:t>
      </w:r>
      <w:r w:rsidRPr="006558AD">
        <w:rPr>
          <w:rFonts w:ascii="Times New Roman" w:hAnsi="Times New Roman" w:cs="Times New Roman"/>
        </w:rPr>
        <w:t xml:space="preserve">, and </w:t>
      </w:r>
      <w:r w:rsidRPr="006558AD">
        <w:rPr>
          <w:rFonts w:ascii="Times New Roman" w:hAnsi="Times New Roman" w:cs="Times New Roman"/>
          <w:i/>
          <w:iCs/>
        </w:rPr>
        <w:t>manual annotation</w:t>
      </w:r>
      <w:r w:rsidRPr="006558AD">
        <w:rPr>
          <w:rFonts w:ascii="Times New Roman" w:hAnsi="Times New Roman" w:cs="Times New Roman"/>
        </w:rPr>
        <w:t>. In most cases, the goal is to gather a large collection of unstructured, free-f</w:t>
      </w:r>
      <w:r w:rsidR="005A3B3A">
        <w:rPr>
          <w:rFonts w:ascii="Times New Roman" w:hAnsi="Times New Roman" w:cs="Times New Roman"/>
        </w:rPr>
        <w:t>l</w:t>
      </w:r>
      <w:r w:rsidRPr="006558AD">
        <w:rPr>
          <w:rFonts w:ascii="Times New Roman" w:hAnsi="Times New Roman" w:cs="Times New Roman"/>
        </w:rPr>
        <w:t xml:space="preserve">owing text fragments or documents, which may or may not be annotated by a human expert. When machine-readable text is unavailable, such as when scanning text from PDFs, </w:t>
      </w:r>
      <w:r w:rsidR="004248C6" w:rsidRPr="006558AD">
        <w:rPr>
          <w:rFonts w:ascii="Times New Roman" w:hAnsi="Times New Roman" w:cs="Times New Roman"/>
        </w:rPr>
        <w:t xml:space="preserve">Optical Character Recognition </w:t>
      </w:r>
      <w:r w:rsidRPr="006558AD">
        <w:rPr>
          <w:rFonts w:ascii="Times New Roman" w:hAnsi="Times New Roman" w:cs="Times New Roman"/>
        </w:rPr>
        <w:t xml:space="preserve">(OCR) proves useful. Public </w:t>
      </w:r>
      <w:r w:rsidRPr="006558AD">
        <w:rPr>
          <w:rFonts w:ascii="Times New Roman" w:hAnsi="Times New Roman" w:cs="Times New Roman"/>
          <w:lang w:val="da-DK"/>
        </w:rPr>
        <w:t xml:space="preserve">datasets </w:t>
      </w:r>
      <w:r w:rsidRPr="006558AD">
        <w:rPr>
          <w:rFonts w:ascii="Times New Roman" w:hAnsi="Times New Roman" w:cs="Times New Roman"/>
        </w:rPr>
        <w:t>and text dumps are typically the f</w:t>
      </w:r>
      <w:r w:rsidR="005A3B3A">
        <w:rPr>
          <w:rFonts w:ascii="Times New Roman" w:hAnsi="Times New Roman" w:cs="Times New Roman"/>
        </w:rPr>
        <w:t>i</w:t>
      </w:r>
      <w:r w:rsidRPr="006558AD">
        <w:rPr>
          <w:rFonts w:ascii="Times New Roman" w:hAnsi="Times New Roman" w:cs="Times New Roman"/>
        </w:rPr>
        <w:t xml:space="preserve">rst sources to explore for </w:t>
      </w:r>
      <w:r w:rsidRPr="006558AD">
        <w:rPr>
          <w:rFonts w:ascii="Times New Roman" w:hAnsi="Times New Roman" w:cs="Times New Roman"/>
          <w:i/>
          <w:iCs/>
        </w:rPr>
        <w:t xml:space="preserve">open-domain </w:t>
      </w:r>
      <w:r w:rsidRPr="006558AD">
        <w:rPr>
          <w:rFonts w:ascii="Times New Roman" w:hAnsi="Times New Roman" w:cs="Times New Roman"/>
        </w:rPr>
        <w:t>text documents.</w:t>
      </w:r>
    </w:p>
    <w:p w:rsidR="004E0803" w:rsidRPr="006558AD" w:rsidRDefault="004E0803" w:rsidP="006558AD">
      <w:pPr>
        <w:shd w:val="clear" w:color="auto" w:fill="FFFFFF"/>
        <w:jc w:val="both"/>
        <w:rPr>
          <w:rFonts w:ascii="Times New Roman" w:hAnsi="Times New Roman" w:cs="Times New Roman"/>
        </w:rPr>
      </w:pPr>
    </w:p>
    <w:p w:rsidR="004436D6" w:rsidRDefault="004436D6" w:rsidP="004E0803">
      <w:pPr>
        <w:shd w:val="clear" w:color="auto" w:fill="FFFFFF"/>
        <w:jc w:val="both"/>
        <w:rPr>
          <w:rFonts w:ascii="Times New Roman" w:hAnsi="Times New Roman" w:cs="Times New Roman"/>
        </w:rPr>
      </w:pPr>
      <w:r w:rsidRPr="006558AD">
        <w:rPr>
          <w:rFonts w:ascii="Times New Roman" w:hAnsi="Times New Roman" w:cs="Times New Roman"/>
          <w:b/>
          <w:bCs/>
        </w:rPr>
        <w:t xml:space="preserve">Data Cleaning. </w:t>
      </w:r>
      <w:r w:rsidRPr="006558AD">
        <w:rPr>
          <w:rFonts w:ascii="Times New Roman" w:hAnsi="Times New Roman" w:cs="Times New Roman"/>
        </w:rPr>
        <w:t>Since most textual data is curated from the web, it typically requires cleaning before further processing. This is because the data might contain markup, special characters, personal information, poorly formatted tags, and other unwanted elements. By</w:t>
      </w:r>
      <w:r w:rsidR="004E0803">
        <w:rPr>
          <w:rFonts w:ascii="Times New Roman" w:hAnsi="Times New Roman" w:cs="Times New Roman"/>
        </w:rPr>
        <w:t xml:space="preserve"> </w:t>
      </w:r>
      <w:r w:rsidRPr="006558AD">
        <w:rPr>
          <w:rFonts w:ascii="Times New Roman" w:hAnsi="Times New Roman" w:cs="Times New Roman"/>
        </w:rPr>
        <w:t xml:space="preserve">employing regular expressions, handling stray characters, and using dictionaries to correct </w:t>
      </w:r>
      <w:r w:rsidR="007B6880">
        <w:rPr>
          <w:rFonts w:ascii="Times New Roman" w:hAnsi="Times New Roman" w:cs="Times New Roman"/>
        </w:rPr>
        <w:t>misspelt</w:t>
      </w:r>
      <w:r w:rsidR="007B6880" w:rsidRPr="006558AD">
        <w:rPr>
          <w:rFonts w:ascii="Times New Roman" w:hAnsi="Times New Roman" w:cs="Times New Roman"/>
        </w:rPr>
        <w:t xml:space="preserve"> </w:t>
      </w:r>
      <w:r w:rsidRPr="006558AD">
        <w:rPr>
          <w:rFonts w:ascii="Times New Roman" w:hAnsi="Times New Roman" w:cs="Times New Roman"/>
        </w:rPr>
        <w:t>words, we can ef</w:t>
      </w:r>
      <w:r w:rsidR="0008686D">
        <w:rPr>
          <w:rFonts w:ascii="Times New Roman" w:hAnsi="Times New Roman" w:cs="Times New Roman"/>
        </w:rPr>
        <w:t>f</w:t>
      </w:r>
      <w:r w:rsidRPr="006558AD">
        <w:rPr>
          <w:rFonts w:ascii="Times New Roman" w:hAnsi="Times New Roman" w:cs="Times New Roman"/>
        </w:rPr>
        <w:t xml:space="preserve">ectively reduce </w:t>
      </w:r>
      <w:r w:rsidRPr="006558AD">
        <w:rPr>
          <w:rFonts w:ascii="Times New Roman" w:hAnsi="Times New Roman" w:cs="Times New Roman"/>
          <w:i/>
          <w:iCs/>
        </w:rPr>
        <w:t xml:space="preserve">noise </w:t>
      </w:r>
      <w:r w:rsidRPr="006558AD">
        <w:rPr>
          <w:rFonts w:ascii="Times New Roman" w:hAnsi="Times New Roman" w:cs="Times New Roman"/>
        </w:rPr>
        <w:t xml:space="preserve">and perform </w:t>
      </w:r>
      <w:r w:rsidRPr="006558AD">
        <w:rPr>
          <w:rFonts w:ascii="Times New Roman" w:hAnsi="Times New Roman" w:cs="Times New Roman"/>
          <w:i/>
          <w:iCs/>
        </w:rPr>
        <w:t>deduplication</w:t>
      </w:r>
      <w:r w:rsidRPr="006558AD">
        <w:rPr>
          <w:rFonts w:ascii="Times New Roman" w:hAnsi="Times New Roman" w:cs="Times New Roman"/>
        </w:rPr>
        <w:t>. Additionally, the data might be encoded in dif</w:t>
      </w:r>
      <w:r w:rsidR="005A3B3A">
        <w:rPr>
          <w:rFonts w:ascii="Times New Roman" w:hAnsi="Times New Roman" w:cs="Times New Roman"/>
        </w:rPr>
        <w:t>f</w:t>
      </w:r>
      <w:r w:rsidRPr="006558AD">
        <w:rPr>
          <w:rFonts w:ascii="Times New Roman" w:hAnsi="Times New Roman" w:cs="Times New Roman"/>
        </w:rPr>
        <w:t>erent Unicode formats, so appropriate logic must be applied to address such encoding issues.</w:t>
      </w:r>
    </w:p>
    <w:p w:rsidR="00650249" w:rsidRPr="006558AD" w:rsidRDefault="00650249" w:rsidP="004E0803">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Pre-processing. </w:t>
      </w:r>
      <w:r w:rsidRPr="006558AD">
        <w:rPr>
          <w:rFonts w:ascii="Times New Roman" w:hAnsi="Times New Roman" w:cs="Times New Roman"/>
        </w:rPr>
        <w:t>This step involves breaking the text into smaller units and then normali</w:t>
      </w:r>
      <w:r w:rsidR="00482EE7">
        <w:rPr>
          <w:rFonts w:ascii="Times New Roman" w:hAnsi="Times New Roman" w:cs="Times New Roman"/>
        </w:rPr>
        <w:t>s</w:t>
      </w:r>
      <w:r w:rsidRPr="006558AD">
        <w:rPr>
          <w:rFonts w:ascii="Times New Roman" w:hAnsi="Times New Roman" w:cs="Times New Roman"/>
        </w:rPr>
        <w:t>ing it using techniques such as lowercasing, stop-word removal, stemming, and lemmati</w:t>
      </w:r>
      <w:r w:rsidR="00482EE7">
        <w:rPr>
          <w:rFonts w:ascii="Times New Roman" w:hAnsi="Times New Roman" w:cs="Times New Roman"/>
        </w:rPr>
        <w:t>s</w:t>
      </w:r>
      <w:r w:rsidRPr="006558AD">
        <w:rPr>
          <w:rFonts w:ascii="Times New Roman" w:hAnsi="Times New Roman" w:cs="Times New Roman"/>
        </w:rPr>
        <w:t>ation, which will be discussed in this chapter. In certain contexts, digits and punctuation may also be removed if they contribute little to the overall information. It</w:t>
      </w:r>
      <w:r w:rsidR="00482EE7">
        <w:rPr>
          <w:rFonts w:ascii="Times New Roman" w:hAnsi="Times New Roman" w:cs="Times New Roman"/>
        </w:rPr>
        <w:t xml:space="preserve"> i</w:t>
      </w:r>
      <w:r w:rsidRPr="006558AD">
        <w:rPr>
          <w:rFonts w:ascii="Times New Roman" w:hAnsi="Times New Roman" w:cs="Times New Roman"/>
        </w:rPr>
        <w:t>s crucial to note that there is no one-size-f</w:t>
      </w:r>
      <w:r w:rsidR="005A3B3A">
        <w:rPr>
          <w:rFonts w:ascii="Times New Roman" w:hAnsi="Times New Roman" w:cs="Times New Roman"/>
        </w:rPr>
        <w:t>i</w:t>
      </w:r>
      <w:r w:rsidRPr="006558AD">
        <w:rPr>
          <w:rFonts w:ascii="Times New Roman" w:hAnsi="Times New Roman" w:cs="Times New Roman"/>
        </w:rPr>
        <w:t>ts-all preprocessing technique applicable to all NLP tasks.</w:t>
      </w:r>
    </w:p>
    <w:p w:rsidR="00650249" w:rsidRPr="006558AD" w:rsidRDefault="00650249"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Feature Engineering. </w:t>
      </w:r>
      <w:r w:rsidRPr="006558AD">
        <w:rPr>
          <w:rFonts w:ascii="Times New Roman" w:hAnsi="Times New Roman" w:cs="Times New Roman"/>
        </w:rPr>
        <w:t xml:space="preserve">Once the text has been preprocessed, we now need to represent the text in a way that a machine can understand. As machines reduce everything into numbers, we build a text representation by encoding it into a numeric vector. In NLP or deep learning, encoding can be considered as a mapping function that takes input in raw human-readable form (text, images, videos) and converts it into numerical vectors for computational methods to be applied to them. However, there can be multiple ways of performing encoding, depending on the task, the </w:t>
      </w:r>
      <w:r w:rsidRPr="006558AD">
        <w:rPr>
          <w:rFonts w:ascii="Times New Roman" w:hAnsi="Times New Roman" w:cs="Times New Roman"/>
          <w:lang w:val="da-DK"/>
        </w:rPr>
        <w:t xml:space="preserve">datasets, </w:t>
      </w:r>
      <w:r w:rsidRPr="006558AD">
        <w:rPr>
          <w:rFonts w:ascii="Times New Roman" w:hAnsi="Times New Roman" w:cs="Times New Roman"/>
        </w:rPr>
        <w:t xml:space="preserve">and the computational resources available at hand. This is where feature engineering helps. It helps us </w:t>
      </w:r>
      <w:r w:rsidRPr="006558AD">
        <w:rPr>
          <w:rFonts w:ascii="Times New Roman" w:hAnsi="Times New Roman" w:cs="Times New Roman"/>
        </w:rPr>
        <w:lastRenderedPageBreak/>
        <w:t>analy</w:t>
      </w:r>
      <w:r w:rsidR="00482EE7">
        <w:rPr>
          <w:rFonts w:ascii="Times New Roman" w:hAnsi="Times New Roman" w:cs="Times New Roman"/>
        </w:rPr>
        <w:t>s</w:t>
      </w:r>
      <w:r w:rsidRPr="006558AD">
        <w:rPr>
          <w:rFonts w:ascii="Times New Roman" w:hAnsi="Times New Roman" w:cs="Times New Roman"/>
        </w:rPr>
        <w:t xml:space="preserve">e the essential features and most informative parts of the input and only use those to encode the input so that we can encode maximum information in as little memory as possible. Encoding can be achieved by simple frequency-based heuristics such as one-hot encoding and bag-of-words representation. NLP practitioners these days use probabilistic, neural approaches to learn </w:t>
      </w:r>
      <w:r w:rsidRPr="006558AD">
        <w:rPr>
          <w:rFonts w:ascii="Times New Roman" w:hAnsi="Times New Roman" w:cs="Times New Roman"/>
          <w:i/>
          <w:iCs/>
        </w:rPr>
        <w:t>word embeddings</w:t>
      </w:r>
      <w:r w:rsidRPr="006558AD">
        <w:rPr>
          <w:rFonts w:ascii="Times New Roman" w:hAnsi="Times New Roman" w:cs="Times New Roman"/>
        </w:rPr>
        <w:t>, which are representations of words in the feature space. Parallel to encoding, decoding is a map function for converting numerical vectors into human-readable symbols (texts, pixels</w:t>
      </w:r>
      <w:r w:rsidR="00834168">
        <w:rPr>
          <w:rFonts w:ascii="Times New Roman" w:hAnsi="Times New Roman" w:cs="Times New Roman"/>
        </w:rPr>
        <w:t>, etc.</w:t>
      </w:r>
      <w:r w:rsidRPr="006558AD">
        <w:rPr>
          <w:rFonts w:ascii="Times New Roman" w:hAnsi="Times New Roman" w:cs="Times New Roman"/>
        </w:rPr>
        <w:t>).</w:t>
      </w:r>
    </w:p>
    <w:p w:rsidR="00650249" w:rsidRPr="006558AD" w:rsidRDefault="00650249"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Model Building. </w:t>
      </w:r>
      <w:r w:rsidRPr="006558AD">
        <w:rPr>
          <w:rFonts w:ascii="Times New Roman" w:hAnsi="Times New Roman" w:cs="Times New Roman"/>
        </w:rPr>
        <w:t xml:space="preserve">Once we have encoded the textual data, it can be passed to any machine learning or deep learning model to learn from the corpus. Irrespective of whether the task is one of NLU or </w:t>
      </w:r>
      <w:r w:rsidRPr="006558AD">
        <w:rPr>
          <w:rFonts w:ascii="Times New Roman" w:hAnsi="Times New Roman" w:cs="Times New Roman"/>
          <w:lang w:val="fi-FI"/>
        </w:rPr>
        <w:t xml:space="preserve">NLG, </w:t>
      </w:r>
      <w:r w:rsidRPr="006558AD">
        <w:rPr>
          <w:rFonts w:ascii="Times New Roman" w:hAnsi="Times New Roman" w:cs="Times New Roman"/>
        </w:rPr>
        <w:t xml:space="preserve">learning from textual data boils down to sequence </w:t>
      </w:r>
      <w:r w:rsidR="00D326C4">
        <w:rPr>
          <w:rFonts w:ascii="Times New Roman" w:hAnsi="Times New Roman" w:cs="Times New Roman"/>
        </w:rPr>
        <w:t>modelling</w:t>
      </w:r>
      <w:r w:rsidR="00D326C4" w:rsidRPr="006558AD">
        <w:rPr>
          <w:rFonts w:ascii="Times New Roman" w:hAnsi="Times New Roman" w:cs="Times New Roman"/>
        </w:rPr>
        <w:t xml:space="preserve"> </w:t>
      </w:r>
      <w:r w:rsidRPr="006558AD">
        <w:rPr>
          <w:rFonts w:ascii="Times New Roman" w:hAnsi="Times New Roman" w:cs="Times New Roman"/>
        </w:rPr>
        <w:t xml:space="preserve">since text can always be represented as a sequence of words/phrases/characters. As NLP-based sequence models aim to learn the ‘hidden/latent language’ (in the vector space) from the input text, they are also called </w:t>
      </w:r>
      <w:r w:rsidR="004248C6" w:rsidRPr="006558AD">
        <w:rPr>
          <w:rFonts w:ascii="Times New Roman" w:hAnsi="Times New Roman" w:cs="Times New Roman"/>
        </w:rPr>
        <w:t xml:space="preserve">Language Models </w:t>
      </w:r>
      <w:r w:rsidRPr="006558AD">
        <w:rPr>
          <w:rFonts w:ascii="Times New Roman" w:hAnsi="Times New Roman" w:cs="Times New Roman"/>
        </w:rPr>
        <w:t xml:space="preserve">(LMs). For a long time, neural networks like </w:t>
      </w:r>
      <w:r w:rsidR="009E4EDC" w:rsidRPr="006558AD">
        <w:rPr>
          <w:rFonts w:ascii="Times New Roman" w:hAnsi="Times New Roman" w:cs="Times New Roman"/>
        </w:rPr>
        <w:t xml:space="preserve">Recurrent Neural Networks </w:t>
      </w:r>
      <w:r w:rsidRPr="006558AD">
        <w:rPr>
          <w:rFonts w:ascii="Times New Roman" w:hAnsi="Times New Roman" w:cs="Times New Roman"/>
        </w:rPr>
        <w:t xml:space="preserve">(RNN) </w:t>
      </w:r>
      <w:r w:rsidRPr="006558AD">
        <w:rPr>
          <w:rFonts w:ascii="Times New Roman" w:hAnsi="Times New Roman" w:cs="Times New Roman"/>
          <w:lang w:val="da-DK"/>
        </w:rPr>
        <w:t xml:space="preserve">(Elman 1990), </w:t>
      </w:r>
      <w:r w:rsidR="004248C6" w:rsidRPr="006558AD">
        <w:rPr>
          <w:rFonts w:ascii="Times New Roman" w:hAnsi="Times New Roman" w:cs="Times New Roman"/>
        </w:rPr>
        <w:t>Long Short</w:t>
      </w:r>
      <w:r w:rsidRPr="006558AD">
        <w:rPr>
          <w:rFonts w:ascii="Times New Roman" w:hAnsi="Times New Roman" w:cs="Times New Roman"/>
        </w:rPr>
        <w:t>-</w:t>
      </w:r>
      <w:r w:rsidR="004248C6" w:rsidRPr="006558AD">
        <w:rPr>
          <w:rFonts w:ascii="Times New Roman" w:hAnsi="Times New Roman" w:cs="Times New Roman"/>
        </w:rPr>
        <w:t xml:space="preserve">Term Memory </w:t>
      </w:r>
      <w:r w:rsidRPr="006558AD">
        <w:rPr>
          <w:rFonts w:ascii="Times New Roman" w:hAnsi="Times New Roman" w:cs="Times New Roman"/>
        </w:rPr>
        <w:t xml:space="preserve">(LSTM), and </w:t>
      </w:r>
      <w:r w:rsidR="004248C6" w:rsidRPr="006558AD">
        <w:rPr>
          <w:rFonts w:ascii="Times New Roman" w:hAnsi="Times New Roman" w:cs="Times New Roman"/>
        </w:rPr>
        <w:t xml:space="preserve">Gated Recurrent Units </w:t>
      </w:r>
      <w:r w:rsidRPr="006558AD">
        <w:rPr>
          <w:rFonts w:ascii="Times New Roman" w:hAnsi="Times New Roman" w:cs="Times New Roman"/>
          <w:lang w:val="da-DK"/>
        </w:rPr>
        <w:t xml:space="preserve">(GRU) </w:t>
      </w:r>
      <w:r w:rsidRPr="006558AD">
        <w:rPr>
          <w:rFonts w:ascii="Times New Roman" w:hAnsi="Times New Roman" w:cs="Times New Roman"/>
          <w:lang w:val="de-DE"/>
        </w:rPr>
        <w:t xml:space="preserve">(Gers </w:t>
      </w:r>
      <w:r w:rsidRPr="006558AD">
        <w:rPr>
          <w:rFonts w:ascii="Times New Roman" w:hAnsi="Times New Roman" w:cs="Times New Roman"/>
          <w:lang w:val="da-DK"/>
        </w:rPr>
        <w:t xml:space="preserve">et al. 2000; </w:t>
      </w:r>
      <w:r w:rsidRPr="006558AD">
        <w:rPr>
          <w:rFonts w:ascii="Times New Roman" w:hAnsi="Times New Roman" w:cs="Times New Roman"/>
        </w:rPr>
        <w:t xml:space="preserve">Tsujii 2021; Cho </w:t>
      </w:r>
      <w:r w:rsidRPr="006558AD">
        <w:rPr>
          <w:rFonts w:ascii="Times New Roman" w:hAnsi="Times New Roman" w:cs="Times New Roman"/>
          <w:lang w:val="da-DK"/>
        </w:rPr>
        <w:t xml:space="preserve">et al. 2014) </w:t>
      </w:r>
      <w:r w:rsidRPr="006558AD">
        <w:rPr>
          <w:rFonts w:ascii="Times New Roman" w:hAnsi="Times New Roman" w:cs="Times New Roman"/>
        </w:rPr>
        <w:t xml:space="preserve">showed incredible performance in </w:t>
      </w:r>
      <w:r w:rsidR="00D326C4">
        <w:rPr>
          <w:rFonts w:ascii="Times New Roman" w:hAnsi="Times New Roman" w:cs="Times New Roman"/>
        </w:rPr>
        <w:t>modelling</w:t>
      </w:r>
      <w:r w:rsidR="00D326C4" w:rsidRPr="006558AD">
        <w:rPr>
          <w:rFonts w:ascii="Times New Roman" w:hAnsi="Times New Roman" w:cs="Times New Roman"/>
        </w:rPr>
        <w:t xml:space="preserve"> </w:t>
      </w:r>
      <w:r w:rsidRPr="006558AD">
        <w:rPr>
          <w:rFonts w:ascii="Times New Roman" w:hAnsi="Times New Roman" w:cs="Times New Roman"/>
        </w:rPr>
        <w:t xml:space="preserve">sequential data, like text. However, with the introduction of </w:t>
      </w:r>
      <w:r w:rsidR="000C2623">
        <w:rPr>
          <w:rFonts w:ascii="Times New Roman" w:hAnsi="Times New Roman" w:cs="Times New Roman"/>
        </w:rPr>
        <w:t>t</w:t>
      </w:r>
      <w:r w:rsidRPr="006558AD">
        <w:rPr>
          <w:rFonts w:ascii="Times New Roman" w:hAnsi="Times New Roman" w:cs="Times New Roman"/>
        </w:rPr>
        <w:t xml:space="preserve">ransformers in 2017 (Vaswani </w:t>
      </w:r>
      <w:r w:rsidRPr="006558AD">
        <w:rPr>
          <w:rFonts w:ascii="Times New Roman" w:hAnsi="Times New Roman" w:cs="Times New Roman"/>
          <w:lang w:val="da-DK"/>
        </w:rPr>
        <w:t xml:space="preserve">et al. 2017), </w:t>
      </w:r>
      <w:r w:rsidRPr="006558AD">
        <w:rPr>
          <w:rFonts w:ascii="Times New Roman" w:hAnsi="Times New Roman" w:cs="Times New Roman"/>
        </w:rPr>
        <w:t>there has been a signif</w:t>
      </w:r>
      <w:r w:rsidR="005A3B3A">
        <w:rPr>
          <w:rFonts w:ascii="Times New Roman" w:hAnsi="Times New Roman" w:cs="Times New Roman"/>
        </w:rPr>
        <w:t>i</w:t>
      </w:r>
      <w:r w:rsidRPr="006558AD">
        <w:rPr>
          <w:rFonts w:ascii="Times New Roman" w:hAnsi="Times New Roman" w:cs="Times New Roman"/>
        </w:rPr>
        <w:t xml:space="preserve">cant leap in the length and complexity of the textual data that can be </w:t>
      </w:r>
      <w:r w:rsidR="00D326C4">
        <w:rPr>
          <w:rFonts w:ascii="Times New Roman" w:hAnsi="Times New Roman" w:cs="Times New Roman"/>
        </w:rPr>
        <w:t>modelled</w:t>
      </w:r>
      <w:r w:rsidRPr="006558AD">
        <w:rPr>
          <w:rFonts w:ascii="Times New Roman" w:hAnsi="Times New Roman" w:cs="Times New Roman"/>
        </w:rPr>
        <w:t>, with transformers becoming the de facto standard in today’s NLP. In the coming chapters, we will introduce dif</w:t>
      </w:r>
      <w:r>
        <w:rPr>
          <w:rFonts w:ascii="Times New Roman" w:hAnsi="Times New Roman" w:cs="Times New Roman"/>
        </w:rPr>
        <w:t>f</w:t>
      </w:r>
      <w:r w:rsidRPr="006558AD">
        <w:rPr>
          <w:rFonts w:ascii="Times New Roman" w:hAnsi="Times New Roman" w:cs="Times New Roman"/>
        </w:rPr>
        <w:t>erent language models along with the fundamental concepts on which LMs are built.</w:t>
      </w:r>
    </w:p>
    <w:p w:rsidR="004E0803" w:rsidRPr="006558AD" w:rsidRDefault="004E0803" w:rsidP="006558AD">
      <w:pPr>
        <w:shd w:val="clear" w:color="auto" w:fill="FFFFFF"/>
        <w:jc w:val="both"/>
        <w:rPr>
          <w:rFonts w:ascii="Times New Roman" w:hAnsi="Times New Roman" w:cs="Times New Roman"/>
        </w:rPr>
      </w:pPr>
    </w:p>
    <w:p w:rsidR="00181B54" w:rsidRPr="006558AD" w:rsidRDefault="004436D6" w:rsidP="00181B54">
      <w:pPr>
        <w:shd w:val="clear" w:color="auto" w:fill="FFFFFF"/>
        <w:jc w:val="both"/>
        <w:rPr>
          <w:rFonts w:ascii="Times New Roman" w:hAnsi="Times New Roman" w:cs="Times New Roman"/>
        </w:rPr>
      </w:pPr>
      <w:r w:rsidRPr="006558AD">
        <w:rPr>
          <w:rFonts w:ascii="Times New Roman" w:hAnsi="Times New Roman" w:cs="Times New Roman"/>
          <w:b/>
          <w:bCs/>
        </w:rPr>
        <w:t xml:space="preserve">Evaluation. </w:t>
      </w:r>
      <w:r w:rsidRPr="006558AD">
        <w:rPr>
          <w:rFonts w:ascii="Times New Roman" w:hAnsi="Times New Roman" w:cs="Times New Roman"/>
        </w:rPr>
        <w:t>Once the model is designed, we must assess how ‘good’ a language model is. While classif</w:t>
      </w:r>
      <w:r w:rsidR="005A3B3A">
        <w:rPr>
          <w:rFonts w:ascii="Times New Roman" w:hAnsi="Times New Roman" w:cs="Times New Roman"/>
        </w:rPr>
        <w:t>i</w:t>
      </w:r>
      <w:r w:rsidRPr="006558AD">
        <w:rPr>
          <w:rFonts w:ascii="Times New Roman" w:hAnsi="Times New Roman" w:cs="Times New Roman"/>
        </w:rPr>
        <w:t>cation tasks can be evaluated using existing accuracy and F1-score (macro/micro), newer metrics need to be devised for tasks that involve generating text.</w:t>
      </w:r>
      <w:r w:rsidR="002162DC">
        <w:rPr>
          <w:rFonts w:ascii="Times New Roman" w:hAnsi="Times New Roman" w:cs="Times New Roman"/>
        </w:rPr>
        <w:t xml:space="preserve"> </w:t>
      </w:r>
      <w:r w:rsidRPr="006558AD">
        <w:rPr>
          <w:rFonts w:ascii="Times New Roman" w:hAnsi="Times New Roman" w:cs="Times New Roman"/>
        </w:rPr>
        <w:t>For machine</w:t>
      </w:r>
      <w:r w:rsidR="00181B54">
        <w:rPr>
          <w:rFonts w:ascii="Times New Roman" w:hAnsi="Times New Roman" w:cs="Times New Roman"/>
        </w:rPr>
        <w:t xml:space="preserve"> </w:t>
      </w:r>
      <w:r w:rsidR="00181B54" w:rsidRPr="006558AD">
        <w:rPr>
          <w:rFonts w:ascii="Times New Roman" w:hAnsi="Times New Roman" w:cs="Times New Roman"/>
        </w:rPr>
        <w:t xml:space="preserve">translation and </w:t>
      </w:r>
      <w:r w:rsidR="004248C6">
        <w:rPr>
          <w:rFonts w:ascii="Times New Roman" w:hAnsi="Times New Roman" w:cs="Times New Roman"/>
        </w:rPr>
        <w:t>summarisation</w:t>
      </w:r>
      <w:r w:rsidR="004248C6" w:rsidRPr="006558AD">
        <w:rPr>
          <w:rFonts w:ascii="Times New Roman" w:hAnsi="Times New Roman" w:cs="Times New Roman"/>
        </w:rPr>
        <w:t xml:space="preserve"> </w:t>
      </w:r>
      <w:r w:rsidR="00181B54" w:rsidRPr="006558AD">
        <w:rPr>
          <w:rFonts w:ascii="Times New Roman" w:hAnsi="Times New Roman" w:cs="Times New Roman"/>
        </w:rPr>
        <w:t xml:space="preserve">tasks, we typically use Bilingual Evaluation Understudy (BLEU) and Recall-Oriented Understudy for </w:t>
      </w:r>
      <w:r w:rsidR="00181B54" w:rsidRPr="006558AD">
        <w:rPr>
          <w:rFonts w:ascii="Times New Roman" w:hAnsi="Times New Roman" w:cs="Times New Roman"/>
          <w:lang w:val="da-DK"/>
        </w:rPr>
        <w:t xml:space="preserve">Gisting </w:t>
      </w:r>
      <w:r w:rsidR="00181B54" w:rsidRPr="006558AD">
        <w:rPr>
          <w:rFonts w:ascii="Times New Roman" w:hAnsi="Times New Roman" w:cs="Times New Roman"/>
        </w:rPr>
        <w:t xml:space="preserve">Evaluation (ROUGE) scores, which capture the lexical and syntactic overlap between the expected and predicted text. Meanwhile, newer semantic measures like </w:t>
      </w:r>
      <w:r w:rsidR="00181B54" w:rsidRPr="006558AD">
        <w:rPr>
          <w:rFonts w:ascii="Times New Roman" w:hAnsi="Times New Roman" w:cs="Times New Roman"/>
          <w:lang w:val="da-DK"/>
        </w:rPr>
        <w:t xml:space="preserve">BERTScore </w:t>
      </w:r>
      <w:r w:rsidR="00181B54" w:rsidRPr="006558AD">
        <w:rPr>
          <w:rFonts w:ascii="Times New Roman" w:hAnsi="Times New Roman" w:cs="Times New Roman"/>
        </w:rPr>
        <w:t xml:space="preserve">have also been designed. When comparing two LMs themselves, we can employ entropy-based measures like perplexity. We introduce these </w:t>
      </w:r>
      <w:r w:rsidR="00181B54" w:rsidRPr="006558AD">
        <w:rPr>
          <w:rFonts w:ascii="Times New Roman" w:hAnsi="Times New Roman" w:cs="Times New Roman"/>
          <w:lang w:val="nb-NO"/>
        </w:rPr>
        <w:t xml:space="preserve">LM </w:t>
      </w:r>
      <w:r w:rsidR="00181B54" w:rsidRPr="006558AD">
        <w:rPr>
          <w:rFonts w:ascii="Times New Roman" w:hAnsi="Times New Roman" w:cs="Times New Roman"/>
        </w:rPr>
        <w:t>evaluation metrics in Chapter 4.</w:t>
      </w:r>
    </w:p>
    <w:p w:rsidR="004436D6" w:rsidRDefault="004436D6" w:rsidP="006558AD">
      <w:pPr>
        <w:shd w:val="clear" w:color="auto" w:fill="FFFFFF"/>
        <w:jc w:val="both"/>
        <w:rPr>
          <w:rFonts w:ascii="Times New Roman" w:hAnsi="Times New Roman" w:cs="Times New Roman"/>
        </w:rPr>
      </w:pPr>
    </w:p>
    <w:tbl>
      <w:tblPr>
        <w:tblW w:w="0" w:type="auto"/>
        <w:jc w:val="center"/>
        <w:tblBorders>
          <w:top w:val="single" w:sz="4" w:space="0" w:color="auto"/>
          <w:bottom w:val="single" w:sz="4" w:space="0" w:color="auto"/>
        </w:tblBorders>
        <w:tblLook w:val="04A0"/>
      </w:tblPr>
      <w:tblGrid>
        <w:gridCol w:w="2166"/>
        <w:gridCol w:w="5071"/>
      </w:tblGrid>
      <w:tr w:rsidR="00181B54" w:rsidRPr="00C66B35" w:rsidTr="00B55E8D">
        <w:trPr>
          <w:jc w:val="center"/>
        </w:trPr>
        <w:tc>
          <w:tcPr>
            <w:tcW w:w="2166" w:type="dxa"/>
            <w:tcBorders>
              <w:top w:val="single" w:sz="4" w:space="0" w:color="auto"/>
              <w:bottom w:val="single" w:sz="4" w:space="0" w:color="auto"/>
            </w:tcBorders>
          </w:tcPr>
          <w:p w:rsidR="00181B54" w:rsidRPr="00C66B35" w:rsidRDefault="00181B54" w:rsidP="00650249">
            <w:pPr>
              <w:jc w:val="both"/>
              <w:rPr>
                <w:rFonts w:ascii="Times New Roman" w:hAnsi="Times New Roman" w:cs="Times New Roman"/>
              </w:rPr>
            </w:pPr>
            <w:r w:rsidRPr="00C66B35">
              <w:rPr>
                <w:rFonts w:ascii="Times New Roman" w:hAnsi="Times New Roman" w:cs="Times New Roman"/>
                <w:b/>
                <w:bCs/>
              </w:rPr>
              <w:t xml:space="preserve">Information </w:t>
            </w:r>
          </w:p>
        </w:tc>
        <w:tc>
          <w:tcPr>
            <w:tcW w:w="5071" w:type="dxa"/>
            <w:tcBorders>
              <w:top w:val="single" w:sz="4" w:space="0" w:color="auto"/>
              <w:bottom w:val="single" w:sz="4" w:space="0" w:color="auto"/>
            </w:tcBorders>
          </w:tcPr>
          <w:p w:rsidR="00181B54" w:rsidRPr="00C66B35" w:rsidRDefault="00650249" w:rsidP="00650249">
            <w:pPr>
              <w:jc w:val="both"/>
              <w:rPr>
                <w:rFonts w:ascii="Times New Roman" w:hAnsi="Times New Roman" w:cs="Times New Roman"/>
              </w:rPr>
            </w:pPr>
            <w:r w:rsidRPr="00650249">
              <w:rPr>
                <w:rFonts w:ascii="Times New Roman" w:hAnsi="Times New Roman" w:cs="Times New Roman"/>
                <w:b/>
                <w:bCs/>
              </w:rPr>
              <w:t>Meaning</w:t>
            </w:r>
          </w:p>
        </w:tc>
      </w:tr>
      <w:tr w:rsidR="00181B54" w:rsidRPr="00C66B35" w:rsidTr="00B55E8D">
        <w:trPr>
          <w:jc w:val="center"/>
        </w:trPr>
        <w:tc>
          <w:tcPr>
            <w:tcW w:w="2166" w:type="dxa"/>
            <w:tcBorders>
              <w:top w:val="single" w:sz="4" w:space="0" w:color="auto"/>
            </w:tcBorders>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Phonetic</w:t>
            </w:r>
          </w:p>
        </w:tc>
        <w:tc>
          <w:tcPr>
            <w:tcW w:w="5071" w:type="dxa"/>
            <w:tcBorders>
              <w:top w:val="single" w:sz="4" w:space="0" w:color="auto"/>
            </w:tcBorders>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expressed vocally with a certain sound</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Structural</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composed of different linguistic components</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Syntactic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fits into the overall structure of a sentence</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Semantic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W</w:t>
            </w:r>
            <w:r w:rsidR="00181B54" w:rsidRPr="00C66B35">
              <w:rPr>
                <w:rFonts w:ascii="Times New Roman" w:hAnsi="Times New Roman" w:cs="Times New Roman"/>
              </w:rPr>
              <w:t>hat is the meaning of a word in some particular context</w:t>
            </w:r>
            <w:r>
              <w:rPr>
                <w:rFonts w:ascii="Times New Roman" w:hAnsi="Times New Roman" w:cs="Times New Roman"/>
              </w:rPr>
              <w:t>?</w:t>
            </w:r>
          </w:p>
        </w:tc>
      </w:tr>
      <w:tr w:rsidR="00181B54" w:rsidRPr="00C66B35" w:rsidTr="00B55E8D">
        <w:trPr>
          <w:jc w:val="center"/>
        </w:trPr>
        <w:tc>
          <w:tcPr>
            <w:tcW w:w="2166" w:type="dxa"/>
          </w:tcPr>
          <w:p w:rsidR="00181B54" w:rsidRPr="00C66B35" w:rsidRDefault="00181B54" w:rsidP="00B55E8D">
            <w:pPr>
              <w:jc w:val="both"/>
              <w:rPr>
                <w:rFonts w:ascii="Times New Roman" w:hAnsi="Times New Roman" w:cs="Times New Roman"/>
              </w:rPr>
            </w:pPr>
            <w:r w:rsidRPr="00C66B35">
              <w:rPr>
                <w:rFonts w:ascii="Times New Roman" w:hAnsi="Times New Roman" w:cs="Times New Roman"/>
              </w:rPr>
              <w:t>Pragmatic</w:t>
            </w:r>
          </w:p>
        </w:tc>
        <w:tc>
          <w:tcPr>
            <w:tcW w:w="5071" w:type="dxa"/>
          </w:tcPr>
          <w:p w:rsidR="00181B54" w:rsidRPr="00C66B35" w:rsidRDefault="007473C3" w:rsidP="00B55E8D">
            <w:pPr>
              <w:jc w:val="both"/>
              <w:rPr>
                <w:rFonts w:ascii="Times New Roman" w:hAnsi="Times New Roman" w:cs="Times New Roman"/>
              </w:rPr>
            </w:pPr>
            <w:r>
              <w:rPr>
                <w:rFonts w:ascii="Times New Roman" w:hAnsi="Times New Roman" w:cs="Times New Roman"/>
              </w:rPr>
              <w:t>H</w:t>
            </w:r>
            <w:r w:rsidR="00181B54" w:rsidRPr="00C66B35">
              <w:rPr>
                <w:rFonts w:ascii="Times New Roman" w:hAnsi="Times New Roman" w:cs="Times New Roman"/>
              </w:rPr>
              <w:t>ow a word is used in a discourse or conversation</w:t>
            </w:r>
            <w:r>
              <w:rPr>
                <w:rFonts w:ascii="Times New Roman" w:hAnsi="Times New Roman" w:cs="Times New Roman"/>
              </w:rPr>
              <w:t>.</w:t>
            </w:r>
          </w:p>
        </w:tc>
      </w:tr>
    </w:tbl>
    <w:p w:rsidR="00181B54" w:rsidRDefault="00181B54" w:rsidP="006558AD">
      <w:pPr>
        <w:shd w:val="clear" w:color="auto" w:fill="FFFFFF"/>
        <w:jc w:val="both"/>
        <w:rPr>
          <w:rFonts w:ascii="Times New Roman" w:hAnsi="Times New Roman" w:cs="Times New Roman"/>
        </w:rPr>
      </w:pPr>
    </w:p>
    <w:p w:rsidR="00772DA7" w:rsidRDefault="00BD5F05" w:rsidP="00181B54">
      <w:pPr>
        <w:shd w:val="clear" w:color="auto" w:fill="FFFFFF"/>
        <w:jc w:val="center"/>
        <w:rPr>
          <w:rFonts w:ascii="Times New Roman" w:hAnsi="Times New Roman" w:cs="Times New Roman"/>
        </w:rPr>
      </w:pPr>
      <w:r w:rsidRPr="00BD5F05">
        <w:rPr>
          <w:rFonts w:ascii="Times New Roman" w:hAnsi="Times New Roman" w:cs="Times New Roman"/>
          <w:highlight w:val="cyan"/>
        </w:rPr>
        <w:t>Table 2.1: Different kinds of information that can be derived from a word</w:t>
      </w:r>
      <w:r w:rsidR="00FF0221">
        <w:rPr>
          <w:rFonts w:ascii="Times New Roman" w:hAnsi="Times New Roman" w:cs="Times New Roman"/>
        </w:rPr>
        <w:t>.</w:t>
      </w:r>
    </w:p>
    <w:p w:rsidR="004E0803" w:rsidRDefault="004E0803" w:rsidP="00181B54">
      <w:pPr>
        <w:shd w:val="clear" w:color="auto" w:fill="FFFFFF"/>
        <w:jc w:val="center"/>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bookmarkStart w:id="3" w:name="bookmark6"/>
      <w:r w:rsidRPr="006558AD">
        <w:rPr>
          <w:rFonts w:ascii="Times New Roman" w:hAnsi="Times New Roman" w:cs="Times New Roman"/>
          <w:b/>
          <w:bCs/>
        </w:rPr>
        <w:t>D</w:t>
      </w:r>
      <w:bookmarkEnd w:id="3"/>
      <w:r w:rsidRPr="006558AD">
        <w:rPr>
          <w:rFonts w:ascii="Times New Roman" w:hAnsi="Times New Roman" w:cs="Times New Roman"/>
          <w:b/>
          <w:bCs/>
        </w:rPr>
        <w:t xml:space="preserve">eployment. </w:t>
      </w:r>
      <w:r w:rsidRPr="006558AD">
        <w:rPr>
          <w:rFonts w:ascii="Times New Roman" w:hAnsi="Times New Roman" w:cs="Times New Roman"/>
        </w:rPr>
        <w:t xml:space="preserve">Transforming a trained model </w:t>
      </w:r>
      <w:r w:rsidR="001B79AD">
        <w:rPr>
          <w:rFonts w:ascii="Times New Roman" w:hAnsi="Times New Roman" w:cs="Times New Roman"/>
        </w:rPr>
        <w:t>in</w:t>
      </w:r>
      <w:r w:rsidRPr="006558AD">
        <w:rPr>
          <w:rFonts w:ascii="Times New Roman" w:hAnsi="Times New Roman" w:cs="Times New Roman"/>
        </w:rPr>
        <w:t xml:space="preserve">to a functional component of a software system in any neural pipeline requires exporting the model and specifying the environment (libraries and versions), </w:t>
      </w:r>
      <w:r w:rsidRPr="006558AD">
        <w:rPr>
          <w:rFonts w:ascii="Times New Roman" w:hAnsi="Times New Roman" w:cs="Times New Roman"/>
          <w:lang w:val="de-DE"/>
        </w:rPr>
        <w:t xml:space="preserve">hyperparameters </w:t>
      </w:r>
      <w:r w:rsidRPr="006558AD">
        <w:rPr>
          <w:rFonts w:ascii="Times New Roman" w:hAnsi="Times New Roman" w:cs="Times New Roman"/>
        </w:rPr>
        <w:t xml:space="preserve">(for the model), and the model itself. Language models are often published on open-source forums like the </w:t>
      </w:r>
      <w:r w:rsidRPr="006558AD">
        <w:rPr>
          <w:rFonts w:ascii="Times New Roman" w:hAnsi="Times New Roman" w:cs="Times New Roman"/>
          <w:i/>
          <w:iCs/>
        </w:rPr>
        <w:t xml:space="preserve">Hugging Face </w:t>
      </w:r>
      <w:r w:rsidRPr="006558AD">
        <w:rPr>
          <w:rFonts w:ascii="Times New Roman" w:hAnsi="Times New Roman" w:cs="Times New Roman"/>
        </w:rPr>
        <w:t>platform</w:t>
      </w:r>
      <w:r w:rsidR="005A3B3A">
        <w:rPr>
          <w:rStyle w:val="FootnoteReference"/>
          <w:rFonts w:ascii="Times New Roman" w:hAnsi="Times New Roman" w:cs="Times New Roman"/>
        </w:rPr>
        <w:footnoteReference w:id="3"/>
      </w:r>
      <w:r w:rsidRPr="006558AD">
        <w:rPr>
          <w:rFonts w:ascii="Times New Roman" w:hAnsi="Times New Roman" w:cs="Times New Roman"/>
        </w:rPr>
        <w:t xml:space="preserve">. When a model has to be made available as a service for </w:t>
      </w:r>
      <w:r w:rsidRPr="006558AD">
        <w:rPr>
          <w:rFonts w:ascii="Times New Roman" w:hAnsi="Times New Roman" w:cs="Times New Roman"/>
          <w:i/>
          <w:iCs/>
        </w:rPr>
        <w:t>inference</w:t>
      </w:r>
      <w:r w:rsidRPr="006558AD">
        <w:rPr>
          <w:rFonts w:ascii="Times New Roman" w:hAnsi="Times New Roman" w:cs="Times New Roman"/>
        </w:rPr>
        <w:t xml:space="preserve">, robust monitoring also needs to be set to ensure performance and </w:t>
      </w:r>
      <w:r w:rsidRPr="006558AD">
        <w:rPr>
          <w:rFonts w:ascii="Times New Roman" w:hAnsi="Times New Roman" w:cs="Times New Roman"/>
          <w:i/>
          <w:iCs/>
        </w:rPr>
        <w:t xml:space="preserve">model safety </w:t>
      </w:r>
      <w:r w:rsidRPr="006558AD">
        <w:rPr>
          <w:rFonts w:ascii="Times New Roman" w:hAnsi="Times New Roman" w:cs="Times New Roman"/>
        </w:rPr>
        <w:t>at scale, apart from an optimi</w:t>
      </w:r>
      <w:r w:rsidR="00482EE7">
        <w:rPr>
          <w:rFonts w:ascii="Times New Roman" w:hAnsi="Times New Roman" w:cs="Times New Roman"/>
        </w:rPr>
        <w:t>s</w:t>
      </w:r>
      <w:r w:rsidRPr="006558AD">
        <w:rPr>
          <w:rFonts w:ascii="Times New Roman" w:hAnsi="Times New Roman" w:cs="Times New Roman"/>
        </w:rPr>
        <w:t>ed input pre-processing pipeline, as discussed above. In many production systems, a feedback loop is also implemented to improve the model over time.</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2.3</w:t>
      </w:r>
      <w:r w:rsidR="002162DC">
        <w:rPr>
          <w:rFonts w:ascii="Times New Roman" w:hAnsi="Times New Roman" w:cs="Times New Roman"/>
          <w:b/>
          <w:bCs/>
        </w:rPr>
        <w:t xml:space="preserve"> </w:t>
      </w:r>
      <w:r w:rsidRPr="006558AD">
        <w:rPr>
          <w:rFonts w:ascii="Times New Roman" w:hAnsi="Times New Roman" w:cs="Times New Roman"/>
          <w:b/>
          <w:bCs/>
        </w:rPr>
        <w:t>Morphology</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Dif</w:t>
      </w:r>
      <w:r w:rsidR="005A3B3A">
        <w:rPr>
          <w:rFonts w:ascii="Times New Roman" w:hAnsi="Times New Roman" w:cs="Times New Roman"/>
        </w:rPr>
        <w:t>f</w:t>
      </w:r>
      <w:r w:rsidRPr="006558AD">
        <w:rPr>
          <w:rFonts w:ascii="Times New Roman" w:hAnsi="Times New Roman" w:cs="Times New Roman"/>
        </w:rPr>
        <w:t>erent forms of information involved in the processing language are listed in Table 2.1. In this chapter, we will focus on structural, syntactic, and semantic information processing.</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Before we delve into computational methods of developing language models, it is imperative to examine the most fundamental units of linguistic structure – the </w:t>
      </w:r>
      <w:r w:rsidRPr="006558AD">
        <w:rPr>
          <w:rFonts w:ascii="Times New Roman" w:hAnsi="Times New Roman" w:cs="Times New Roman"/>
          <w:i/>
          <w:iCs/>
        </w:rPr>
        <w:t>word</w:t>
      </w:r>
      <w:r w:rsidRPr="006558AD">
        <w:rPr>
          <w:rFonts w:ascii="Times New Roman" w:hAnsi="Times New Roman" w:cs="Times New Roman"/>
        </w:rPr>
        <w:t>. Words play an integral role in our ability to use language to express our emotions and creativity, originating from the fundamental question: what do we know when we know a word?</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formal study of the internal structure of words and the </w:t>
      </w:r>
      <w:r w:rsidR="00554622" w:rsidRPr="006558AD">
        <w:rPr>
          <w:rFonts w:ascii="Times New Roman" w:hAnsi="Times New Roman" w:cs="Times New Roman"/>
        </w:rPr>
        <w:t>relationship</w:t>
      </w:r>
      <w:r w:rsidRPr="006558AD">
        <w:rPr>
          <w:rFonts w:ascii="Times New Roman" w:hAnsi="Times New Roman" w:cs="Times New Roman"/>
        </w:rPr>
        <w:t xml:space="preserve"> among words is called </w:t>
      </w:r>
      <w:r w:rsidRPr="006558AD">
        <w:rPr>
          <w:rFonts w:ascii="Times New Roman" w:hAnsi="Times New Roman" w:cs="Times New Roman"/>
          <w:i/>
          <w:iCs/>
        </w:rPr>
        <w:t>morphology</w:t>
      </w:r>
      <w:r w:rsidRPr="006558AD">
        <w:rPr>
          <w:rFonts w:ascii="Times New Roman" w:hAnsi="Times New Roman" w:cs="Times New Roman"/>
        </w:rPr>
        <w:t xml:space="preserve">. The term itself is derived from the Greek word </w:t>
      </w:r>
      <w:r w:rsidRPr="006558AD">
        <w:rPr>
          <w:rFonts w:ascii="Times New Roman" w:hAnsi="Times New Roman" w:cs="Times New Roman"/>
          <w:i/>
          <w:iCs/>
        </w:rPr>
        <w:t>morphe</w:t>
      </w:r>
      <w:r w:rsidRPr="006558AD">
        <w:rPr>
          <w:rFonts w:ascii="Times New Roman" w:hAnsi="Times New Roman" w:cs="Times New Roman"/>
        </w:rPr>
        <w:t xml:space="preserve">, meaning ‘form’, and </w:t>
      </w:r>
      <w:r w:rsidRPr="006558AD">
        <w:rPr>
          <w:rFonts w:ascii="Times New Roman" w:hAnsi="Times New Roman" w:cs="Times New Roman"/>
          <w:i/>
          <w:iCs/>
        </w:rPr>
        <w:t>ology</w:t>
      </w:r>
      <w:r w:rsidRPr="006558AD">
        <w:rPr>
          <w:rFonts w:ascii="Times New Roman" w:hAnsi="Times New Roman" w:cs="Times New Roman"/>
        </w:rPr>
        <w:t>, meaning ‘the branch of knowledge’</w:t>
      </w:r>
      <w:r w:rsidR="0012465F">
        <w:rPr>
          <w:rFonts w:ascii="Times New Roman" w:hAnsi="Times New Roman" w:cs="Times New Roman"/>
        </w:rPr>
        <w:t>.</w:t>
      </w:r>
      <w:r w:rsidRPr="006558AD">
        <w:rPr>
          <w:rFonts w:ascii="Times New Roman" w:hAnsi="Times New Roman" w:cs="Times New Roman"/>
        </w:rPr>
        <w:t xml:space="preserve"> Morphology also refers to our internal grammatical knowledge concerning the words and how their usage change based on language, geography, context, and time. Languages like Hindi, Turkish, and Hungarian are considered </w:t>
      </w:r>
      <w:r w:rsidRPr="006558AD">
        <w:rPr>
          <w:rFonts w:ascii="Times New Roman" w:hAnsi="Times New Roman" w:cs="Times New Roman"/>
          <w:i/>
          <w:iCs/>
        </w:rPr>
        <w:t>morphologically</w:t>
      </w:r>
      <w:r w:rsidR="0093737B">
        <w:rPr>
          <w:rFonts w:ascii="Times New Roman" w:hAnsi="Times New Roman" w:cs="Times New Roman"/>
          <w:i/>
          <w:iCs/>
        </w:rPr>
        <w:t xml:space="preserve"> </w:t>
      </w:r>
      <w:r w:rsidRPr="006558AD">
        <w:rPr>
          <w:rFonts w:ascii="Times New Roman" w:hAnsi="Times New Roman" w:cs="Times New Roman"/>
          <w:i/>
          <w:iCs/>
        </w:rPr>
        <w:t>rich</w:t>
      </w:r>
      <w:r w:rsidRPr="006558AD">
        <w:rPr>
          <w:rFonts w:ascii="Times New Roman" w:hAnsi="Times New Roman" w:cs="Times New Roman"/>
        </w:rPr>
        <w:t xml:space="preserve">, whereas English and Chinese are </w:t>
      </w:r>
      <w:r w:rsidRPr="006558AD">
        <w:rPr>
          <w:rFonts w:ascii="Times New Roman" w:hAnsi="Times New Roman" w:cs="Times New Roman"/>
          <w:i/>
          <w:iCs/>
        </w:rPr>
        <w:t>morphologically</w:t>
      </w:r>
      <w:r w:rsidR="0093737B">
        <w:rPr>
          <w:rFonts w:ascii="Times New Roman" w:hAnsi="Times New Roman" w:cs="Times New Roman"/>
          <w:i/>
          <w:iCs/>
        </w:rPr>
        <w:t xml:space="preserve"> </w:t>
      </w:r>
      <w:r w:rsidRPr="006558AD">
        <w:rPr>
          <w:rFonts w:ascii="Times New Roman" w:hAnsi="Times New Roman" w:cs="Times New Roman"/>
          <w:i/>
          <w:iCs/>
        </w:rPr>
        <w:t>poor</w:t>
      </w:r>
      <w:r w:rsidRPr="006558AD">
        <w:rPr>
          <w:rFonts w:ascii="Times New Roman" w:hAnsi="Times New Roman" w:cs="Times New Roman"/>
        </w:rPr>
        <w:t xml:space="preserve">. In morphologically rich languages, </w:t>
      </w:r>
      <w:r w:rsidRPr="006558AD">
        <w:rPr>
          <w:rFonts w:ascii="Times New Roman" w:hAnsi="Times New Roman" w:cs="Times New Roman"/>
        </w:rPr>
        <w:lastRenderedPageBreak/>
        <w:t>the word forms of some word classes, like verbs, may vary a lot depending on the context. Take the phrase ‘</w:t>
      </w:r>
      <w:r w:rsidRPr="006558AD">
        <w:rPr>
          <w:rFonts w:ascii="Times New Roman" w:hAnsi="Times New Roman" w:cs="Times New Roman"/>
          <w:i/>
          <w:iCs/>
        </w:rPr>
        <w:t>will go</w:t>
      </w:r>
      <w:r w:rsidRPr="006558AD">
        <w:rPr>
          <w:rFonts w:ascii="Times New Roman" w:hAnsi="Times New Roman" w:cs="Times New Roman"/>
        </w:rPr>
        <w:t>’ with its usage as described in Table 2.2.</w:t>
      </w:r>
    </w:p>
    <w:p w:rsidR="00181B54" w:rsidRDefault="00181B54" w:rsidP="006558AD">
      <w:pPr>
        <w:shd w:val="clear" w:color="auto" w:fill="FFFFFF"/>
        <w:jc w:val="both"/>
        <w:rPr>
          <w:rFonts w:ascii="Times New Roman" w:hAnsi="Times New Roman" w:cs="Times New Roman"/>
          <w:u w:val="single"/>
        </w:rPr>
      </w:pPr>
    </w:p>
    <w:tbl>
      <w:tblPr>
        <w:tblW w:w="0" w:type="auto"/>
        <w:jc w:val="center"/>
        <w:tblLook w:val="04A0"/>
      </w:tblPr>
      <w:tblGrid>
        <w:gridCol w:w="1272"/>
        <w:gridCol w:w="1236"/>
        <w:gridCol w:w="2242"/>
      </w:tblGrid>
      <w:tr w:rsidR="00181B54" w:rsidRPr="00780237" w:rsidTr="005D09CA">
        <w:trPr>
          <w:trHeight w:val="20"/>
          <w:jc w:val="center"/>
        </w:trPr>
        <w:tc>
          <w:tcPr>
            <w:tcW w:w="1272"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b/>
                <w:bCs/>
              </w:rPr>
            </w:pPr>
            <w:r w:rsidRPr="00780237">
              <w:rPr>
                <w:rFonts w:ascii="Times New Roman" w:hAnsi="Times New Roman" w:cs="Times New Roman"/>
                <w:b/>
                <w:bCs/>
              </w:rPr>
              <w:t>English</w:t>
            </w:r>
          </w:p>
        </w:tc>
        <w:tc>
          <w:tcPr>
            <w:tcW w:w="1236"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b/>
                <w:bCs/>
              </w:rPr>
            </w:pPr>
            <w:r w:rsidRPr="00780237">
              <w:rPr>
                <w:rFonts w:ascii="Times New Roman" w:hAnsi="Times New Roman" w:cs="Times New Roman"/>
                <w:b/>
                <w:bCs/>
              </w:rPr>
              <w:t>Hindi</w:t>
            </w:r>
          </w:p>
        </w:tc>
        <w:tc>
          <w:tcPr>
            <w:tcW w:w="2242" w:type="dxa"/>
            <w:tcBorders>
              <w:top w:val="single" w:sz="4" w:space="0" w:color="auto"/>
              <w:bottom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b/>
                <w:bCs/>
              </w:rPr>
              <w:t>Tamil</w:t>
            </w:r>
          </w:p>
        </w:tc>
      </w:tr>
      <w:tr w:rsidR="00181B54" w:rsidRPr="00780237" w:rsidTr="005D09CA">
        <w:trPr>
          <w:trHeight w:val="20"/>
          <w:jc w:val="center"/>
        </w:trPr>
        <w:tc>
          <w:tcPr>
            <w:tcW w:w="1272" w:type="dxa"/>
            <w:tcBorders>
              <w:top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I will go</w:t>
            </w:r>
          </w:p>
        </w:tc>
        <w:tc>
          <w:tcPr>
            <w:tcW w:w="1236" w:type="dxa"/>
            <w:tcBorders>
              <w:top w:val="single" w:sz="4" w:space="0" w:color="auto"/>
            </w:tcBorders>
          </w:tcPr>
          <w:p w:rsidR="00181B54" w:rsidRPr="005D09CA" w:rsidRDefault="005D09CA" w:rsidP="005D09CA">
            <w:pPr>
              <w:jc w:val="both"/>
              <w:rPr>
                <w:rFonts w:asciiTheme="minorHAnsi" w:hAnsiTheme="minorHAnsi" w:cs="Times New Roman"/>
              </w:rPr>
            </w:pPr>
            <w:r w:rsidRPr="005D09CA">
              <w:rPr>
                <w:rFonts w:ascii="Nirmala UI" w:hAnsi="Nirmala UI" w:cs="Nirmala UI" w:hint="cs"/>
                <w:cs/>
                <w:lang w:bidi="hi-IN"/>
              </w:rPr>
              <w:t>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जाऊंगा</w:t>
            </w:r>
            <w:r>
              <w:rPr>
                <w:rFonts w:asciiTheme="minorHAnsi" w:hAnsiTheme="minorHAnsi" w:cs="Mangal"/>
                <w:lang w:bidi="hi-IN"/>
              </w:rPr>
              <w:t xml:space="preserve"> </w:t>
            </w:r>
          </w:p>
        </w:tc>
        <w:tc>
          <w:tcPr>
            <w:tcW w:w="2242" w:type="dxa"/>
            <w:tcBorders>
              <w:top w:val="single" w:sz="4" w:space="0" w:color="auto"/>
            </w:tcBorders>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நான்</w:t>
            </w:r>
            <w:r w:rsidRPr="00FA260A">
              <w:rPr>
                <w:rFonts w:ascii="Times New Roman" w:hAnsi="Times New Roman" w:cs="Times New Roman" w:hint="cs"/>
                <w:cs/>
                <w:lang w:bidi="ta-IN"/>
              </w:rPr>
              <w:t xml:space="preserve"> </w:t>
            </w:r>
            <w:r w:rsidRPr="00FA260A">
              <w:rPr>
                <w:rFonts w:ascii="Nirmala UI" w:hAnsi="Nirmala UI" w:cs="Nirmala UI" w:hint="cs"/>
                <w:cs/>
                <w:lang w:bidi="ta-IN"/>
              </w:rPr>
              <w:t>ேபாேவன</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We will go</w:t>
            </w:r>
          </w:p>
        </w:tc>
        <w:tc>
          <w:tcPr>
            <w:tcW w:w="1236" w:type="dxa"/>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हम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जायेंगे</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நாம்</w:t>
            </w:r>
            <w:r w:rsidRPr="00FA260A">
              <w:rPr>
                <w:rFonts w:ascii="Times New Roman" w:hAnsi="Times New Roman" w:cs="Times New Roman" w:hint="cs"/>
                <w:cs/>
                <w:lang w:bidi="ta-IN"/>
              </w:rPr>
              <w:t xml:space="preserve"> </w:t>
            </w:r>
            <w:r w:rsidRPr="00FA260A">
              <w:rPr>
                <w:rFonts w:ascii="Nirmala UI" w:hAnsi="Nirmala UI" w:cs="Nirmala UI" w:hint="cs"/>
                <w:cs/>
                <w:lang w:bidi="ta-IN"/>
              </w:rPr>
              <w:t>ேபாேவாம</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You will go</w:t>
            </w:r>
          </w:p>
        </w:tc>
        <w:tc>
          <w:tcPr>
            <w:tcW w:w="1236" w:type="dxa"/>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तुम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जाओगे</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நீ</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ேபாவாய</w:t>
            </w:r>
          </w:p>
        </w:tc>
      </w:tr>
      <w:tr w:rsidR="00181B54" w:rsidRPr="00780237" w:rsidTr="005D09CA">
        <w:trPr>
          <w:trHeight w:val="20"/>
          <w:jc w:val="center"/>
        </w:trPr>
        <w:tc>
          <w:tcPr>
            <w:tcW w:w="1272" w:type="dxa"/>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He will go</w:t>
            </w:r>
          </w:p>
        </w:tc>
        <w:tc>
          <w:tcPr>
            <w:tcW w:w="1236" w:type="dxa"/>
          </w:tcPr>
          <w:p w:rsidR="00181B54" w:rsidRPr="00780237" w:rsidRDefault="00181B54" w:rsidP="005D09CA">
            <w:pPr>
              <w:jc w:val="both"/>
              <w:rPr>
                <w:rFonts w:ascii="Times New Roman" w:hAnsi="Times New Roman" w:cs="Times New Roman"/>
              </w:rPr>
            </w:pPr>
            <w:r w:rsidRPr="00780237">
              <w:rPr>
                <w:rFonts w:ascii="Nirmala UI" w:hAnsi="Nirmala UI" w:cs="Nirmala UI"/>
                <w:cs/>
                <w:lang w:bidi="hi-IN"/>
              </w:rPr>
              <w:t>वह</w:t>
            </w:r>
            <w:r w:rsidR="005D09CA">
              <w:rPr>
                <w:rFonts w:ascii="NotoSansDevanagari-Regular" w:hAnsi="NotoSansDevanagari-Regular" w:cs="NotoSansDevanagari-Regular"/>
              </w:rPr>
              <w:t xml:space="preserve"> </w:t>
            </w:r>
            <w:r w:rsidR="005D09CA" w:rsidRPr="005D09CA">
              <w:rPr>
                <w:rFonts w:ascii="Nirmala UI" w:hAnsi="Nirmala UI" w:cs="Nirmala UI" w:hint="cs"/>
                <w:cs/>
                <w:lang w:bidi="hi-IN"/>
              </w:rPr>
              <w:t>जाएगा</w:t>
            </w:r>
            <w:r w:rsidR="005D09CA" w:rsidRPr="005D09CA">
              <w:rPr>
                <w:rFonts w:ascii="NotoSansDevanagari-Regular" w:hAnsi="NotoSansDevanagari-Regular" w:cs="NotoSansDevanagari-Regular"/>
              </w:rPr>
              <w:t xml:space="preserve"> </w:t>
            </w:r>
          </w:p>
        </w:tc>
        <w:tc>
          <w:tcPr>
            <w:tcW w:w="2242" w:type="dxa"/>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அவன்</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ேபாவான</w:t>
            </w:r>
          </w:p>
        </w:tc>
      </w:tr>
      <w:tr w:rsidR="00181B54" w:rsidRPr="00780237" w:rsidTr="005D09CA">
        <w:trPr>
          <w:trHeight w:val="20"/>
          <w:jc w:val="center"/>
        </w:trPr>
        <w:tc>
          <w:tcPr>
            <w:tcW w:w="1272" w:type="dxa"/>
            <w:tcBorders>
              <w:bottom w:val="single" w:sz="4" w:space="0" w:color="auto"/>
            </w:tcBorders>
          </w:tcPr>
          <w:p w:rsidR="00181B54" w:rsidRPr="00780237" w:rsidRDefault="00181B54" w:rsidP="00B55E8D">
            <w:pPr>
              <w:jc w:val="both"/>
              <w:rPr>
                <w:rFonts w:ascii="Times New Roman" w:hAnsi="Times New Roman" w:cs="Times New Roman"/>
              </w:rPr>
            </w:pPr>
            <w:r w:rsidRPr="00780237">
              <w:rPr>
                <w:rFonts w:ascii="Times New Roman" w:hAnsi="Times New Roman" w:cs="Times New Roman"/>
              </w:rPr>
              <w:t>She will go</w:t>
            </w:r>
          </w:p>
        </w:tc>
        <w:tc>
          <w:tcPr>
            <w:tcW w:w="1236" w:type="dxa"/>
            <w:tcBorders>
              <w:bottom w:val="single" w:sz="4" w:space="0" w:color="auto"/>
            </w:tcBorders>
          </w:tcPr>
          <w:p w:rsidR="00181B54" w:rsidRPr="00780237" w:rsidRDefault="005D09CA" w:rsidP="005D09CA">
            <w:pPr>
              <w:jc w:val="both"/>
              <w:rPr>
                <w:rFonts w:ascii="Times New Roman" w:hAnsi="Times New Roman" w:cs="Times New Roman"/>
              </w:rPr>
            </w:pPr>
            <w:r w:rsidRPr="005D09CA">
              <w:rPr>
                <w:rFonts w:ascii="Nirmala UI" w:hAnsi="Nirmala UI" w:cs="Nirmala UI" w:hint="cs"/>
                <w:cs/>
                <w:lang w:bidi="hi-IN"/>
              </w:rPr>
              <w:t>वो</w:t>
            </w:r>
            <w:r w:rsidRPr="005D09CA">
              <w:rPr>
                <w:rFonts w:ascii="Times New Roman" w:hAnsi="Times New Roman" w:cs="Times New Roman" w:hint="cs"/>
                <w:cs/>
                <w:lang w:bidi="hi-IN"/>
              </w:rPr>
              <w:t xml:space="preserve"> </w:t>
            </w:r>
            <w:r w:rsidRPr="005D09CA">
              <w:rPr>
                <w:rFonts w:ascii="Nirmala UI" w:hAnsi="Nirmala UI" w:cs="Nirmala UI" w:hint="cs"/>
                <w:cs/>
                <w:lang w:bidi="hi-IN"/>
              </w:rPr>
              <w:t>जाएगी</w:t>
            </w:r>
          </w:p>
        </w:tc>
        <w:tc>
          <w:tcPr>
            <w:tcW w:w="2242" w:type="dxa"/>
            <w:tcBorders>
              <w:bottom w:val="single" w:sz="4" w:space="0" w:color="auto"/>
            </w:tcBorders>
          </w:tcPr>
          <w:p w:rsidR="00181B54" w:rsidRPr="00FA260A" w:rsidRDefault="005D09CA" w:rsidP="005D09CA">
            <w:pPr>
              <w:jc w:val="both"/>
              <w:rPr>
                <w:rFonts w:ascii="Times New Roman" w:hAnsi="Times New Roman" w:cs="Times New Roman"/>
              </w:rPr>
            </w:pPr>
            <w:r w:rsidRPr="00FA260A">
              <w:rPr>
                <w:rFonts w:ascii="Nirmala UI" w:hAnsi="Nirmala UI" w:cs="Nirmala UI" w:hint="cs"/>
                <w:cs/>
                <w:lang w:bidi="ta-IN"/>
              </w:rPr>
              <w:t>அவள்</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ேபாவாள</w:t>
            </w:r>
          </w:p>
        </w:tc>
      </w:tr>
    </w:tbl>
    <w:p w:rsidR="00181B54" w:rsidRDefault="00181B54" w:rsidP="00181B54">
      <w:pPr>
        <w:shd w:val="clear" w:color="auto" w:fill="FFFFFF"/>
        <w:jc w:val="center"/>
        <w:rPr>
          <w:rFonts w:ascii="Times New Roman" w:hAnsi="Times New Roman" w:cs="Times New Roman"/>
        </w:rPr>
      </w:pPr>
      <w:bookmarkStart w:id="4" w:name="bookmark8"/>
    </w:p>
    <w:p w:rsidR="004436D6" w:rsidRPr="006558AD" w:rsidRDefault="00BD5F05" w:rsidP="006558AD">
      <w:pPr>
        <w:shd w:val="clear" w:color="auto" w:fill="FFFFFF"/>
        <w:jc w:val="both"/>
        <w:rPr>
          <w:rFonts w:ascii="Times New Roman" w:hAnsi="Times New Roman" w:cs="Times New Roman"/>
        </w:rPr>
      </w:pPr>
      <w:r w:rsidRPr="00BD5F05">
        <w:rPr>
          <w:rFonts w:ascii="Times New Roman" w:hAnsi="Times New Roman" w:cs="Times New Roman"/>
          <w:highlight w:val="cyan"/>
        </w:rPr>
        <w:t>T</w:t>
      </w:r>
      <w:bookmarkEnd w:id="4"/>
      <w:r w:rsidRPr="00BD5F05">
        <w:rPr>
          <w:rFonts w:ascii="Times New Roman" w:hAnsi="Times New Roman" w:cs="Times New Roman"/>
          <w:highlight w:val="cyan"/>
        </w:rPr>
        <w:t>able 2.2: Different forms of the token ‘</w:t>
      </w:r>
      <w:r w:rsidRPr="00BD5F05">
        <w:rPr>
          <w:rFonts w:ascii="Times New Roman" w:hAnsi="Times New Roman" w:cs="Times New Roman"/>
          <w:i/>
          <w:iCs/>
          <w:highlight w:val="cyan"/>
        </w:rPr>
        <w:t>will go</w:t>
      </w:r>
      <w:r w:rsidRPr="00BD5F05">
        <w:rPr>
          <w:rFonts w:ascii="Times New Roman" w:hAnsi="Times New Roman" w:cs="Times New Roman"/>
          <w:highlight w:val="cyan"/>
        </w:rPr>
        <w:t>’ in morphologically-poor (English) and morphologically-rich languages (Hindi and Tamil). Morphologically-rich languages have various forms to represent the same token depending upon the subject in the sentence. Such languages also have additional grammatical classes.</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For </w:t>
      </w:r>
      <w:r w:rsidRPr="006558AD">
        <w:rPr>
          <w:rFonts w:ascii="Times New Roman" w:hAnsi="Times New Roman" w:cs="Times New Roman"/>
          <w:i/>
          <w:iCs/>
        </w:rPr>
        <w:t xml:space="preserve">morphologically-poor </w:t>
      </w:r>
      <w:r w:rsidRPr="006558AD">
        <w:rPr>
          <w:rFonts w:ascii="Times New Roman" w:hAnsi="Times New Roman" w:cs="Times New Roman"/>
        </w:rPr>
        <w:t>English, irrespective of whether the action is being performed by a single person, a group of people, or by people of dif</w:t>
      </w:r>
      <w:r>
        <w:rPr>
          <w:rFonts w:ascii="Times New Roman" w:hAnsi="Times New Roman" w:cs="Times New Roman"/>
        </w:rPr>
        <w:t>f</w:t>
      </w:r>
      <w:r w:rsidRPr="006558AD">
        <w:rPr>
          <w:rFonts w:ascii="Times New Roman" w:hAnsi="Times New Roman" w:cs="Times New Roman"/>
        </w:rPr>
        <w:t>erent gender</w:t>
      </w:r>
      <w:r w:rsidR="007B6880">
        <w:rPr>
          <w:rFonts w:ascii="Times New Roman" w:hAnsi="Times New Roman" w:cs="Times New Roman"/>
        </w:rPr>
        <w:t>s</w:t>
      </w:r>
      <w:r w:rsidRPr="006558AD">
        <w:rPr>
          <w:rFonts w:ascii="Times New Roman" w:hAnsi="Times New Roman" w:cs="Times New Roman"/>
        </w:rPr>
        <w:t>, the phrasing ‘</w:t>
      </w:r>
      <w:r w:rsidRPr="006558AD">
        <w:rPr>
          <w:rFonts w:ascii="Times New Roman" w:hAnsi="Times New Roman" w:cs="Times New Roman"/>
          <w:i/>
          <w:iCs/>
        </w:rPr>
        <w:t>will go</w:t>
      </w:r>
      <w:r w:rsidRPr="006558AD">
        <w:rPr>
          <w:rFonts w:ascii="Times New Roman" w:hAnsi="Times New Roman" w:cs="Times New Roman"/>
        </w:rPr>
        <w:t xml:space="preserve">’ remains the same. Meanwhile, in a </w:t>
      </w:r>
      <w:r w:rsidRPr="006558AD">
        <w:rPr>
          <w:rFonts w:ascii="Times New Roman" w:hAnsi="Times New Roman" w:cs="Times New Roman"/>
          <w:i/>
          <w:iCs/>
        </w:rPr>
        <w:t xml:space="preserve">morphologically-rich </w:t>
      </w:r>
      <w:r w:rsidRPr="006558AD">
        <w:rPr>
          <w:rFonts w:ascii="Times New Roman" w:hAnsi="Times New Roman" w:cs="Times New Roman"/>
        </w:rPr>
        <w:t xml:space="preserve">language like Hindi, the phrasing will get </w:t>
      </w:r>
      <w:r w:rsidRPr="006558AD">
        <w:rPr>
          <w:rFonts w:ascii="Times New Roman" w:hAnsi="Times New Roman" w:cs="Times New Roman"/>
          <w:lang w:val="da-DK"/>
        </w:rPr>
        <w:t>modif</w:t>
      </w:r>
      <w:r w:rsidR="005A3B3A">
        <w:rPr>
          <w:rFonts w:ascii="Times New Roman" w:hAnsi="Times New Roman" w:cs="Times New Roman"/>
          <w:lang w:val="da-DK"/>
        </w:rPr>
        <w:t>i</w:t>
      </w:r>
      <w:r w:rsidRPr="006558AD">
        <w:rPr>
          <w:rFonts w:ascii="Times New Roman" w:hAnsi="Times New Roman" w:cs="Times New Roman"/>
          <w:lang w:val="da-DK"/>
        </w:rPr>
        <w:t xml:space="preserve">ed </w:t>
      </w:r>
      <w:r w:rsidRPr="006558AD">
        <w:rPr>
          <w:rFonts w:ascii="Times New Roman" w:hAnsi="Times New Roman" w:cs="Times New Roman"/>
        </w:rPr>
        <w:t>to suit the respective form depending on the preceding noun form (plurality, gender, etc.) and tense form (f</w:t>
      </w:r>
      <w:r>
        <w:rPr>
          <w:rFonts w:ascii="Times New Roman" w:hAnsi="Times New Roman" w:cs="Times New Roman"/>
        </w:rPr>
        <w:t>i</w:t>
      </w:r>
      <w:r w:rsidRPr="006558AD">
        <w:rPr>
          <w:rFonts w:ascii="Times New Roman" w:hAnsi="Times New Roman" w:cs="Times New Roman"/>
        </w:rPr>
        <w:t>rst person, third person, etc.).</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2.3.1</w:t>
      </w:r>
      <w:r w:rsidR="002162DC">
        <w:rPr>
          <w:rFonts w:ascii="Times New Roman" w:hAnsi="Times New Roman" w:cs="Times New Roman"/>
          <w:b/>
          <w:bCs/>
          <w:i/>
          <w:iCs/>
        </w:rPr>
        <w:t xml:space="preserve"> </w:t>
      </w:r>
      <w:r w:rsidRPr="006558AD">
        <w:rPr>
          <w:rFonts w:ascii="Times New Roman" w:hAnsi="Times New Roman" w:cs="Times New Roman"/>
          <w:b/>
          <w:bCs/>
          <w:i/>
          <w:iCs/>
        </w:rPr>
        <w:t>Morphemes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Words are composed of </w:t>
      </w:r>
      <w:r w:rsidRPr="006558AD">
        <w:rPr>
          <w:rFonts w:ascii="Times New Roman" w:hAnsi="Times New Roman" w:cs="Times New Roman"/>
          <w:i/>
          <w:iCs/>
        </w:rPr>
        <w:t xml:space="preserve">atomic </w:t>
      </w:r>
      <w:r w:rsidRPr="006558AD">
        <w:rPr>
          <w:rFonts w:ascii="Times New Roman" w:hAnsi="Times New Roman" w:cs="Times New Roman"/>
        </w:rPr>
        <w:t xml:space="preserve">building blocks called </w:t>
      </w:r>
      <w:r w:rsidRPr="006558AD">
        <w:rPr>
          <w:rFonts w:ascii="Times New Roman" w:hAnsi="Times New Roman" w:cs="Times New Roman"/>
          <w:i/>
          <w:iCs/>
        </w:rPr>
        <w:t>morphemes</w:t>
      </w:r>
      <w:r w:rsidRPr="006558AD">
        <w:rPr>
          <w:rFonts w:ascii="Times New Roman" w:hAnsi="Times New Roman" w:cs="Times New Roman"/>
        </w:rPr>
        <w:t>. The words ‘</w:t>
      </w:r>
      <w:r w:rsidRPr="006558AD">
        <w:rPr>
          <w:rFonts w:ascii="Times New Roman" w:hAnsi="Times New Roman" w:cs="Times New Roman"/>
          <w:i/>
          <w:iCs/>
        </w:rPr>
        <w:t>taking</w:t>
      </w:r>
      <w:r w:rsidRPr="006558AD">
        <w:rPr>
          <w:rFonts w:ascii="Times New Roman" w:hAnsi="Times New Roman" w:cs="Times New Roman"/>
        </w:rPr>
        <w:t>’ and ‘</w:t>
      </w:r>
      <w:r w:rsidRPr="006558AD">
        <w:rPr>
          <w:rFonts w:ascii="Times New Roman" w:hAnsi="Times New Roman" w:cs="Times New Roman"/>
          <w:i/>
          <w:iCs/>
        </w:rPr>
        <w:t>courses</w:t>
      </w:r>
      <w:r w:rsidRPr="006558AD">
        <w:rPr>
          <w:rFonts w:ascii="Times New Roman" w:hAnsi="Times New Roman" w:cs="Times New Roman"/>
        </w:rPr>
        <w:t>’, for instance, are made up of basi</w:t>
      </w:r>
      <w:r w:rsidR="00556082">
        <w:rPr>
          <w:rFonts w:ascii="Times New Roman" w:hAnsi="Times New Roman" w:cs="Times New Roman"/>
        </w:rPr>
        <w:t>c</w:t>
      </w:r>
      <w:r w:rsidRPr="006558AD">
        <w:rPr>
          <w:rFonts w:ascii="Times New Roman" w:hAnsi="Times New Roman" w:cs="Times New Roman"/>
        </w:rPr>
        <w:t xml:space="preserve"> units like </w:t>
      </w:r>
      <w:r w:rsidR="007B6880">
        <w:rPr>
          <w:rFonts w:ascii="Times New Roman" w:hAnsi="Times New Roman" w:cs="Times New Roman"/>
        </w:rPr>
        <w:t xml:space="preserve">take and course, and the other blocks like </w:t>
      </w:r>
      <w:r w:rsidR="007B6880" w:rsidRPr="00650249">
        <w:rPr>
          <w:rFonts w:ascii="Times New Roman" w:hAnsi="Times New Roman" w:cs="Times New Roman"/>
        </w:rPr>
        <w:t>-ing</w:t>
      </w:r>
      <w:r w:rsidR="007B6880">
        <w:rPr>
          <w:rFonts w:ascii="Times New Roman" w:hAnsi="Times New Roman" w:cs="Times New Roman"/>
        </w:rPr>
        <w:t xml:space="preserve"> and -s convey additional meanings,</w:t>
      </w:r>
      <w:r w:rsidRPr="006558AD">
        <w:rPr>
          <w:rFonts w:ascii="Times New Roman" w:hAnsi="Times New Roman" w:cs="Times New Roman"/>
        </w:rPr>
        <w:t xml:space="preserve"> such as a sense of the nature of action or plurality, respectively. Some morphemes independently constitute a word by themselves. They are called </w:t>
      </w:r>
      <w:r w:rsidRPr="006558AD">
        <w:rPr>
          <w:rFonts w:ascii="Times New Roman" w:hAnsi="Times New Roman" w:cs="Times New Roman"/>
          <w:i/>
          <w:iCs/>
        </w:rPr>
        <w:t>free morphemes</w:t>
      </w:r>
      <w:r w:rsidRPr="006558AD">
        <w:rPr>
          <w:rFonts w:ascii="Times New Roman" w:hAnsi="Times New Roman" w:cs="Times New Roman"/>
        </w:rPr>
        <w:t xml:space="preserve">. The word </w:t>
      </w:r>
      <w:r w:rsidRPr="006558AD">
        <w:rPr>
          <w:rFonts w:ascii="Times New Roman" w:hAnsi="Times New Roman" w:cs="Times New Roman"/>
          <w:i/>
          <w:iCs/>
        </w:rPr>
        <w:t>f</w:t>
      </w:r>
      <w:r>
        <w:rPr>
          <w:rFonts w:ascii="Times New Roman" w:hAnsi="Times New Roman" w:cs="Times New Roman"/>
          <w:i/>
          <w:iCs/>
        </w:rPr>
        <w:t>i</w:t>
      </w:r>
      <w:r w:rsidRPr="006558AD">
        <w:rPr>
          <w:rFonts w:ascii="Times New Roman" w:hAnsi="Times New Roman" w:cs="Times New Roman"/>
          <w:i/>
          <w:iCs/>
        </w:rPr>
        <w:t>sh</w:t>
      </w:r>
      <w:r w:rsidRPr="006558AD">
        <w:rPr>
          <w:rFonts w:ascii="Times New Roman" w:hAnsi="Times New Roman" w:cs="Times New Roman"/>
        </w:rPr>
        <w:t>, for example, consists of a singular free morpheme, the word itself, with a predef</w:t>
      </w:r>
      <w:r>
        <w:rPr>
          <w:rFonts w:ascii="Times New Roman" w:hAnsi="Times New Roman" w:cs="Times New Roman"/>
        </w:rPr>
        <w:t>i</w:t>
      </w:r>
      <w:r w:rsidRPr="006558AD">
        <w:rPr>
          <w:rFonts w:ascii="Times New Roman" w:hAnsi="Times New Roman" w:cs="Times New Roman"/>
        </w:rPr>
        <w:t>ned meaning. Other morphemes are not words by themselves but are parts of words</w:t>
      </w:r>
      <w:r w:rsidR="00DA345E">
        <w:rPr>
          <w:rFonts w:ascii="Times New Roman" w:hAnsi="Times New Roman" w:cs="Times New Roman"/>
        </w:rPr>
        <w:t>—</w:t>
      </w:r>
      <w:r w:rsidRPr="006558AD">
        <w:rPr>
          <w:rFonts w:ascii="Times New Roman" w:hAnsi="Times New Roman" w:cs="Times New Roman"/>
        </w:rPr>
        <w:t xml:space="preserve">these are </w:t>
      </w:r>
      <w:r w:rsidRPr="006558AD">
        <w:rPr>
          <w:rFonts w:ascii="Times New Roman" w:hAnsi="Times New Roman" w:cs="Times New Roman"/>
          <w:i/>
          <w:iCs/>
        </w:rPr>
        <w:t>bound morphemes</w:t>
      </w:r>
      <w:r w:rsidRPr="006558AD">
        <w:rPr>
          <w:rFonts w:ascii="Times New Roman" w:hAnsi="Times New Roman" w:cs="Times New Roman"/>
        </w:rPr>
        <w:t xml:space="preserve">. </w:t>
      </w:r>
      <w:r w:rsidRPr="006558AD">
        <w:rPr>
          <w:rFonts w:ascii="Times New Roman" w:hAnsi="Times New Roman" w:cs="Times New Roman"/>
          <w:i/>
          <w:iCs/>
        </w:rPr>
        <w:t>A</w:t>
      </w:r>
      <w:r>
        <w:rPr>
          <w:rFonts w:ascii="Times New Roman" w:hAnsi="Times New Roman" w:cs="Times New Roman"/>
          <w:i/>
          <w:iCs/>
        </w:rPr>
        <w:t>f</w:t>
      </w:r>
      <w:r w:rsidRPr="006558AD">
        <w:rPr>
          <w:rFonts w:ascii="Times New Roman" w:hAnsi="Times New Roman" w:cs="Times New Roman"/>
          <w:i/>
          <w:iCs/>
        </w:rPr>
        <w:t>f</w:t>
      </w:r>
      <w:r>
        <w:rPr>
          <w:rFonts w:ascii="Times New Roman" w:hAnsi="Times New Roman" w:cs="Times New Roman"/>
          <w:i/>
          <w:iCs/>
        </w:rPr>
        <w:t>i</w:t>
      </w:r>
      <w:r w:rsidRPr="006558AD">
        <w:rPr>
          <w:rFonts w:ascii="Times New Roman" w:hAnsi="Times New Roman" w:cs="Times New Roman"/>
          <w:i/>
          <w:iCs/>
        </w:rPr>
        <w:t xml:space="preserve">xes </w:t>
      </w:r>
      <w:r w:rsidRPr="006558AD">
        <w:rPr>
          <w:rFonts w:ascii="Times New Roman" w:hAnsi="Times New Roman" w:cs="Times New Roman"/>
        </w:rPr>
        <w:t xml:space="preserve">are the most common type of bound morphemes. They attach to a </w:t>
      </w:r>
      <w:r w:rsidRPr="006558AD">
        <w:rPr>
          <w:rFonts w:ascii="Times New Roman" w:hAnsi="Times New Roman" w:cs="Times New Roman"/>
          <w:i/>
          <w:iCs/>
        </w:rPr>
        <w:t xml:space="preserve">base word </w:t>
      </w:r>
      <w:r w:rsidRPr="006558AD">
        <w:rPr>
          <w:rFonts w:ascii="Times New Roman" w:hAnsi="Times New Roman" w:cs="Times New Roman"/>
        </w:rPr>
        <w:t xml:space="preserve">or a </w:t>
      </w:r>
      <w:r w:rsidRPr="006558AD">
        <w:rPr>
          <w:rFonts w:ascii="Times New Roman" w:hAnsi="Times New Roman" w:cs="Times New Roman"/>
          <w:i/>
          <w:iCs/>
        </w:rPr>
        <w:t xml:space="preserve">stem </w:t>
      </w:r>
      <w:r w:rsidRPr="006558AD">
        <w:rPr>
          <w:rFonts w:ascii="Times New Roman" w:hAnsi="Times New Roman" w:cs="Times New Roman"/>
        </w:rPr>
        <w:t>and modify its meaning in some way or another. For example, the word ‘</w:t>
      </w:r>
      <w:r w:rsidRPr="006558AD">
        <w:rPr>
          <w:rFonts w:ascii="Times New Roman" w:hAnsi="Times New Roman" w:cs="Times New Roman"/>
          <w:i/>
          <w:iCs/>
        </w:rPr>
        <w:t>taking</w:t>
      </w:r>
      <w:r w:rsidRPr="006558AD">
        <w:rPr>
          <w:rFonts w:ascii="Times New Roman" w:hAnsi="Times New Roman" w:cs="Times New Roman"/>
        </w:rPr>
        <w:t>’ consists of the suf</w:t>
      </w:r>
      <w:r>
        <w:rPr>
          <w:rFonts w:ascii="Times New Roman" w:hAnsi="Times New Roman" w:cs="Times New Roman"/>
        </w:rPr>
        <w:t>fi</w:t>
      </w:r>
      <w:r w:rsidRPr="006558AD">
        <w:rPr>
          <w:rFonts w:ascii="Times New Roman" w:hAnsi="Times New Roman" w:cs="Times New Roman"/>
        </w:rPr>
        <w:t>x morpheme ‘</w:t>
      </w:r>
      <w:r w:rsidRPr="006558AD">
        <w:rPr>
          <w:rFonts w:ascii="Times New Roman" w:hAnsi="Times New Roman" w:cs="Times New Roman"/>
          <w:i/>
          <w:iCs/>
          <w:lang w:val="nb-NO"/>
        </w:rPr>
        <w:t>ing</w:t>
      </w:r>
      <w:r w:rsidRPr="006558AD">
        <w:rPr>
          <w:rFonts w:ascii="Times New Roman" w:hAnsi="Times New Roman" w:cs="Times New Roman"/>
          <w:lang w:val="nb-NO"/>
        </w:rPr>
        <w:t xml:space="preserve">’ </w:t>
      </w:r>
      <w:r w:rsidRPr="006558AD">
        <w:rPr>
          <w:rFonts w:ascii="Times New Roman" w:hAnsi="Times New Roman" w:cs="Times New Roman"/>
        </w:rPr>
        <w:t>attached to the base ‘</w:t>
      </w:r>
      <w:r w:rsidRPr="006558AD">
        <w:rPr>
          <w:rFonts w:ascii="Times New Roman" w:hAnsi="Times New Roman" w:cs="Times New Roman"/>
          <w:i/>
          <w:iCs/>
        </w:rPr>
        <w:t>take</w:t>
      </w:r>
      <w:r w:rsidRPr="006558AD">
        <w:rPr>
          <w:rFonts w:ascii="Times New Roman" w:hAnsi="Times New Roman" w:cs="Times New Roman"/>
        </w:rPr>
        <w:t>’</w:t>
      </w:r>
      <w:r w:rsidR="0012465F">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Nouns, verbs, adjectives, and adverbs are put into the bucket of </w:t>
      </w:r>
      <w:r w:rsidRPr="006558AD">
        <w:rPr>
          <w:rFonts w:ascii="Times New Roman" w:hAnsi="Times New Roman" w:cs="Times New Roman"/>
          <w:i/>
          <w:iCs/>
        </w:rPr>
        <w:t>content words</w:t>
      </w:r>
      <w:r w:rsidRPr="006558AD">
        <w:rPr>
          <w:rFonts w:ascii="Times New Roman" w:hAnsi="Times New Roman" w:cs="Times New Roman"/>
        </w:rPr>
        <w:t xml:space="preserve">. Content words are often called </w:t>
      </w:r>
      <w:r w:rsidRPr="006558AD">
        <w:rPr>
          <w:rFonts w:ascii="Times New Roman" w:hAnsi="Times New Roman" w:cs="Times New Roman"/>
          <w:i/>
          <w:iCs/>
        </w:rPr>
        <w:t xml:space="preserve">open class words </w:t>
      </w:r>
      <w:r w:rsidRPr="006558AD">
        <w:rPr>
          <w:rFonts w:ascii="Times New Roman" w:hAnsi="Times New Roman" w:cs="Times New Roman"/>
        </w:rPr>
        <w:t>because we regularly add new words to this bucket. Other classes of words do not have precise lexical meanings or obvious concepts associated with them, including conjunctions (</w:t>
      </w:r>
      <w:r w:rsidRPr="006558AD">
        <w:rPr>
          <w:rFonts w:ascii="Times New Roman" w:hAnsi="Times New Roman" w:cs="Times New Roman"/>
          <w:i/>
          <w:iCs/>
        </w:rPr>
        <w:t>and</w:t>
      </w:r>
      <w:r w:rsidRPr="006558AD">
        <w:rPr>
          <w:rFonts w:ascii="Times New Roman" w:hAnsi="Times New Roman" w:cs="Times New Roman"/>
        </w:rPr>
        <w:t xml:space="preserve">, </w:t>
      </w:r>
      <w:r w:rsidRPr="006558AD">
        <w:rPr>
          <w:rFonts w:ascii="Times New Roman" w:hAnsi="Times New Roman" w:cs="Times New Roman"/>
          <w:i/>
          <w:iCs/>
        </w:rPr>
        <w:t>or</w:t>
      </w:r>
      <w:r w:rsidRPr="006558AD">
        <w:rPr>
          <w:rFonts w:ascii="Times New Roman" w:hAnsi="Times New Roman" w:cs="Times New Roman"/>
        </w:rPr>
        <w:t>), prepositions (</w:t>
      </w:r>
      <w:r w:rsidRPr="006558AD">
        <w:rPr>
          <w:rFonts w:ascii="Times New Roman" w:hAnsi="Times New Roman" w:cs="Times New Roman"/>
          <w:i/>
          <w:iCs/>
        </w:rPr>
        <w:t>to</w:t>
      </w:r>
      <w:r w:rsidRPr="006558AD">
        <w:rPr>
          <w:rFonts w:ascii="Times New Roman" w:hAnsi="Times New Roman" w:cs="Times New Roman"/>
        </w:rPr>
        <w:t xml:space="preserve">, </w:t>
      </w:r>
      <w:r w:rsidRPr="006558AD">
        <w:rPr>
          <w:rFonts w:ascii="Times New Roman" w:hAnsi="Times New Roman" w:cs="Times New Roman"/>
          <w:i/>
          <w:iCs/>
        </w:rPr>
        <w:t>from</w:t>
      </w:r>
      <w:r w:rsidRPr="006558AD">
        <w:rPr>
          <w:rFonts w:ascii="Times New Roman" w:hAnsi="Times New Roman" w:cs="Times New Roman"/>
        </w:rPr>
        <w:t xml:space="preserve">, </w:t>
      </w:r>
      <w:r w:rsidRPr="006558AD">
        <w:rPr>
          <w:rFonts w:ascii="Times New Roman" w:hAnsi="Times New Roman" w:cs="Times New Roman"/>
          <w:i/>
          <w:iCs/>
        </w:rPr>
        <w:t>at</w:t>
      </w:r>
      <w:r w:rsidRPr="006558AD">
        <w:rPr>
          <w:rFonts w:ascii="Times New Roman" w:hAnsi="Times New Roman" w:cs="Times New Roman"/>
        </w:rPr>
        <w:t xml:space="preserve">, </w:t>
      </w:r>
      <w:r w:rsidRPr="006558AD">
        <w:rPr>
          <w:rFonts w:ascii="Times New Roman" w:hAnsi="Times New Roman" w:cs="Times New Roman"/>
          <w:i/>
          <w:iCs/>
        </w:rPr>
        <w:t>with</w:t>
      </w:r>
      <w:r w:rsidRPr="006558AD">
        <w:rPr>
          <w:rFonts w:ascii="Times New Roman" w:hAnsi="Times New Roman" w:cs="Times New Roman"/>
        </w:rPr>
        <w:t>), articles (</w:t>
      </w:r>
      <w:r w:rsidRPr="006558AD">
        <w:rPr>
          <w:rFonts w:ascii="Times New Roman" w:hAnsi="Times New Roman" w:cs="Times New Roman"/>
          <w:i/>
          <w:iCs/>
        </w:rPr>
        <w:t>a</w:t>
      </w:r>
      <w:r w:rsidRPr="006558AD">
        <w:rPr>
          <w:rFonts w:ascii="Times New Roman" w:hAnsi="Times New Roman" w:cs="Times New Roman"/>
        </w:rPr>
        <w:t xml:space="preserve">, </w:t>
      </w:r>
      <w:r w:rsidRPr="006558AD">
        <w:rPr>
          <w:rFonts w:ascii="Times New Roman" w:hAnsi="Times New Roman" w:cs="Times New Roman"/>
          <w:i/>
          <w:iCs/>
        </w:rPr>
        <w:t>an</w:t>
      </w:r>
      <w:r w:rsidRPr="006558AD">
        <w:rPr>
          <w:rFonts w:ascii="Times New Roman" w:hAnsi="Times New Roman" w:cs="Times New Roman"/>
        </w:rPr>
        <w:t xml:space="preserve">, </w:t>
      </w:r>
      <w:r w:rsidRPr="006558AD">
        <w:rPr>
          <w:rFonts w:ascii="Times New Roman" w:hAnsi="Times New Roman" w:cs="Times New Roman"/>
          <w:i/>
          <w:iCs/>
        </w:rPr>
        <w:t>the</w:t>
      </w:r>
      <w:r w:rsidRPr="006558AD">
        <w:rPr>
          <w:rFonts w:ascii="Times New Roman" w:hAnsi="Times New Roman" w:cs="Times New Roman"/>
        </w:rPr>
        <w:t>), quantif</w:t>
      </w:r>
      <w:r w:rsidR="005A3B3A">
        <w:rPr>
          <w:rFonts w:ascii="Times New Roman" w:hAnsi="Times New Roman" w:cs="Times New Roman"/>
        </w:rPr>
        <w:t>i</w:t>
      </w:r>
      <w:r w:rsidRPr="006558AD">
        <w:rPr>
          <w:rFonts w:ascii="Times New Roman" w:hAnsi="Times New Roman" w:cs="Times New Roman"/>
        </w:rPr>
        <w:t>ers (</w:t>
      </w:r>
      <w:r w:rsidRPr="006558AD">
        <w:rPr>
          <w:rFonts w:ascii="Times New Roman" w:hAnsi="Times New Roman" w:cs="Times New Roman"/>
          <w:i/>
          <w:iCs/>
        </w:rPr>
        <w:t>all</w:t>
      </w:r>
      <w:r w:rsidRPr="006558AD">
        <w:rPr>
          <w:rFonts w:ascii="Times New Roman" w:hAnsi="Times New Roman" w:cs="Times New Roman"/>
        </w:rPr>
        <w:t xml:space="preserve">, </w:t>
      </w:r>
      <w:r w:rsidRPr="006558AD">
        <w:rPr>
          <w:rFonts w:ascii="Times New Roman" w:hAnsi="Times New Roman" w:cs="Times New Roman"/>
          <w:i/>
          <w:iCs/>
        </w:rPr>
        <w:t>few</w:t>
      </w:r>
      <w:r w:rsidRPr="006558AD">
        <w:rPr>
          <w:rFonts w:ascii="Times New Roman" w:hAnsi="Times New Roman" w:cs="Times New Roman"/>
        </w:rPr>
        <w:t xml:space="preserve">, </w:t>
      </w:r>
      <w:r w:rsidRPr="006558AD">
        <w:rPr>
          <w:rFonts w:ascii="Times New Roman" w:hAnsi="Times New Roman" w:cs="Times New Roman"/>
          <w:i/>
          <w:iCs/>
        </w:rPr>
        <w:t>many</w:t>
      </w:r>
      <w:r w:rsidRPr="006558AD">
        <w:rPr>
          <w:rFonts w:ascii="Times New Roman" w:hAnsi="Times New Roman" w:cs="Times New Roman"/>
        </w:rPr>
        <w:t xml:space="preserve">, </w:t>
      </w:r>
      <w:r w:rsidRPr="006558AD">
        <w:rPr>
          <w:rFonts w:ascii="Times New Roman" w:hAnsi="Times New Roman" w:cs="Times New Roman"/>
          <w:i/>
          <w:iCs/>
        </w:rPr>
        <w:t>some</w:t>
      </w:r>
      <w:r w:rsidRPr="006558AD">
        <w:rPr>
          <w:rFonts w:ascii="Times New Roman" w:hAnsi="Times New Roman" w:cs="Times New Roman"/>
        </w:rPr>
        <w:t>), demonstratives (</w:t>
      </w:r>
      <w:r w:rsidRPr="006558AD">
        <w:rPr>
          <w:rFonts w:ascii="Times New Roman" w:hAnsi="Times New Roman" w:cs="Times New Roman"/>
          <w:i/>
          <w:iCs/>
        </w:rPr>
        <w:t>this</w:t>
      </w:r>
      <w:r w:rsidRPr="006558AD">
        <w:rPr>
          <w:rFonts w:ascii="Times New Roman" w:hAnsi="Times New Roman" w:cs="Times New Roman"/>
        </w:rPr>
        <w:t xml:space="preserve">, </w:t>
      </w:r>
      <w:r w:rsidRPr="006558AD">
        <w:rPr>
          <w:rFonts w:ascii="Times New Roman" w:hAnsi="Times New Roman" w:cs="Times New Roman"/>
          <w:i/>
          <w:iCs/>
        </w:rPr>
        <w:t>that</w:t>
      </w:r>
      <w:r w:rsidRPr="006558AD">
        <w:rPr>
          <w:rFonts w:ascii="Times New Roman" w:hAnsi="Times New Roman" w:cs="Times New Roman"/>
        </w:rPr>
        <w:t xml:space="preserve">) and pronouns. These kinds of words are called </w:t>
      </w:r>
      <w:r w:rsidRPr="006558AD">
        <w:rPr>
          <w:rFonts w:ascii="Times New Roman" w:hAnsi="Times New Roman" w:cs="Times New Roman"/>
          <w:i/>
          <w:iCs/>
        </w:rPr>
        <w:t xml:space="preserve">function words </w:t>
      </w:r>
      <w:r w:rsidRPr="006558AD">
        <w:rPr>
          <w:rFonts w:ascii="Times New Roman" w:hAnsi="Times New Roman" w:cs="Times New Roman"/>
        </w:rPr>
        <w:t xml:space="preserve">because they serve a grammatical function. They are also called </w:t>
      </w:r>
      <w:r w:rsidRPr="006558AD">
        <w:rPr>
          <w:rFonts w:ascii="Times New Roman" w:hAnsi="Times New Roman" w:cs="Times New Roman"/>
          <w:i/>
          <w:iCs/>
        </w:rPr>
        <w:t xml:space="preserve">closed class words </w:t>
      </w:r>
      <w:r w:rsidRPr="006558AD">
        <w:rPr>
          <w:rFonts w:ascii="Times New Roman" w:hAnsi="Times New Roman" w:cs="Times New Roman"/>
        </w:rPr>
        <w:t>as most languages have a small, f</w:t>
      </w:r>
      <w:r w:rsidR="005A3B3A">
        <w:rPr>
          <w:rFonts w:ascii="Times New Roman" w:hAnsi="Times New Roman" w:cs="Times New Roman"/>
        </w:rPr>
        <w:t>i</w:t>
      </w:r>
      <w:r w:rsidRPr="006558AD">
        <w:rPr>
          <w:rFonts w:ascii="Times New Roman" w:hAnsi="Times New Roman" w:cs="Times New Roman"/>
        </w:rPr>
        <w:t>xed number of words that fall into this bucket.</w:t>
      </w:r>
    </w:p>
    <w:p w:rsidR="004E0803"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 root is the base form of a word that cannot be analy</w:t>
      </w:r>
      <w:r w:rsidR="00482EE7">
        <w:rPr>
          <w:rFonts w:ascii="Times New Roman" w:hAnsi="Times New Roman" w:cs="Times New Roman"/>
        </w:rPr>
        <w:t>s</w:t>
      </w:r>
      <w:r w:rsidRPr="006558AD">
        <w:rPr>
          <w:rFonts w:ascii="Times New Roman" w:hAnsi="Times New Roman" w:cs="Times New Roman"/>
        </w:rPr>
        <w:t>ed or reduced further without destroying its meaning. For example, in terms of conserving its meaning, the term ‘</w:t>
      </w:r>
      <w:r w:rsidRPr="006558AD">
        <w:rPr>
          <w:rFonts w:ascii="Times New Roman" w:hAnsi="Times New Roman" w:cs="Times New Roman"/>
          <w:i/>
          <w:iCs/>
        </w:rPr>
        <w:t>forest</w:t>
      </w:r>
      <w:r w:rsidRPr="006558AD">
        <w:rPr>
          <w:rFonts w:ascii="Times New Roman" w:hAnsi="Times New Roman" w:cs="Times New Roman"/>
        </w:rPr>
        <w:t>’ cannot be broken down into ‘</w:t>
      </w:r>
      <w:r w:rsidRPr="006558AD">
        <w:rPr>
          <w:rFonts w:ascii="Times New Roman" w:hAnsi="Times New Roman" w:cs="Times New Roman"/>
          <w:i/>
          <w:iCs/>
        </w:rPr>
        <w:t>for</w:t>
      </w:r>
      <w:r w:rsidRPr="006558AD">
        <w:rPr>
          <w:rFonts w:ascii="Times New Roman" w:hAnsi="Times New Roman" w:cs="Times New Roman"/>
        </w:rPr>
        <w:t>’ and ‘</w:t>
      </w:r>
      <w:r w:rsidRPr="006558AD">
        <w:rPr>
          <w:rFonts w:ascii="Times New Roman" w:hAnsi="Times New Roman" w:cs="Times New Roman"/>
          <w:i/>
          <w:iCs/>
          <w:lang w:val="nb-NO"/>
        </w:rPr>
        <w:t>est</w:t>
      </w:r>
      <w:r w:rsidRPr="006558AD">
        <w:rPr>
          <w:rFonts w:ascii="Times New Roman" w:hAnsi="Times New Roman" w:cs="Times New Roman"/>
          <w:lang w:val="nb-NO"/>
        </w:rPr>
        <w:t>’</w:t>
      </w:r>
      <w:r w:rsidR="0012465F">
        <w:rPr>
          <w:rFonts w:ascii="Times New Roman" w:hAnsi="Times New Roman" w:cs="Times New Roman"/>
          <w:lang w:val="nb-NO"/>
        </w:rPr>
        <w:t>.</w:t>
      </w:r>
      <w:r w:rsidRPr="006558AD">
        <w:rPr>
          <w:rFonts w:ascii="Times New Roman" w:hAnsi="Times New Roman" w:cs="Times New Roman"/>
          <w:lang w:val="nb-NO"/>
        </w:rPr>
        <w:t xml:space="preserve"> </w:t>
      </w:r>
      <w:r w:rsidRPr="006558AD">
        <w:rPr>
          <w:rFonts w:ascii="Times New Roman" w:hAnsi="Times New Roman" w:cs="Times New Roman"/>
        </w:rPr>
        <w:t>Complex words may consist of a morpheme root and one or more af</w:t>
      </w:r>
      <w:r w:rsidR="005A3B3A">
        <w:rPr>
          <w:rFonts w:ascii="Times New Roman" w:hAnsi="Times New Roman" w:cs="Times New Roman"/>
        </w:rPr>
        <w:t>fi</w:t>
      </w:r>
      <w:r w:rsidRPr="006558AD">
        <w:rPr>
          <w:rFonts w:ascii="Times New Roman" w:hAnsi="Times New Roman" w:cs="Times New Roman"/>
        </w:rPr>
        <w:t>xes. Af</w:t>
      </w:r>
      <w:r w:rsidR="005A3B3A">
        <w:rPr>
          <w:rFonts w:ascii="Times New Roman" w:hAnsi="Times New Roman" w:cs="Times New Roman"/>
        </w:rPr>
        <w:t>fi</w:t>
      </w:r>
      <w:r w:rsidRPr="006558AD">
        <w:rPr>
          <w:rFonts w:ascii="Times New Roman" w:hAnsi="Times New Roman" w:cs="Times New Roman"/>
        </w:rPr>
        <w:t xml:space="preserve">xes like </w:t>
      </w:r>
      <w:r w:rsidRPr="006558AD">
        <w:rPr>
          <w:rFonts w:ascii="Times New Roman" w:hAnsi="Times New Roman" w:cs="Times New Roman"/>
          <w:i/>
          <w:iCs/>
        </w:rPr>
        <w:t>un</w:t>
      </w:r>
      <w:r w:rsidRPr="006558AD">
        <w:rPr>
          <w:rFonts w:ascii="Times New Roman" w:hAnsi="Times New Roman" w:cs="Times New Roman"/>
        </w:rPr>
        <w:t xml:space="preserve">, </w:t>
      </w:r>
      <w:r w:rsidRPr="006558AD">
        <w:rPr>
          <w:rFonts w:ascii="Times New Roman" w:hAnsi="Times New Roman" w:cs="Times New Roman"/>
          <w:i/>
          <w:iCs/>
          <w:lang w:val="nb-NO"/>
        </w:rPr>
        <w:t>dis</w:t>
      </w:r>
      <w:r w:rsidRPr="006558AD">
        <w:rPr>
          <w:rFonts w:ascii="Times New Roman" w:hAnsi="Times New Roman" w:cs="Times New Roman"/>
          <w:lang w:val="nb-NO"/>
        </w:rPr>
        <w:t xml:space="preserve">, </w:t>
      </w:r>
      <w:r w:rsidRPr="006558AD">
        <w:rPr>
          <w:rFonts w:ascii="Times New Roman" w:hAnsi="Times New Roman" w:cs="Times New Roman"/>
          <w:i/>
          <w:iCs/>
        </w:rPr>
        <w:t>mis</w:t>
      </w:r>
      <w:r w:rsidRPr="006558AD">
        <w:rPr>
          <w:rFonts w:ascii="Times New Roman" w:hAnsi="Times New Roman" w:cs="Times New Roman"/>
        </w:rPr>
        <w:t xml:space="preserve">, </w:t>
      </w:r>
      <w:r w:rsidRPr="006558AD">
        <w:rPr>
          <w:rFonts w:ascii="Times New Roman" w:hAnsi="Times New Roman" w:cs="Times New Roman"/>
          <w:i/>
          <w:iCs/>
        </w:rPr>
        <w:t>re</w:t>
      </w:r>
      <w:r w:rsidRPr="006558AD">
        <w:rPr>
          <w:rFonts w:ascii="Times New Roman" w:hAnsi="Times New Roman" w:cs="Times New Roman"/>
        </w:rPr>
        <w:t xml:space="preserve">, </w:t>
      </w:r>
      <w:r w:rsidRPr="006558AD">
        <w:rPr>
          <w:rFonts w:ascii="Times New Roman" w:hAnsi="Times New Roman" w:cs="Times New Roman"/>
          <w:i/>
          <w:iCs/>
        </w:rPr>
        <w:t>non</w:t>
      </w:r>
      <w:r w:rsidRPr="006558AD">
        <w:rPr>
          <w:rFonts w:ascii="Times New Roman" w:hAnsi="Times New Roman" w:cs="Times New Roman"/>
        </w:rPr>
        <w:t xml:space="preserve">, </w:t>
      </w:r>
      <w:r w:rsidRPr="006558AD">
        <w:rPr>
          <w:rFonts w:ascii="Times New Roman" w:hAnsi="Times New Roman" w:cs="Times New Roman"/>
          <w:i/>
          <w:iCs/>
        </w:rPr>
        <w:t>sub</w:t>
      </w:r>
      <w:r w:rsidRPr="006558AD">
        <w:rPr>
          <w:rFonts w:ascii="Times New Roman" w:hAnsi="Times New Roman" w:cs="Times New Roman"/>
        </w:rPr>
        <w:t xml:space="preserve">, </w:t>
      </w:r>
      <w:r w:rsidRPr="006558AD">
        <w:rPr>
          <w:rFonts w:ascii="Times New Roman" w:hAnsi="Times New Roman" w:cs="Times New Roman"/>
          <w:i/>
          <w:iCs/>
        </w:rPr>
        <w:t>super</w:t>
      </w:r>
      <w:r w:rsidRPr="006558AD">
        <w:rPr>
          <w:rFonts w:ascii="Times New Roman" w:hAnsi="Times New Roman" w:cs="Times New Roman"/>
        </w:rPr>
        <w:t xml:space="preserve">, </w:t>
      </w:r>
      <w:r w:rsidRPr="006558AD">
        <w:rPr>
          <w:rFonts w:ascii="Times New Roman" w:hAnsi="Times New Roman" w:cs="Times New Roman"/>
          <w:i/>
          <w:iCs/>
        </w:rPr>
        <w:t>anti</w:t>
      </w:r>
      <w:r w:rsidRPr="006558AD">
        <w:rPr>
          <w:rFonts w:ascii="Times New Roman" w:hAnsi="Times New Roman" w:cs="Times New Roman"/>
        </w:rPr>
        <w:t xml:space="preserve">, </w:t>
      </w:r>
      <w:r w:rsidRPr="006558AD">
        <w:rPr>
          <w:rFonts w:ascii="Times New Roman" w:hAnsi="Times New Roman" w:cs="Times New Roman"/>
          <w:i/>
          <w:iCs/>
        </w:rPr>
        <w:t>inter</w:t>
      </w:r>
      <w:r w:rsidRPr="006558AD">
        <w:rPr>
          <w:rFonts w:ascii="Times New Roman" w:hAnsi="Times New Roman" w:cs="Times New Roman"/>
        </w:rPr>
        <w:t xml:space="preserve">, and </w:t>
      </w:r>
      <w:r w:rsidRPr="006558AD">
        <w:rPr>
          <w:rFonts w:ascii="Times New Roman" w:hAnsi="Times New Roman" w:cs="Times New Roman"/>
          <w:i/>
          <w:iCs/>
          <w:lang w:val="de-DE"/>
        </w:rPr>
        <w:t>intra</w:t>
      </w:r>
      <w:r w:rsidRPr="006558AD">
        <w:rPr>
          <w:rFonts w:ascii="Times New Roman" w:hAnsi="Times New Roman" w:cs="Times New Roman"/>
          <w:lang w:val="de-DE"/>
        </w:rPr>
        <w:t xml:space="preserve">, </w:t>
      </w:r>
      <w:r w:rsidRPr="006558AD">
        <w:rPr>
          <w:rFonts w:ascii="Times New Roman" w:hAnsi="Times New Roman" w:cs="Times New Roman"/>
        </w:rPr>
        <w:t xml:space="preserve">that are attached to the beginning of another morpheme are called </w:t>
      </w:r>
      <w:r w:rsidRPr="006558AD">
        <w:rPr>
          <w:rFonts w:ascii="Times New Roman" w:hAnsi="Times New Roman" w:cs="Times New Roman"/>
          <w:i/>
          <w:iCs/>
        </w:rPr>
        <w:t>pref</w:t>
      </w:r>
      <w:r>
        <w:rPr>
          <w:rFonts w:ascii="Times New Roman" w:hAnsi="Times New Roman" w:cs="Times New Roman"/>
          <w:i/>
          <w:iCs/>
        </w:rPr>
        <w:t>i</w:t>
      </w:r>
      <w:r w:rsidRPr="006558AD">
        <w:rPr>
          <w:rFonts w:ascii="Times New Roman" w:hAnsi="Times New Roman" w:cs="Times New Roman"/>
          <w:i/>
          <w:iCs/>
        </w:rPr>
        <w:t>xes</w:t>
      </w:r>
      <w:r w:rsidRPr="006558AD">
        <w:rPr>
          <w:rFonts w:ascii="Times New Roman" w:hAnsi="Times New Roman" w:cs="Times New Roman"/>
        </w:rPr>
        <w:t xml:space="preserve">. Similarly, </w:t>
      </w:r>
      <w:r w:rsidR="00A35552">
        <w:rPr>
          <w:rFonts w:ascii="Times New Roman" w:hAnsi="Times New Roman" w:cs="Times New Roman"/>
          <w:i/>
          <w:iCs/>
        </w:rPr>
        <w:t>s</w:t>
      </w:r>
      <w:r w:rsidRPr="006558AD">
        <w:rPr>
          <w:rFonts w:ascii="Times New Roman" w:hAnsi="Times New Roman" w:cs="Times New Roman"/>
          <w:i/>
          <w:iCs/>
        </w:rPr>
        <w:t>uf</w:t>
      </w:r>
      <w:r>
        <w:rPr>
          <w:rFonts w:ascii="Times New Roman" w:hAnsi="Times New Roman" w:cs="Times New Roman"/>
          <w:i/>
          <w:iCs/>
        </w:rPr>
        <w:t>fi</w:t>
      </w:r>
      <w:r w:rsidRPr="006558AD">
        <w:rPr>
          <w:rFonts w:ascii="Times New Roman" w:hAnsi="Times New Roman" w:cs="Times New Roman"/>
          <w:i/>
          <w:iCs/>
        </w:rPr>
        <w:t xml:space="preserve">xes </w:t>
      </w:r>
      <w:r w:rsidRPr="006558AD">
        <w:rPr>
          <w:rFonts w:ascii="Times New Roman" w:hAnsi="Times New Roman" w:cs="Times New Roman"/>
        </w:rPr>
        <w:t xml:space="preserve">are morphemes that get added at the end, such as </w:t>
      </w:r>
      <w:r w:rsidRPr="006558AD">
        <w:rPr>
          <w:rFonts w:ascii="Times New Roman" w:hAnsi="Times New Roman" w:cs="Times New Roman"/>
          <w:i/>
          <w:iCs/>
          <w:lang w:val="nb-NO"/>
        </w:rPr>
        <w:t>ing</w:t>
      </w:r>
      <w:r w:rsidRPr="006558AD">
        <w:rPr>
          <w:rFonts w:ascii="Times New Roman" w:hAnsi="Times New Roman" w:cs="Times New Roman"/>
          <w:lang w:val="nb-NO"/>
        </w:rPr>
        <w:t xml:space="preserve">, </w:t>
      </w:r>
      <w:r w:rsidRPr="006558AD">
        <w:rPr>
          <w:rFonts w:ascii="Times New Roman" w:hAnsi="Times New Roman" w:cs="Times New Roman"/>
          <w:i/>
          <w:iCs/>
        </w:rPr>
        <w:t>ness</w:t>
      </w:r>
      <w:r w:rsidRPr="006558AD">
        <w:rPr>
          <w:rFonts w:ascii="Times New Roman" w:hAnsi="Times New Roman" w:cs="Times New Roman"/>
        </w:rPr>
        <w:t xml:space="preserve">, </w:t>
      </w:r>
      <w:r w:rsidRPr="006558AD">
        <w:rPr>
          <w:rFonts w:ascii="Times New Roman" w:hAnsi="Times New Roman" w:cs="Times New Roman"/>
          <w:i/>
          <w:iCs/>
          <w:lang w:val="nb-NO"/>
        </w:rPr>
        <w:t>ly</w:t>
      </w:r>
      <w:r w:rsidRPr="006558AD">
        <w:rPr>
          <w:rFonts w:ascii="Times New Roman" w:hAnsi="Times New Roman" w:cs="Times New Roman"/>
          <w:lang w:val="nb-NO"/>
        </w:rPr>
        <w:t xml:space="preserve">, </w:t>
      </w:r>
      <w:r w:rsidR="007B6880">
        <w:rPr>
          <w:rFonts w:ascii="Times New Roman" w:hAnsi="Times New Roman" w:cs="Times New Roman"/>
          <w:lang w:val="nb-NO"/>
        </w:rPr>
        <w:t xml:space="preserve">and </w:t>
      </w:r>
      <w:r w:rsidRPr="006558AD">
        <w:rPr>
          <w:rFonts w:ascii="Times New Roman" w:hAnsi="Times New Roman" w:cs="Times New Roman"/>
          <w:i/>
          <w:iCs/>
        </w:rPr>
        <w:t>able</w:t>
      </w:r>
      <w:r w:rsidRPr="006558AD">
        <w:rPr>
          <w:rFonts w:ascii="Times New Roman" w:hAnsi="Times New Roman" w:cs="Times New Roman"/>
        </w:rPr>
        <w:t>. A morpheme that is a pref</w:t>
      </w:r>
      <w:r>
        <w:rPr>
          <w:rFonts w:ascii="Times New Roman" w:hAnsi="Times New Roman" w:cs="Times New Roman"/>
        </w:rPr>
        <w:t>i</w:t>
      </w:r>
      <w:r w:rsidRPr="006558AD">
        <w:rPr>
          <w:rFonts w:ascii="Times New Roman" w:hAnsi="Times New Roman" w:cs="Times New Roman"/>
        </w:rPr>
        <w:t>x in one language, in a semantic sense, maybe a suf</w:t>
      </w:r>
      <w:r w:rsidR="005A3B3A">
        <w:rPr>
          <w:rFonts w:ascii="Times New Roman" w:hAnsi="Times New Roman" w:cs="Times New Roman"/>
        </w:rPr>
        <w:t>fi</w:t>
      </w:r>
      <w:r w:rsidRPr="006558AD">
        <w:rPr>
          <w:rFonts w:ascii="Times New Roman" w:hAnsi="Times New Roman" w:cs="Times New Roman"/>
        </w:rPr>
        <w:t>x in another and vice versa.</w:t>
      </w:r>
    </w:p>
    <w:p w:rsidR="005D09CA" w:rsidRDefault="005D09CA" w:rsidP="006558AD">
      <w:pPr>
        <w:shd w:val="clear" w:color="auto" w:fill="FFFFFF"/>
        <w:jc w:val="both"/>
        <w:rPr>
          <w:rFonts w:ascii="Times New Roman" w:hAnsi="Times New Roman" w:cs="Times New Roman"/>
        </w:rPr>
      </w:pPr>
    </w:p>
    <w:tbl>
      <w:tblPr>
        <w:tblW w:w="4146" w:type="dxa"/>
        <w:jc w:val="center"/>
        <w:tblLayout w:type="fixed"/>
        <w:tblCellMar>
          <w:left w:w="40" w:type="dxa"/>
          <w:right w:w="40" w:type="dxa"/>
        </w:tblCellMar>
        <w:tblLook w:val="0000"/>
      </w:tblPr>
      <w:tblGrid>
        <w:gridCol w:w="1591"/>
        <w:gridCol w:w="1047"/>
        <w:gridCol w:w="1508"/>
      </w:tblGrid>
      <w:tr w:rsidR="005D09CA" w:rsidRPr="006558AD" w:rsidTr="005D09CA">
        <w:trPr>
          <w:trHeight w:val="20"/>
          <w:jc w:val="center"/>
        </w:trPr>
        <w:tc>
          <w:tcPr>
            <w:tcW w:w="1591"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bookmarkStart w:id="5" w:name="bookmark9"/>
            <w:r w:rsidRPr="006558AD">
              <w:rPr>
                <w:rFonts w:ascii="Times New Roman" w:hAnsi="Times New Roman" w:cs="Times New Roman"/>
                <w:b/>
                <w:bCs/>
              </w:rPr>
              <w:t>O</w:t>
            </w:r>
            <w:bookmarkEnd w:id="5"/>
            <w:r w:rsidRPr="006558AD">
              <w:rPr>
                <w:rFonts w:ascii="Times New Roman" w:hAnsi="Times New Roman" w:cs="Times New Roman"/>
                <w:b/>
                <w:bCs/>
              </w:rPr>
              <w:t>riginal Wor</w:t>
            </w:r>
            <w:r>
              <w:rPr>
                <w:rFonts w:ascii="Times New Roman" w:hAnsi="Times New Roman" w:cs="Times New Roman"/>
                <w:b/>
                <w:bCs/>
              </w:rPr>
              <w:t>d</w:t>
            </w:r>
          </w:p>
        </w:tc>
        <w:tc>
          <w:tcPr>
            <w:tcW w:w="1047"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b/>
                <w:bCs/>
              </w:rPr>
              <w:t>Stemming</w:t>
            </w:r>
          </w:p>
        </w:tc>
        <w:tc>
          <w:tcPr>
            <w:tcW w:w="1508" w:type="dxa"/>
            <w:tcBorders>
              <w:top w:val="single" w:sz="6" w:space="0" w:color="auto"/>
              <w:left w:val="nil"/>
              <w:bottom w:val="single" w:sz="6" w:space="0" w:color="auto"/>
              <w:right w:val="nil"/>
            </w:tcBorders>
            <w:shd w:val="clear" w:color="auto" w:fill="FFFFFF"/>
          </w:tcPr>
          <w:p w:rsidR="005D09CA" w:rsidRPr="006558AD" w:rsidRDefault="005D09CA" w:rsidP="005D09CA">
            <w:pPr>
              <w:shd w:val="clear" w:color="auto" w:fill="FFFFFF"/>
              <w:jc w:val="both"/>
              <w:rPr>
                <w:rFonts w:ascii="Times New Roman" w:hAnsi="Times New Roman" w:cs="Times New Roman"/>
                <w:b/>
                <w:bCs/>
              </w:rPr>
            </w:pPr>
            <w:r w:rsidRPr="005D09CA">
              <w:rPr>
                <w:rFonts w:ascii="Times New Roman" w:hAnsi="Times New Roman" w:cs="Times New Roman"/>
                <w:b/>
                <w:bCs/>
              </w:rPr>
              <w:t>Lemmatisation</w:t>
            </w:r>
          </w:p>
        </w:tc>
      </w:tr>
      <w:tr w:rsidR="005D09CA" w:rsidRPr="006558AD" w:rsidTr="005D09CA">
        <w:trPr>
          <w:trHeight w:val="20"/>
          <w:jc w:val="center"/>
        </w:trPr>
        <w:tc>
          <w:tcPr>
            <w:tcW w:w="1591"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witnessed</w:t>
            </w:r>
          </w:p>
        </w:tc>
        <w:tc>
          <w:tcPr>
            <w:tcW w:w="1047"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Pr>
                <w:rFonts w:ascii="Times New Roman" w:hAnsi="Times New Roman" w:cs="Times New Roman"/>
              </w:rPr>
              <w:t>w</w:t>
            </w:r>
            <w:r w:rsidRPr="005D09CA">
              <w:rPr>
                <w:rFonts w:ascii="Times New Roman" w:hAnsi="Times New Roman" w:cs="Times New Roman"/>
              </w:rPr>
              <w:t>it</w:t>
            </w:r>
          </w:p>
        </w:tc>
        <w:tc>
          <w:tcPr>
            <w:tcW w:w="1508" w:type="dxa"/>
            <w:tcBorders>
              <w:top w:val="single" w:sz="6" w:space="0" w:color="auto"/>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witness</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assignments</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assign</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assignment</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considerable</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consider</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considerable</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democrat</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interpolated</w:t>
            </w:r>
          </w:p>
        </w:tc>
        <w:tc>
          <w:tcPr>
            <w:tcW w:w="1047"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lang w:val="nb-NO"/>
              </w:rPr>
              <w:t>interpol</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6558AD">
              <w:rPr>
                <w:rFonts w:ascii="Times New Roman" w:hAnsi="Times New Roman" w:cs="Times New Roman"/>
              </w:rPr>
              <w:t>interpolate</w:t>
            </w:r>
          </w:p>
        </w:tc>
      </w:tr>
      <w:tr w:rsidR="005D09CA" w:rsidRPr="006558AD" w:rsidTr="005D09CA">
        <w:trPr>
          <w:trHeight w:val="20"/>
          <w:jc w:val="center"/>
        </w:trPr>
        <w:tc>
          <w:tcPr>
            <w:tcW w:w="1591"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Pr>
                <w:rFonts w:ascii="Times New Roman" w:hAnsi="Times New Roman" w:cs="Times New Roman"/>
              </w:rPr>
              <w:t>e</w:t>
            </w:r>
            <w:r w:rsidRPr="005D09CA">
              <w:rPr>
                <w:rFonts w:ascii="Times New Roman" w:hAnsi="Times New Roman" w:cs="Times New Roman"/>
              </w:rPr>
              <w:t>ffectively</w:t>
            </w:r>
          </w:p>
        </w:tc>
        <w:tc>
          <w:tcPr>
            <w:tcW w:w="1047" w:type="dxa"/>
            <w:tcBorders>
              <w:top w:val="nil"/>
              <w:left w:val="nil"/>
              <w:bottom w:val="nil"/>
              <w:right w:val="nil"/>
            </w:tcBorders>
            <w:shd w:val="clear" w:color="auto" w:fill="FFFFFF"/>
          </w:tcPr>
          <w:p w:rsidR="005D09CA" w:rsidRPr="005D09CA" w:rsidRDefault="00A35552" w:rsidP="005D09CA">
            <w:pPr>
              <w:shd w:val="clear" w:color="auto" w:fill="FFFFFF"/>
              <w:jc w:val="both"/>
              <w:rPr>
                <w:rFonts w:ascii="Times New Roman" w:hAnsi="Times New Roman" w:cs="Times New Roman"/>
                <w:lang w:val="nb-NO"/>
              </w:rPr>
            </w:pPr>
            <w:r>
              <w:rPr>
                <w:rFonts w:ascii="Times New Roman" w:hAnsi="Times New Roman" w:cs="Times New Roman"/>
              </w:rPr>
              <w:t>e</w:t>
            </w:r>
            <w:r w:rsidR="005D09CA" w:rsidRPr="005D09CA">
              <w:rPr>
                <w:rFonts w:ascii="Times New Roman" w:hAnsi="Times New Roman" w:cs="Times New Roman"/>
              </w:rPr>
              <w:t>ffect</w:t>
            </w:r>
          </w:p>
        </w:tc>
        <w:tc>
          <w:tcPr>
            <w:tcW w:w="1508" w:type="dxa"/>
            <w:tcBorders>
              <w:top w:val="nil"/>
              <w:left w:val="nil"/>
              <w:bottom w:val="nil"/>
              <w:right w:val="nil"/>
            </w:tcBorders>
            <w:shd w:val="clear" w:color="auto" w:fill="FFFFFF"/>
          </w:tcPr>
          <w:p w:rsidR="005D09CA" w:rsidRPr="006558AD" w:rsidRDefault="005D09CA" w:rsidP="005D09CA">
            <w:pPr>
              <w:shd w:val="clear" w:color="auto" w:fill="FFFFFF"/>
              <w:jc w:val="both"/>
              <w:rPr>
                <w:rFonts w:ascii="Times New Roman" w:hAnsi="Times New Roman" w:cs="Times New Roman"/>
              </w:rPr>
            </w:pPr>
            <w:r w:rsidRPr="005D09CA">
              <w:rPr>
                <w:rFonts w:ascii="Times New Roman" w:hAnsi="Times New Roman" w:cs="Times New Roman"/>
              </w:rPr>
              <w:t>effective</w:t>
            </w:r>
          </w:p>
        </w:tc>
      </w:tr>
    </w:tbl>
    <w:p w:rsidR="00181B54" w:rsidRDefault="00181B54" w:rsidP="00772DA7">
      <w:pPr>
        <w:shd w:val="clear" w:color="auto" w:fill="FFFFFF"/>
        <w:rPr>
          <w:rFonts w:ascii="Times New Roman" w:hAnsi="Times New Roman" w:cs="Times New Roman"/>
        </w:rPr>
      </w:pPr>
    </w:p>
    <w:p w:rsidR="00772DA7" w:rsidRDefault="00BD5F05" w:rsidP="00181B54">
      <w:pPr>
        <w:shd w:val="clear" w:color="auto" w:fill="FFFFFF"/>
        <w:jc w:val="center"/>
        <w:rPr>
          <w:rFonts w:ascii="Times New Roman" w:hAnsi="Times New Roman" w:cs="Times New Roman"/>
        </w:rPr>
      </w:pPr>
      <w:r w:rsidRPr="00BD5F05">
        <w:rPr>
          <w:rFonts w:ascii="Times New Roman" w:hAnsi="Times New Roman" w:cs="Times New Roman"/>
          <w:highlight w:val="cyan"/>
        </w:rPr>
        <w:t xml:space="preserve">Table 2.3: Comparing the results of Porter </w:t>
      </w:r>
      <w:r w:rsidRPr="00BD5F05">
        <w:rPr>
          <w:rFonts w:ascii="Times New Roman" w:hAnsi="Times New Roman" w:cs="Times New Roman"/>
          <w:highlight w:val="cyan"/>
          <w:lang w:val="nb-NO"/>
        </w:rPr>
        <w:t xml:space="preserve">Stemmer </w:t>
      </w:r>
      <w:r w:rsidRPr="00BD5F05">
        <w:rPr>
          <w:rFonts w:ascii="Times New Roman" w:hAnsi="Times New Roman" w:cs="Times New Roman"/>
          <w:highlight w:val="cyan"/>
        </w:rPr>
        <w:t>and WordNetLemmatizer algorithms for various words.</w:t>
      </w:r>
    </w:p>
    <w:p w:rsidR="005D09CA" w:rsidRDefault="005D09CA" w:rsidP="00181B54">
      <w:pPr>
        <w:shd w:val="clear" w:color="auto" w:fill="FFFFFF"/>
        <w:jc w:val="center"/>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Historically, we have been following morphological rules that govern how these af</w:t>
      </w:r>
      <w:r>
        <w:rPr>
          <w:rFonts w:ascii="Times New Roman" w:hAnsi="Times New Roman" w:cs="Times New Roman"/>
        </w:rPr>
        <w:t>f</w:t>
      </w:r>
      <w:r w:rsidR="005A3B3A">
        <w:rPr>
          <w:rFonts w:ascii="Times New Roman" w:hAnsi="Times New Roman" w:cs="Times New Roman"/>
        </w:rPr>
        <w:t>i</w:t>
      </w:r>
      <w:r w:rsidRPr="006558AD">
        <w:rPr>
          <w:rFonts w:ascii="Times New Roman" w:hAnsi="Times New Roman" w:cs="Times New Roman"/>
        </w:rPr>
        <w:t>xes attach to the base word. For instance, when we add pref</w:t>
      </w:r>
      <w:r>
        <w:rPr>
          <w:rFonts w:ascii="Times New Roman" w:hAnsi="Times New Roman" w:cs="Times New Roman"/>
        </w:rPr>
        <w:t>i</w:t>
      </w:r>
      <w:r w:rsidRPr="006558AD">
        <w:rPr>
          <w:rFonts w:ascii="Times New Roman" w:hAnsi="Times New Roman" w:cs="Times New Roman"/>
        </w:rPr>
        <w:t xml:space="preserve">xes, the resulting word is formed by putting together the two morphemes </w:t>
      </w:r>
      <w:r w:rsidRPr="006558AD">
        <w:rPr>
          <w:rFonts w:ascii="Times New Roman" w:hAnsi="Times New Roman" w:cs="Times New Roman"/>
          <w:lang w:val="da-DK"/>
        </w:rPr>
        <w:t xml:space="preserve">as-is </w:t>
      </w:r>
      <w:r w:rsidRPr="006558AD">
        <w:rPr>
          <w:rFonts w:ascii="Times New Roman" w:hAnsi="Times New Roman" w:cs="Times New Roman"/>
        </w:rPr>
        <w:t xml:space="preserve">(e.g., </w:t>
      </w:r>
      <w:r w:rsidRPr="006558AD">
        <w:rPr>
          <w:rFonts w:ascii="Times New Roman" w:hAnsi="Times New Roman" w:cs="Times New Roman"/>
          <w:i/>
          <w:iCs/>
        </w:rPr>
        <w:t xml:space="preserve">pre </w:t>
      </w:r>
      <w:r w:rsidRPr="006558AD">
        <w:rPr>
          <w:rFonts w:ascii="Times New Roman" w:hAnsi="Times New Roman" w:cs="Times New Roman"/>
        </w:rPr>
        <w:t xml:space="preserve">+ </w:t>
      </w:r>
      <w:r w:rsidRPr="006558AD">
        <w:rPr>
          <w:rFonts w:ascii="Times New Roman" w:hAnsi="Times New Roman" w:cs="Times New Roman"/>
          <w:i/>
          <w:iCs/>
        </w:rPr>
        <w:t>f</w:t>
      </w:r>
      <w:r>
        <w:rPr>
          <w:rFonts w:ascii="Times New Roman" w:hAnsi="Times New Roman" w:cs="Times New Roman"/>
          <w:i/>
          <w:iCs/>
        </w:rPr>
        <w:t>l</w:t>
      </w:r>
      <w:r w:rsidRPr="006558AD">
        <w:rPr>
          <w:rFonts w:ascii="Times New Roman" w:hAnsi="Times New Roman" w:cs="Times New Roman"/>
          <w:i/>
          <w:iCs/>
        </w:rPr>
        <w:t xml:space="preserve">ight </w:t>
      </w:r>
      <w:r w:rsidRPr="006558AD">
        <w:rPr>
          <w:rFonts w:ascii="Times New Roman" w:hAnsi="Times New Roman" w:cs="Times New Roman"/>
        </w:rPr>
        <w:t xml:space="preserve">= </w:t>
      </w:r>
      <w:r w:rsidRPr="006558AD">
        <w:rPr>
          <w:rFonts w:ascii="Times New Roman" w:hAnsi="Times New Roman" w:cs="Times New Roman"/>
          <w:i/>
          <w:iCs/>
        </w:rPr>
        <w:t>pref</w:t>
      </w:r>
      <w:r w:rsidR="005A3B3A">
        <w:rPr>
          <w:rFonts w:ascii="Times New Roman" w:hAnsi="Times New Roman" w:cs="Times New Roman"/>
          <w:i/>
          <w:iCs/>
        </w:rPr>
        <w:t>l</w:t>
      </w:r>
      <w:r w:rsidRPr="006558AD">
        <w:rPr>
          <w:rFonts w:ascii="Times New Roman" w:hAnsi="Times New Roman" w:cs="Times New Roman"/>
          <w:i/>
          <w:iCs/>
        </w:rPr>
        <w:t>ight</w:t>
      </w:r>
      <w:r w:rsidRPr="006558AD">
        <w:rPr>
          <w:rFonts w:ascii="Times New Roman" w:hAnsi="Times New Roman" w:cs="Times New Roman"/>
        </w:rPr>
        <w:t>). In contrast, the resulting word might not be a simple concatenation in many suf</w:t>
      </w:r>
      <w:r>
        <w:rPr>
          <w:rFonts w:ascii="Times New Roman" w:hAnsi="Times New Roman" w:cs="Times New Roman"/>
        </w:rPr>
        <w:t>fi</w:t>
      </w:r>
      <w:r w:rsidRPr="006558AD">
        <w:rPr>
          <w:rFonts w:ascii="Times New Roman" w:hAnsi="Times New Roman" w:cs="Times New Roman"/>
        </w:rPr>
        <w:t xml:space="preserve">xes (e.g., </w:t>
      </w:r>
      <w:r w:rsidRPr="006558AD">
        <w:rPr>
          <w:rFonts w:ascii="Times New Roman" w:hAnsi="Times New Roman" w:cs="Times New Roman"/>
          <w:i/>
          <w:iCs/>
        </w:rPr>
        <w:t xml:space="preserve">ready </w:t>
      </w:r>
      <w:r w:rsidRPr="006558AD">
        <w:rPr>
          <w:rFonts w:ascii="Times New Roman" w:hAnsi="Times New Roman" w:cs="Times New Roman"/>
        </w:rPr>
        <w:t xml:space="preserve">+ </w:t>
      </w:r>
      <w:r w:rsidRPr="006558AD">
        <w:rPr>
          <w:rFonts w:ascii="Times New Roman" w:hAnsi="Times New Roman" w:cs="Times New Roman"/>
          <w:i/>
          <w:iCs/>
          <w:lang w:val="nb-NO"/>
        </w:rPr>
        <w:t xml:space="preserve">ly </w:t>
      </w:r>
      <w:r w:rsidRPr="006558AD">
        <w:rPr>
          <w:rFonts w:ascii="Times New Roman" w:hAnsi="Times New Roman" w:cs="Times New Roman"/>
          <w:lang w:val="nb-NO"/>
        </w:rPr>
        <w:t xml:space="preserve">= </w:t>
      </w:r>
      <w:r w:rsidRPr="006558AD">
        <w:rPr>
          <w:rFonts w:ascii="Times New Roman" w:hAnsi="Times New Roman" w:cs="Times New Roman"/>
          <w:i/>
          <w:iCs/>
        </w:rPr>
        <w:t>readily</w:t>
      </w:r>
      <w:r w:rsidRPr="006558AD">
        <w:rPr>
          <w:rFonts w:ascii="Times New Roman" w:hAnsi="Times New Roman" w:cs="Times New Roman"/>
        </w:rPr>
        <w:t>). In English, as well as many other languages, apart from attaching af</w:t>
      </w:r>
      <w:r>
        <w:rPr>
          <w:rFonts w:ascii="Times New Roman" w:hAnsi="Times New Roman" w:cs="Times New Roman"/>
        </w:rPr>
        <w:t>fi</w:t>
      </w:r>
      <w:r w:rsidRPr="006558AD">
        <w:rPr>
          <w:rFonts w:ascii="Times New Roman" w:hAnsi="Times New Roman" w:cs="Times New Roman"/>
        </w:rPr>
        <w:t xml:space="preserve">xes, new words can also be formed by </w:t>
      </w:r>
      <w:r w:rsidRPr="006558AD">
        <w:rPr>
          <w:rFonts w:ascii="Times New Roman" w:hAnsi="Times New Roman" w:cs="Times New Roman"/>
          <w:i/>
          <w:iCs/>
        </w:rPr>
        <w:t xml:space="preserve">compounding </w:t>
      </w:r>
      <w:r w:rsidRPr="006558AD">
        <w:rPr>
          <w:rFonts w:ascii="Times New Roman" w:hAnsi="Times New Roman" w:cs="Times New Roman"/>
        </w:rPr>
        <w:t>existing words, where individual words, like ‘</w:t>
      </w:r>
      <w:r w:rsidRPr="006558AD">
        <w:rPr>
          <w:rFonts w:ascii="Times New Roman" w:hAnsi="Times New Roman" w:cs="Times New Roman"/>
          <w:i/>
          <w:iCs/>
        </w:rPr>
        <w:t>black</w:t>
      </w:r>
      <w:r w:rsidRPr="006558AD">
        <w:rPr>
          <w:rFonts w:ascii="Times New Roman" w:hAnsi="Times New Roman" w:cs="Times New Roman"/>
        </w:rPr>
        <w:t>’ and ‘</w:t>
      </w:r>
      <w:r w:rsidRPr="006558AD">
        <w:rPr>
          <w:rFonts w:ascii="Times New Roman" w:hAnsi="Times New Roman" w:cs="Times New Roman"/>
          <w:i/>
          <w:iCs/>
        </w:rPr>
        <w:t>board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can be joined together to </w:t>
      </w:r>
      <w:r w:rsidRPr="006558AD">
        <w:rPr>
          <w:rFonts w:ascii="Times New Roman" w:hAnsi="Times New Roman" w:cs="Times New Roman"/>
        </w:rPr>
        <w:lastRenderedPageBreak/>
        <w:t xml:space="preserve">form a </w:t>
      </w:r>
      <w:r w:rsidRPr="006558AD">
        <w:rPr>
          <w:rFonts w:ascii="Times New Roman" w:hAnsi="Times New Roman" w:cs="Times New Roman"/>
          <w:i/>
          <w:iCs/>
        </w:rPr>
        <w:t xml:space="preserve">compound word </w:t>
      </w:r>
      <w:r w:rsidRPr="006558AD">
        <w:rPr>
          <w:rFonts w:ascii="Times New Roman" w:hAnsi="Times New Roman" w:cs="Times New Roman"/>
        </w:rPr>
        <w:t>like ‘</w:t>
      </w:r>
      <w:r w:rsidRPr="006558AD">
        <w:rPr>
          <w:rFonts w:ascii="Times New Roman" w:hAnsi="Times New Roman" w:cs="Times New Roman"/>
          <w:i/>
          <w:iCs/>
        </w:rPr>
        <w:t>blackboard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In other cases, words like ‘</w:t>
      </w:r>
      <w:r w:rsidRPr="006558AD">
        <w:rPr>
          <w:rFonts w:ascii="Times New Roman" w:hAnsi="Times New Roman" w:cs="Times New Roman"/>
          <w:i/>
          <w:iCs/>
        </w:rPr>
        <w:t>will</w:t>
      </w:r>
      <w:r w:rsidRPr="006558AD">
        <w:rPr>
          <w:rFonts w:ascii="Times New Roman" w:hAnsi="Times New Roman" w:cs="Times New Roman"/>
        </w:rPr>
        <w:t>’ and ‘</w:t>
      </w:r>
      <w:r w:rsidRPr="006558AD">
        <w:rPr>
          <w:rFonts w:ascii="Times New Roman" w:hAnsi="Times New Roman" w:cs="Times New Roman"/>
          <w:i/>
          <w:iCs/>
        </w:rPr>
        <w:t>would</w:t>
      </w:r>
      <w:r w:rsidRPr="006558AD">
        <w:rPr>
          <w:rFonts w:ascii="Times New Roman" w:hAnsi="Times New Roman" w:cs="Times New Roman"/>
        </w:rPr>
        <w:t xml:space="preserve">’ are contracted to </w:t>
      </w:r>
      <w:r w:rsidRPr="006558AD">
        <w:rPr>
          <w:rFonts w:ascii="Times New Roman" w:hAnsi="Times New Roman" w:cs="Times New Roman"/>
          <w:i/>
          <w:iCs/>
          <w:lang w:val="nb-NO"/>
        </w:rPr>
        <w:t xml:space="preserve">-’ll </w:t>
      </w:r>
      <w:r w:rsidRPr="006558AD">
        <w:rPr>
          <w:rFonts w:ascii="Times New Roman" w:hAnsi="Times New Roman" w:cs="Times New Roman"/>
        </w:rPr>
        <w:t xml:space="preserve">and </w:t>
      </w:r>
      <w:r w:rsidRPr="006558AD">
        <w:rPr>
          <w:rFonts w:ascii="Times New Roman" w:hAnsi="Times New Roman" w:cs="Times New Roman"/>
          <w:i/>
          <w:iCs/>
        </w:rPr>
        <w:t xml:space="preserve">-’d </w:t>
      </w:r>
      <w:r w:rsidRPr="006558AD">
        <w:rPr>
          <w:rFonts w:ascii="Times New Roman" w:hAnsi="Times New Roman" w:cs="Times New Roman"/>
        </w:rPr>
        <w:t xml:space="preserve">and attached to the end of words. Identifying the various parts of a word into the morphemes that it is composed of and producing its structured representation is called </w:t>
      </w:r>
      <w:r w:rsidRPr="006558AD">
        <w:rPr>
          <w:rFonts w:ascii="Times New Roman" w:hAnsi="Times New Roman" w:cs="Times New Roman"/>
          <w:i/>
          <w:iCs/>
        </w:rPr>
        <w:t xml:space="preserve">morphological parsing </w:t>
      </w:r>
      <w:r w:rsidRPr="006558AD">
        <w:rPr>
          <w:rFonts w:ascii="Times New Roman" w:hAnsi="Times New Roman" w:cs="Times New Roman"/>
        </w:rPr>
        <w:t xml:space="preserve">or </w:t>
      </w:r>
      <w:r w:rsidRPr="006558AD">
        <w:rPr>
          <w:rFonts w:ascii="Times New Roman" w:hAnsi="Times New Roman" w:cs="Times New Roman"/>
          <w:i/>
          <w:iCs/>
        </w:rPr>
        <w:t>stemming</w:t>
      </w:r>
      <w:r w:rsidRPr="006558AD">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2.3.2</w:t>
      </w:r>
      <w:r w:rsidR="002162DC">
        <w:rPr>
          <w:rFonts w:ascii="Times New Roman" w:hAnsi="Times New Roman" w:cs="Times New Roman"/>
          <w:b/>
          <w:bCs/>
          <w:i/>
          <w:iCs/>
        </w:rPr>
        <w:t xml:space="preserve"> </w:t>
      </w:r>
      <w:r w:rsidRPr="006558AD">
        <w:rPr>
          <w:rFonts w:ascii="Times New Roman" w:hAnsi="Times New Roman" w:cs="Times New Roman"/>
          <w:b/>
          <w:bCs/>
          <w:i/>
          <w:iCs/>
        </w:rPr>
        <w:t>Stemming</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A stemming algorithm or </w:t>
      </w:r>
      <w:r w:rsidRPr="006558AD">
        <w:rPr>
          <w:rFonts w:ascii="Times New Roman" w:hAnsi="Times New Roman" w:cs="Times New Roman"/>
          <w:i/>
          <w:iCs/>
          <w:lang w:val="nb-NO"/>
        </w:rPr>
        <w:t xml:space="preserve">stemmer </w:t>
      </w:r>
      <w:r w:rsidRPr="006558AD">
        <w:rPr>
          <w:rFonts w:ascii="Times New Roman" w:hAnsi="Times New Roman" w:cs="Times New Roman"/>
        </w:rPr>
        <w:t>is the one that eliminates af</w:t>
      </w:r>
      <w:r>
        <w:rPr>
          <w:rFonts w:ascii="Times New Roman" w:hAnsi="Times New Roman" w:cs="Times New Roman"/>
        </w:rPr>
        <w:t>fi</w:t>
      </w:r>
      <w:r w:rsidRPr="006558AD">
        <w:rPr>
          <w:rFonts w:ascii="Times New Roman" w:hAnsi="Times New Roman" w:cs="Times New Roman"/>
        </w:rPr>
        <w:t xml:space="preserve">xes and serves as a heuristic to </w:t>
      </w:r>
      <w:r w:rsidR="00D326C4">
        <w:rPr>
          <w:rFonts w:ascii="Times New Roman" w:hAnsi="Times New Roman" w:cs="Times New Roman"/>
        </w:rPr>
        <w:t>normalise</w:t>
      </w:r>
      <w:r w:rsidR="00D326C4" w:rsidRPr="006558AD">
        <w:rPr>
          <w:rFonts w:ascii="Times New Roman" w:hAnsi="Times New Roman" w:cs="Times New Roman"/>
        </w:rPr>
        <w:t xml:space="preserve"> </w:t>
      </w:r>
      <w:r w:rsidRPr="006558AD">
        <w:rPr>
          <w:rFonts w:ascii="Times New Roman" w:hAnsi="Times New Roman" w:cs="Times New Roman"/>
        </w:rPr>
        <w:t>the inf</w:t>
      </w:r>
      <w:r w:rsidR="005A3B3A">
        <w:rPr>
          <w:rFonts w:ascii="Times New Roman" w:hAnsi="Times New Roman" w:cs="Times New Roman"/>
        </w:rPr>
        <w:t>l</w:t>
      </w:r>
      <w:r w:rsidRPr="006558AD">
        <w:rPr>
          <w:rFonts w:ascii="Times New Roman" w:hAnsi="Times New Roman" w:cs="Times New Roman"/>
        </w:rPr>
        <w:t xml:space="preserve">ectional (plurals, tenses, etc.) and derivational (turning verbs into nouns) forms of a word. For example, </w:t>
      </w:r>
      <w:r w:rsidR="007B6880">
        <w:rPr>
          <w:rFonts w:ascii="Times New Roman" w:hAnsi="Times New Roman" w:cs="Times New Roman"/>
        </w:rPr>
        <w:t xml:space="preserve">the </w:t>
      </w:r>
      <w:r w:rsidRPr="006558AD">
        <w:rPr>
          <w:rFonts w:ascii="Times New Roman" w:hAnsi="Times New Roman" w:cs="Times New Roman"/>
        </w:rPr>
        <w:t xml:space="preserve">words </w:t>
      </w:r>
      <w:r w:rsidRPr="006558AD">
        <w:rPr>
          <w:rFonts w:ascii="Times New Roman" w:hAnsi="Times New Roman" w:cs="Times New Roman"/>
          <w:i/>
          <w:iCs/>
        </w:rPr>
        <w:t>run</w:t>
      </w:r>
      <w:r w:rsidRPr="006558AD">
        <w:rPr>
          <w:rFonts w:ascii="Times New Roman" w:hAnsi="Times New Roman" w:cs="Times New Roman"/>
        </w:rPr>
        <w:t xml:space="preserve">, </w:t>
      </w:r>
      <w:r w:rsidRPr="006558AD">
        <w:rPr>
          <w:rFonts w:ascii="Times New Roman" w:hAnsi="Times New Roman" w:cs="Times New Roman"/>
          <w:i/>
          <w:iCs/>
        </w:rPr>
        <w:t>runs</w:t>
      </w:r>
      <w:r w:rsidRPr="006558AD">
        <w:rPr>
          <w:rFonts w:ascii="Times New Roman" w:hAnsi="Times New Roman" w:cs="Times New Roman"/>
        </w:rPr>
        <w:t xml:space="preserve">, </w:t>
      </w:r>
      <w:r w:rsidRPr="006558AD">
        <w:rPr>
          <w:rFonts w:ascii="Times New Roman" w:hAnsi="Times New Roman" w:cs="Times New Roman"/>
          <w:i/>
          <w:iCs/>
        </w:rPr>
        <w:t>ran</w:t>
      </w:r>
      <w:r w:rsidRPr="006558AD">
        <w:rPr>
          <w:rFonts w:ascii="Times New Roman" w:hAnsi="Times New Roman" w:cs="Times New Roman"/>
        </w:rPr>
        <w:t xml:space="preserve">, and </w:t>
      </w:r>
      <w:r w:rsidRPr="006558AD">
        <w:rPr>
          <w:rFonts w:ascii="Times New Roman" w:hAnsi="Times New Roman" w:cs="Times New Roman"/>
          <w:i/>
          <w:iCs/>
        </w:rPr>
        <w:t xml:space="preserve">running </w:t>
      </w:r>
      <w:r w:rsidRPr="006558AD">
        <w:rPr>
          <w:rFonts w:ascii="Times New Roman" w:hAnsi="Times New Roman" w:cs="Times New Roman"/>
        </w:rPr>
        <w:t>all refer to the same underlying concept and can be represented by a single concept instead of four dif</w:t>
      </w:r>
      <w:r w:rsidR="005A3B3A">
        <w:rPr>
          <w:rFonts w:ascii="Times New Roman" w:hAnsi="Times New Roman" w:cs="Times New Roman"/>
        </w:rPr>
        <w:t>f</w:t>
      </w:r>
      <w:r w:rsidRPr="006558AD">
        <w:rPr>
          <w:rFonts w:ascii="Times New Roman" w:hAnsi="Times New Roman" w:cs="Times New Roman"/>
        </w:rPr>
        <w:t>erent ones. However, stemming can be tricky as we can lose information by chopping of</w:t>
      </w:r>
      <w:r>
        <w:rPr>
          <w:rFonts w:ascii="Times New Roman" w:hAnsi="Times New Roman" w:cs="Times New Roman"/>
        </w:rPr>
        <w:t>f</w:t>
      </w:r>
      <w:r w:rsidRPr="006558AD">
        <w:rPr>
          <w:rFonts w:ascii="Times New Roman" w:hAnsi="Times New Roman" w:cs="Times New Roman"/>
        </w:rPr>
        <w:t xml:space="preserve"> a few characters of a word indiscriminately. In order to support stemming, a variety of heuristics (rule-based) algorithms have been proposed. NLP packages often include the famous stemming algorithms</w:t>
      </w:r>
      <w:r w:rsidR="00DA345E">
        <w:rPr>
          <w:rFonts w:ascii="Times New Roman" w:hAnsi="Times New Roman" w:cs="Times New Roman"/>
        </w:rPr>
        <w:t>—</w:t>
      </w:r>
      <w:r w:rsidRPr="006558AD">
        <w:rPr>
          <w:rFonts w:ascii="Times New Roman" w:hAnsi="Times New Roman" w:cs="Times New Roman"/>
        </w:rPr>
        <w:t>the Porter</w:t>
      </w:r>
      <w:r w:rsidR="005A3B3A">
        <w:rPr>
          <w:rStyle w:val="FootnoteReference"/>
          <w:rFonts w:ascii="Times New Roman" w:hAnsi="Times New Roman" w:cs="Times New Roman"/>
        </w:rPr>
        <w:footnoteReference w:id="4"/>
      </w:r>
      <w:r w:rsidRPr="006558AD">
        <w:rPr>
          <w:rFonts w:ascii="Times New Roman" w:hAnsi="Times New Roman" w:cs="Times New Roman"/>
        </w:rPr>
        <w:t xml:space="preserve"> and Snowball</w:t>
      </w:r>
      <w:r w:rsidR="005A3B3A">
        <w:rPr>
          <w:rStyle w:val="FootnoteReference"/>
          <w:rFonts w:ascii="Times New Roman" w:hAnsi="Times New Roman" w:cs="Times New Roman"/>
        </w:rPr>
        <w:footnoteReference w:id="5"/>
      </w:r>
      <w:r w:rsidRPr="006558AD">
        <w:rPr>
          <w:rFonts w:ascii="Times New Roman" w:hAnsi="Times New Roman" w:cs="Times New Roman"/>
        </w:rPr>
        <w:t xml:space="preserve"> </w:t>
      </w:r>
      <w:r w:rsidR="00D326C4">
        <w:rPr>
          <w:rFonts w:ascii="Times New Roman" w:hAnsi="Times New Roman" w:cs="Times New Roman"/>
          <w:lang w:val="nb-NO"/>
        </w:rPr>
        <w:t>Stemmers</w:t>
      </w:r>
      <w:r w:rsidRPr="006558AD">
        <w:rPr>
          <w:rFonts w:ascii="Times New Roman" w:hAnsi="Times New Roman" w:cs="Times New Roman"/>
          <w:lang w:val="nb-NO"/>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 stem may not be a valid dictionary word but merely an abstraction that represents all the words that look the same at the character level. For instance, if we have a stemming rule to remove all instances of ‘</w:t>
      </w:r>
      <w:r w:rsidRPr="006558AD">
        <w:rPr>
          <w:rFonts w:ascii="Times New Roman" w:hAnsi="Times New Roman" w:cs="Times New Roman"/>
          <w:i/>
          <w:iCs/>
          <w:lang w:val="nb-NO"/>
        </w:rPr>
        <w:t>s</w:t>
      </w:r>
      <w:r w:rsidRPr="006558AD">
        <w:rPr>
          <w:rFonts w:ascii="Times New Roman" w:hAnsi="Times New Roman" w:cs="Times New Roman"/>
          <w:lang w:val="nb-NO"/>
        </w:rPr>
        <w:t xml:space="preserve">’ </w:t>
      </w:r>
      <w:r w:rsidRPr="006558AD">
        <w:rPr>
          <w:rFonts w:ascii="Times New Roman" w:hAnsi="Times New Roman" w:cs="Times New Roman"/>
        </w:rPr>
        <w:t>from the end of words in order to normali</w:t>
      </w:r>
      <w:r w:rsidR="00482EE7">
        <w:rPr>
          <w:rFonts w:ascii="Times New Roman" w:hAnsi="Times New Roman" w:cs="Times New Roman"/>
        </w:rPr>
        <w:t>s</w:t>
      </w:r>
      <w:r w:rsidRPr="006558AD">
        <w:rPr>
          <w:rFonts w:ascii="Times New Roman" w:hAnsi="Times New Roman" w:cs="Times New Roman"/>
        </w:rPr>
        <w:t>e plural forms, we might end up with non-meaningful results as well – ‘</w:t>
      </w:r>
      <w:r w:rsidRPr="006558AD">
        <w:rPr>
          <w:rFonts w:ascii="Times New Roman" w:hAnsi="Times New Roman" w:cs="Times New Roman"/>
          <w:i/>
          <w:iCs/>
        </w:rPr>
        <w:t>lens</w:t>
      </w:r>
      <w:r w:rsidRPr="006558AD">
        <w:rPr>
          <w:rFonts w:ascii="Times New Roman" w:hAnsi="Times New Roman" w:cs="Times New Roman"/>
        </w:rPr>
        <w:t>’ becomes ‘</w:t>
      </w:r>
      <w:r w:rsidRPr="006558AD">
        <w:rPr>
          <w:rFonts w:ascii="Times New Roman" w:hAnsi="Times New Roman" w:cs="Times New Roman"/>
          <w:i/>
          <w:iCs/>
          <w:lang w:val="nb-NO"/>
        </w:rPr>
        <w:t>len</w:t>
      </w:r>
      <w:r w:rsidRPr="006558AD">
        <w:rPr>
          <w:rFonts w:ascii="Times New Roman" w:hAnsi="Times New Roman" w:cs="Times New Roman"/>
          <w:lang w:val="nb-NO"/>
        </w:rPr>
        <w:t xml:space="preserve">’, </w:t>
      </w:r>
      <w:r w:rsidRPr="006558AD">
        <w:rPr>
          <w:rFonts w:ascii="Times New Roman" w:hAnsi="Times New Roman" w:cs="Times New Roman"/>
        </w:rPr>
        <w:t>which is not a known English dictionary term, yet will be acceptable as per the stemming rules.</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2.3.3</w:t>
      </w:r>
      <w:r w:rsidR="002162DC">
        <w:rPr>
          <w:rFonts w:ascii="Times New Roman" w:hAnsi="Times New Roman" w:cs="Times New Roman"/>
          <w:b/>
          <w:bCs/>
          <w:i/>
          <w:iCs/>
        </w:rPr>
        <w:t xml:space="preserve"> </w:t>
      </w:r>
      <w:r w:rsidRPr="006558AD">
        <w:rPr>
          <w:rFonts w:ascii="Times New Roman" w:hAnsi="Times New Roman" w:cs="Times New Roman"/>
          <w:b/>
          <w:bCs/>
          <w:i/>
          <w:iCs/>
        </w:rPr>
        <w:t>Lemmati</w:t>
      </w:r>
      <w:r w:rsidR="00D326C4">
        <w:rPr>
          <w:rFonts w:ascii="Times New Roman" w:hAnsi="Times New Roman" w:cs="Times New Roman"/>
          <w:b/>
          <w:bCs/>
          <w:i/>
          <w:iCs/>
        </w:rPr>
        <w:t>s</w:t>
      </w:r>
      <w:r w:rsidRPr="006558AD">
        <w:rPr>
          <w:rFonts w:ascii="Times New Roman" w:hAnsi="Times New Roman" w:cs="Times New Roman"/>
          <w:b/>
          <w:bCs/>
          <w:i/>
          <w:iCs/>
        </w:rPr>
        <w:t>ation</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Instead of </w:t>
      </w:r>
      <w:r w:rsidR="00D326C4">
        <w:rPr>
          <w:rFonts w:ascii="Times New Roman" w:hAnsi="Times New Roman" w:cs="Times New Roman"/>
        </w:rPr>
        <w:t>normalising</w:t>
      </w:r>
      <w:r w:rsidR="00D326C4" w:rsidRPr="006558AD">
        <w:rPr>
          <w:rFonts w:ascii="Times New Roman" w:hAnsi="Times New Roman" w:cs="Times New Roman"/>
        </w:rPr>
        <w:t xml:space="preserve"> </w:t>
      </w:r>
      <w:r w:rsidRPr="006558AD">
        <w:rPr>
          <w:rFonts w:ascii="Times New Roman" w:hAnsi="Times New Roman" w:cs="Times New Roman"/>
        </w:rPr>
        <w:t>the words at the superf</w:t>
      </w:r>
      <w:r w:rsidR="00923028">
        <w:rPr>
          <w:rFonts w:ascii="Times New Roman" w:hAnsi="Times New Roman" w:cs="Times New Roman"/>
        </w:rPr>
        <w:t>i</w:t>
      </w:r>
      <w:r w:rsidRPr="006558AD">
        <w:rPr>
          <w:rFonts w:ascii="Times New Roman" w:hAnsi="Times New Roman" w:cs="Times New Roman"/>
        </w:rPr>
        <w:t xml:space="preserve">cial character level, we can group them based on their larger context and usage. </w:t>
      </w:r>
      <w:r w:rsidR="00D326C4">
        <w:rPr>
          <w:rFonts w:ascii="Times New Roman" w:hAnsi="Times New Roman" w:cs="Times New Roman"/>
          <w:i/>
          <w:iCs/>
        </w:rPr>
        <w:t>Lemmatisers</w:t>
      </w:r>
      <w:r w:rsidR="00D326C4" w:rsidRPr="006558AD">
        <w:rPr>
          <w:rFonts w:ascii="Times New Roman" w:hAnsi="Times New Roman" w:cs="Times New Roman"/>
          <w:i/>
          <w:iCs/>
        </w:rPr>
        <w:t xml:space="preserve"> </w:t>
      </w:r>
      <w:r w:rsidRPr="006558AD">
        <w:rPr>
          <w:rFonts w:ascii="Times New Roman" w:hAnsi="Times New Roman" w:cs="Times New Roman"/>
        </w:rPr>
        <w:t xml:space="preserve">are algorithms that </w:t>
      </w:r>
      <w:r w:rsidR="00D326C4">
        <w:rPr>
          <w:rFonts w:ascii="Times New Roman" w:hAnsi="Times New Roman" w:cs="Times New Roman"/>
        </w:rPr>
        <w:t>normalise</w:t>
      </w:r>
      <w:r w:rsidR="00D326C4" w:rsidRPr="006558AD">
        <w:rPr>
          <w:rFonts w:ascii="Times New Roman" w:hAnsi="Times New Roman" w:cs="Times New Roman"/>
        </w:rPr>
        <w:t xml:space="preserve"> </w:t>
      </w:r>
      <w:r w:rsidRPr="006558AD">
        <w:rPr>
          <w:rFonts w:ascii="Times New Roman" w:hAnsi="Times New Roman" w:cs="Times New Roman"/>
        </w:rPr>
        <w:t xml:space="preserve">words down to the underlying semantic form – the </w:t>
      </w:r>
      <w:r w:rsidRPr="006558AD">
        <w:rPr>
          <w:rFonts w:ascii="Times New Roman" w:hAnsi="Times New Roman" w:cs="Times New Roman"/>
          <w:i/>
          <w:iCs/>
        </w:rPr>
        <w:t>lemma</w:t>
      </w:r>
      <w:r w:rsidRPr="006558AD">
        <w:rPr>
          <w:rFonts w:ascii="Times New Roman" w:hAnsi="Times New Roman" w:cs="Times New Roman"/>
        </w:rPr>
        <w:t xml:space="preserve">. </w:t>
      </w:r>
      <w:r w:rsidR="00D326C4">
        <w:rPr>
          <w:rFonts w:ascii="Times New Roman" w:hAnsi="Times New Roman" w:cs="Times New Roman"/>
        </w:rPr>
        <w:t>Lemmatisers</w:t>
      </w:r>
      <w:r w:rsidR="00D326C4" w:rsidRPr="006558AD">
        <w:rPr>
          <w:rFonts w:ascii="Times New Roman" w:hAnsi="Times New Roman" w:cs="Times New Roman"/>
        </w:rPr>
        <w:t xml:space="preserve"> </w:t>
      </w:r>
      <w:r w:rsidRPr="006558AD">
        <w:rPr>
          <w:rFonts w:ascii="Times New Roman" w:hAnsi="Times New Roman" w:cs="Times New Roman"/>
        </w:rPr>
        <w:t>are usually more accurate than</w:t>
      </w:r>
      <w:r w:rsidR="00923028">
        <w:rPr>
          <w:rFonts w:ascii="Times New Roman" w:hAnsi="Times New Roman" w:cs="Times New Roman"/>
        </w:rPr>
        <w:t xml:space="preserve"> </w:t>
      </w:r>
      <w:r w:rsidRPr="006558AD">
        <w:rPr>
          <w:rFonts w:ascii="Times New Roman" w:hAnsi="Times New Roman" w:cs="Times New Roman"/>
          <w:lang w:val="nb-NO"/>
        </w:rPr>
        <w:t xml:space="preserve">stemmers </w:t>
      </w:r>
      <w:r w:rsidRPr="006558AD">
        <w:rPr>
          <w:rFonts w:ascii="Times New Roman" w:hAnsi="Times New Roman" w:cs="Times New Roman"/>
        </w:rPr>
        <w:t>as they use a knowledge base or thesaurus of words, their synonyms, and forms to ensure that only words that mean the same are clustered together and are represented by a well-def</w:t>
      </w:r>
      <w:r>
        <w:rPr>
          <w:rFonts w:ascii="Times New Roman" w:hAnsi="Times New Roman" w:cs="Times New Roman"/>
        </w:rPr>
        <w:t>i</w:t>
      </w:r>
      <w:r w:rsidRPr="006558AD">
        <w:rPr>
          <w:rFonts w:ascii="Times New Roman" w:hAnsi="Times New Roman" w:cs="Times New Roman"/>
        </w:rPr>
        <w:t>ned lemma instead of an arbitrary stem, which may not be a dictionary word. This dif</w:t>
      </w:r>
      <w:r w:rsidR="00923028">
        <w:rPr>
          <w:rFonts w:ascii="Times New Roman" w:hAnsi="Times New Roman" w:cs="Times New Roman"/>
        </w:rPr>
        <w:t>f</w:t>
      </w:r>
      <w:r w:rsidRPr="006558AD">
        <w:rPr>
          <w:rFonts w:ascii="Times New Roman" w:hAnsi="Times New Roman" w:cs="Times New Roman"/>
        </w:rPr>
        <w:t xml:space="preserve">erence is easier to understand with the examples in Table 2.3. A </w:t>
      </w:r>
      <w:r w:rsidR="00D326C4">
        <w:rPr>
          <w:rFonts w:ascii="Times New Roman" w:hAnsi="Times New Roman" w:cs="Times New Roman"/>
        </w:rPr>
        <w:t>lemmatiser</w:t>
      </w:r>
      <w:r w:rsidR="00D326C4" w:rsidRPr="006558AD">
        <w:rPr>
          <w:rFonts w:ascii="Times New Roman" w:hAnsi="Times New Roman" w:cs="Times New Roman"/>
        </w:rPr>
        <w:t xml:space="preserve"> </w:t>
      </w:r>
      <w:r w:rsidRPr="006558AD">
        <w:rPr>
          <w:rFonts w:ascii="Times New Roman" w:hAnsi="Times New Roman" w:cs="Times New Roman"/>
        </w:rPr>
        <w:t>will be able to group the words ‘</w:t>
      </w:r>
      <w:r w:rsidRPr="006558AD">
        <w:rPr>
          <w:rFonts w:ascii="Times New Roman" w:hAnsi="Times New Roman" w:cs="Times New Roman"/>
          <w:i/>
          <w:iCs/>
        </w:rPr>
        <w:t>good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better</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and ‘</w:t>
      </w:r>
      <w:r w:rsidRPr="006558AD">
        <w:rPr>
          <w:rFonts w:ascii="Times New Roman" w:hAnsi="Times New Roman" w:cs="Times New Roman"/>
          <w:i/>
          <w:iCs/>
        </w:rPr>
        <w:t>best</w:t>
      </w:r>
      <w:r w:rsidRPr="006558AD">
        <w:rPr>
          <w:rFonts w:ascii="Times New Roman" w:hAnsi="Times New Roman" w:cs="Times New Roman"/>
        </w:rPr>
        <w:t xml:space="preserve">’ into the same bucket if it knows that these words are adjectives. A table or dictionary lookup is often the way how </w:t>
      </w:r>
      <w:r w:rsidR="00D326C4">
        <w:rPr>
          <w:rFonts w:ascii="Times New Roman" w:hAnsi="Times New Roman" w:cs="Times New Roman"/>
        </w:rPr>
        <w:t>lemmatisers</w:t>
      </w:r>
      <w:r w:rsidR="00D326C4" w:rsidRPr="006558AD">
        <w:rPr>
          <w:rFonts w:ascii="Times New Roman" w:hAnsi="Times New Roman" w:cs="Times New Roman"/>
        </w:rPr>
        <w:t xml:space="preserve"> </w:t>
      </w:r>
      <w:r w:rsidRPr="006558AD">
        <w:rPr>
          <w:rFonts w:ascii="Times New Roman" w:hAnsi="Times New Roman" w:cs="Times New Roman"/>
        </w:rPr>
        <w:t xml:space="preserve">retrieve information about similar-meaning words. </w:t>
      </w:r>
      <w:r w:rsidRPr="006558AD">
        <w:rPr>
          <w:rFonts w:ascii="Times New Roman" w:hAnsi="Times New Roman" w:cs="Times New Roman"/>
          <w:lang w:val="da-DK"/>
        </w:rPr>
        <w:t xml:space="preserve">WordNet </w:t>
      </w:r>
      <w:r w:rsidRPr="006558AD">
        <w:rPr>
          <w:rFonts w:ascii="Times New Roman" w:hAnsi="Times New Roman" w:cs="Times New Roman"/>
        </w:rPr>
        <w:t>is a famous database of English words that are linked together by semantic relations.</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2.3.4</w:t>
      </w:r>
      <w:r w:rsidR="002162DC">
        <w:rPr>
          <w:rFonts w:ascii="Times New Roman" w:hAnsi="Times New Roman" w:cs="Times New Roman"/>
          <w:b/>
          <w:bCs/>
          <w:i/>
          <w:iCs/>
        </w:rPr>
        <w:t xml:space="preserve"> </w:t>
      </w:r>
      <w:r w:rsidRPr="006558AD">
        <w:rPr>
          <w:rFonts w:ascii="Times New Roman" w:hAnsi="Times New Roman" w:cs="Times New Roman"/>
          <w:b/>
          <w:bCs/>
          <w:i/>
          <w:iCs/>
        </w:rPr>
        <w:t>Lexicon</w:t>
      </w:r>
    </w:p>
    <w:p w:rsidR="004436D6" w:rsidRPr="006558AD" w:rsidRDefault="004436D6" w:rsidP="006558AD">
      <w:pPr>
        <w:shd w:val="clear" w:color="auto" w:fill="FFFFFF"/>
        <w:jc w:val="both"/>
        <w:rPr>
          <w:rFonts w:ascii="Times New Roman" w:hAnsi="Times New Roman" w:cs="Times New Roman"/>
        </w:rPr>
      </w:pPr>
      <w:bookmarkStart w:id="6" w:name="bookmark11"/>
      <w:r w:rsidRPr="006558AD">
        <w:rPr>
          <w:rFonts w:ascii="Times New Roman" w:hAnsi="Times New Roman" w:cs="Times New Roman"/>
        </w:rPr>
        <w:t>S</w:t>
      </w:r>
      <w:bookmarkEnd w:id="6"/>
      <w:r w:rsidRPr="006558AD">
        <w:rPr>
          <w:rFonts w:ascii="Times New Roman" w:hAnsi="Times New Roman" w:cs="Times New Roman"/>
        </w:rPr>
        <w:t xml:space="preserve">temming or </w:t>
      </w:r>
      <w:r w:rsidR="00D326C4">
        <w:rPr>
          <w:rFonts w:ascii="Times New Roman" w:hAnsi="Times New Roman" w:cs="Times New Roman"/>
        </w:rPr>
        <w:t>lemmatisation</w:t>
      </w:r>
      <w:r w:rsidR="00D326C4" w:rsidRPr="006558AD">
        <w:rPr>
          <w:rFonts w:ascii="Times New Roman" w:hAnsi="Times New Roman" w:cs="Times New Roman"/>
        </w:rPr>
        <w:t xml:space="preserve"> </w:t>
      </w:r>
      <w:r w:rsidRPr="006558AD">
        <w:rPr>
          <w:rFonts w:ascii="Times New Roman" w:hAnsi="Times New Roman" w:cs="Times New Roman"/>
        </w:rPr>
        <w:t>helps reduce the signal-to-noise ratio in a text corpus by reducing the redundant concepts present in it. The process allows us to build an optimal vocabulary/lexicon that makes up the language of the corpus. This lexicon def</w:t>
      </w:r>
      <w:r w:rsidR="00923028">
        <w:rPr>
          <w:rFonts w:ascii="Times New Roman" w:hAnsi="Times New Roman" w:cs="Times New Roman"/>
        </w:rPr>
        <w:t>i</w:t>
      </w:r>
      <w:r w:rsidRPr="006558AD">
        <w:rPr>
          <w:rFonts w:ascii="Times New Roman" w:hAnsi="Times New Roman" w:cs="Times New Roman"/>
        </w:rPr>
        <w:t xml:space="preserve">nes the input and output space for the language model trained on the corpus. Many classical tasks in NLP, like sentiment analysis, </w:t>
      </w:r>
      <w:r w:rsidR="002512F2">
        <w:rPr>
          <w:rFonts w:ascii="Times New Roman" w:hAnsi="Times New Roman" w:cs="Times New Roman"/>
        </w:rPr>
        <w:t>NER</w:t>
      </w:r>
      <w:r w:rsidRPr="006558AD">
        <w:rPr>
          <w:rFonts w:ascii="Times New Roman" w:hAnsi="Times New Roman" w:cs="Times New Roman"/>
        </w:rPr>
        <w:t xml:space="preserve">, and </w:t>
      </w:r>
      <w:r w:rsidR="002512F2">
        <w:rPr>
          <w:rFonts w:ascii="Times New Roman" w:hAnsi="Times New Roman" w:cs="Times New Roman"/>
        </w:rPr>
        <w:t>POS</w:t>
      </w:r>
      <w:r w:rsidRPr="006558AD">
        <w:rPr>
          <w:rFonts w:ascii="Times New Roman" w:hAnsi="Times New Roman" w:cs="Times New Roman"/>
        </w:rPr>
        <w:t xml:space="preserve"> tagging, as well as domain-specif</w:t>
      </w:r>
      <w:r w:rsidR="00923028">
        <w:rPr>
          <w:rFonts w:ascii="Times New Roman" w:hAnsi="Times New Roman" w:cs="Times New Roman"/>
        </w:rPr>
        <w:t>i</w:t>
      </w:r>
      <w:r w:rsidRPr="006558AD">
        <w:rPr>
          <w:rFonts w:ascii="Times New Roman" w:hAnsi="Times New Roman" w:cs="Times New Roman"/>
        </w:rPr>
        <w:t xml:space="preserve">c tasks like medical or legal text analysis, depend upon a lexicon for making sense of the input. For many of these tasks, we prefer to use </w:t>
      </w:r>
      <w:r w:rsidR="00D326C4">
        <w:rPr>
          <w:rFonts w:ascii="Times New Roman" w:hAnsi="Times New Roman" w:cs="Times New Roman"/>
        </w:rPr>
        <w:t>specialised</w:t>
      </w:r>
      <w:r w:rsidR="00D326C4" w:rsidRPr="006558AD">
        <w:rPr>
          <w:rFonts w:ascii="Times New Roman" w:hAnsi="Times New Roman" w:cs="Times New Roman"/>
        </w:rPr>
        <w:t xml:space="preserve"> </w:t>
      </w:r>
      <w:r w:rsidRPr="006558AD">
        <w:rPr>
          <w:rFonts w:ascii="Times New Roman" w:hAnsi="Times New Roman" w:cs="Times New Roman"/>
        </w:rPr>
        <w:t>lexicons (e.g., AFINN</w:t>
      </w:r>
      <w:r w:rsidR="00923028">
        <w:rPr>
          <w:rStyle w:val="FootnoteReference"/>
          <w:rFonts w:ascii="Times New Roman" w:hAnsi="Times New Roman" w:cs="Times New Roman"/>
        </w:rPr>
        <w:footnoteReference w:id="6"/>
      </w:r>
      <w:r w:rsidRPr="006558AD">
        <w:rPr>
          <w:rFonts w:ascii="Times New Roman" w:hAnsi="Times New Roman" w:cs="Times New Roman"/>
        </w:rPr>
        <w:t>, SentiWordNet</w:t>
      </w:r>
      <w:r w:rsidR="00923028">
        <w:rPr>
          <w:rStyle w:val="FootnoteReference"/>
          <w:rFonts w:ascii="Times New Roman" w:hAnsi="Times New Roman" w:cs="Times New Roman"/>
        </w:rPr>
        <w:footnoteReference w:id="7"/>
      </w:r>
      <w:r w:rsidRPr="006558AD">
        <w:rPr>
          <w:rFonts w:ascii="Times New Roman" w:hAnsi="Times New Roman" w:cs="Times New Roman"/>
        </w:rPr>
        <w:t>, EmoLex</w:t>
      </w:r>
      <w:r w:rsidR="00923028">
        <w:rPr>
          <w:rStyle w:val="FootnoteReference"/>
          <w:rFonts w:ascii="Times New Roman" w:hAnsi="Times New Roman" w:cs="Times New Roman"/>
        </w:rPr>
        <w:footnoteReference w:id="8"/>
      </w:r>
      <w:r w:rsidRPr="006558AD">
        <w:rPr>
          <w:rFonts w:ascii="Times New Roman" w:hAnsi="Times New Roman" w:cs="Times New Roman"/>
        </w:rPr>
        <w:t xml:space="preserve">, </w:t>
      </w:r>
      <w:r w:rsidRPr="006558AD">
        <w:rPr>
          <w:rFonts w:ascii="Times New Roman" w:hAnsi="Times New Roman" w:cs="Times New Roman"/>
          <w:lang w:val="da-DK"/>
        </w:rPr>
        <w:t>PropBank</w:t>
      </w:r>
      <w:r w:rsidR="00923028">
        <w:rPr>
          <w:rStyle w:val="FootnoteReference"/>
          <w:rFonts w:ascii="Times New Roman" w:hAnsi="Times New Roman" w:cs="Times New Roman"/>
          <w:lang w:val="da-DK"/>
        </w:rPr>
        <w:footnoteReference w:id="9"/>
      </w:r>
      <w:r w:rsidRPr="006558AD">
        <w:rPr>
          <w:rFonts w:ascii="Times New Roman" w:hAnsi="Times New Roman" w:cs="Times New Roman"/>
          <w:lang w:val="da-DK"/>
        </w:rPr>
        <w:t xml:space="preserve">) </w:t>
      </w:r>
      <w:r w:rsidRPr="006558AD">
        <w:rPr>
          <w:rFonts w:ascii="Times New Roman" w:hAnsi="Times New Roman" w:cs="Times New Roman"/>
        </w:rPr>
        <w:t>that are built up by manually annotating with the help of human experts, automatic extraction using statistical and machine learning techniques or using a hybrid approach. The intuition behind the lexicon also plays a role in the formation of rules and conventions to incorporate new terms like ‘</w:t>
      </w:r>
      <w:r w:rsidRPr="006558AD">
        <w:rPr>
          <w:rFonts w:ascii="Times New Roman" w:hAnsi="Times New Roman" w:cs="Times New Roman"/>
          <w:i/>
          <w:iCs/>
        </w:rPr>
        <w:t>tweet</w:t>
      </w:r>
      <w:r w:rsidRPr="006558AD">
        <w:rPr>
          <w:rFonts w:ascii="Times New Roman" w:hAnsi="Times New Roman" w:cs="Times New Roman"/>
        </w:rPr>
        <w:t>’ and ‘</w:t>
      </w:r>
      <w:r w:rsidRPr="006558AD">
        <w:rPr>
          <w:rFonts w:ascii="Times New Roman" w:hAnsi="Times New Roman" w:cs="Times New Roman"/>
          <w:i/>
          <w:iCs/>
          <w:lang w:val="da-DK"/>
        </w:rPr>
        <w:t>hangry</w:t>
      </w:r>
      <w:r w:rsidRPr="006558AD">
        <w:rPr>
          <w:rFonts w:ascii="Times New Roman" w:hAnsi="Times New Roman" w:cs="Times New Roman"/>
          <w:lang w:val="da-DK"/>
        </w:rPr>
        <w:t>’</w:t>
      </w:r>
      <w:r w:rsidR="0012465F">
        <w:rPr>
          <w:rFonts w:ascii="Times New Roman" w:hAnsi="Times New Roman" w:cs="Times New Roman"/>
          <w:lang w:val="da-DK"/>
        </w:rPr>
        <w:t>.</w:t>
      </w:r>
      <w:r w:rsidRPr="006558AD">
        <w:rPr>
          <w:rFonts w:ascii="Times New Roman" w:hAnsi="Times New Roman" w:cs="Times New Roman"/>
          <w:lang w:val="da-DK"/>
        </w:rPr>
        <w:t xml:space="preserve"> </w:t>
      </w:r>
      <w:r w:rsidRPr="006558AD">
        <w:rPr>
          <w:rFonts w:ascii="Times New Roman" w:hAnsi="Times New Roman" w:cs="Times New Roman"/>
        </w:rPr>
        <w:t>They can be formed due to the adoption of popular culture, foreign words, compounding, or due to morphological changes.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2.4</w:t>
      </w:r>
      <w:r w:rsidR="002162DC">
        <w:rPr>
          <w:rFonts w:ascii="Times New Roman" w:hAnsi="Times New Roman" w:cs="Times New Roman"/>
          <w:b/>
          <w:bCs/>
        </w:rPr>
        <w:t xml:space="preserve"> </w:t>
      </w:r>
      <w:r w:rsidRPr="006558AD">
        <w:rPr>
          <w:rFonts w:ascii="Times New Roman" w:hAnsi="Times New Roman" w:cs="Times New Roman"/>
          <w:b/>
          <w:bCs/>
        </w:rPr>
        <w:t>Tokeni</w:t>
      </w:r>
      <w:r w:rsidR="00D326C4">
        <w:rPr>
          <w:rFonts w:ascii="Times New Roman" w:hAnsi="Times New Roman" w:cs="Times New Roman"/>
          <w:b/>
          <w:bCs/>
        </w:rPr>
        <w:t>s</w:t>
      </w:r>
      <w:r w:rsidRPr="006558AD">
        <w:rPr>
          <w:rFonts w:ascii="Times New Roman" w:hAnsi="Times New Roman" w:cs="Times New Roman"/>
          <w:b/>
          <w:bCs/>
        </w:rPr>
        <w:t>ation</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In order to build the lexicon, the question is how we def</w:t>
      </w:r>
      <w:r w:rsidR="006B721B">
        <w:rPr>
          <w:rFonts w:ascii="Times New Roman" w:hAnsi="Times New Roman" w:cs="Times New Roman"/>
        </w:rPr>
        <w:t>i</w:t>
      </w:r>
      <w:r w:rsidRPr="006558AD">
        <w:rPr>
          <w:rFonts w:ascii="Times New Roman" w:hAnsi="Times New Roman" w:cs="Times New Roman"/>
        </w:rPr>
        <w:t xml:space="preserve">ne the boundary of breaking the text stream into entities that can be added to the lexicon. Commonly, these informative units of information in NLP are called </w:t>
      </w:r>
      <w:r w:rsidRPr="006558AD">
        <w:rPr>
          <w:rFonts w:ascii="Times New Roman" w:hAnsi="Times New Roman" w:cs="Times New Roman"/>
          <w:i/>
          <w:iCs/>
        </w:rPr>
        <w:t>tokens</w:t>
      </w:r>
      <w:r w:rsidRPr="006558AD">
        <w:rPr>
          <w:rFonts w:ascii="Times New Roman" w:hAnsi="Times New Roman" w:cs="Times New Roman"/>
        </w:rPr>
        <w:t xml:space="preserve">, and the process of obtaining tokens by breaking the text corpus into smaller </w:t>
      </w:r>
      <w:r w:rsidRPr="006558AD">
        <w:rPr>
          <w:rFonts w:ascii="Times New Roman" w:hAnsi="Times New Roman" w:cs="Times New Roman"/>
          <w:lang w:val="da-DK"/>
        </w:rPr>
        <w:t xml:space="preserve">processable </w:t>
      </w:r>
      <w:r w:rsidRPr="006558AD">
        <w:rPr>
          <w:rFonts w:ascii="Times New Roman" w:hAnsi="Times New Roman" w:cs="Times New Roman"/>
        </w:rPr>
        <w:t xml:space="preserve">units/chunks is called </w:t>
      </w:r>
      <w:r w:rsidR="00D326C4">
        <w:rPr>
          <w:rFonts w:ascii="Times New Roman" w:hAnsi="Times New Roman" w:cs="Times New Roman"/>
          <w:i/>
          <w:iCs/>
        </w:rPr>
        <w:t>tokenisation</w:t>
      </w:r>
      <w:r w:rsidRPr="006558AD">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For example, consider an input corpus consisting of two sentences: S1: ‘</w:t>
      </w:r>
      <w:r w:rsidRPr="006558AD">
        <w:rPr>
          <w:rFonts w:ascii="Times New Roman" w:hAnsi="Times New Roman" w:cs="Times New Roman"/>
          <w:i/>
          <w:iCs/>
        </w:rPr>
        <w:t>I want the f</w:t>
      </w:r>
      <w:r>
        <w:rPr>
          <w:rFonts w:ascii="Times New Roman" w:hAnsi="Times New Roman" w:cs="Times New Roman"/>
          <w:i/>
          <w:iCs/>
        </w:rPr>
        <w:t>i</w:t>
      </w:r>
      <w:r w:rsidRPr="006558AD">
        <w:rPr>
          <w:rFonts w:ascii="Times New Roman" w:hAnsi="Times New Roman" w:cs="Times New Roman"/>
          <w:i/>
          <w:iCs/>
        </w:rPr>
        <w:t xml:space="preserve">rst token from the list of tokens. </w:t>
      </w:r>
      <w:r w:rsidRPr="006558AD">
        <w:rPr>
          <w:rFonts w:ascii="Times New Roman" w:hAnsi="Times New Roman" w:cs="Times New Roman"/>
        </w:rPr>
        <w:t>and S2: ‘</w:t>
      </w:r>
      <w:r w:rsidRPr="006558AD">
        <w:rPr>
          <w:rFonts w:ascii="Times New Roman" w:hAnsi="Times New Roman" w:cs="Times New Roman"/>
          <w:i/>
          <w:iCs/>
        </w:rPr>
        <w:t xml:space="preserve">The tokens are obtained via </w:t>
      </w:r>
      <w:r w:rsidR="00D326C4">
        <w:rPr>
          <w:rFonts w:ascii="Times New Roman" w:hAnsi="Times New Roman" w:cs="Times New Roman"/>
          <w:i/>
          <w:iCs/>
        </w:rPr>
        <w:t>tokenisation</w:t>
      </w:r>
      <w:r w:rsidRPr="006558AD">
        <w:rPr>
          <w:rFonts w:ascii="Times New Roman" w:hAnsi="Times New Roman" w:cs="Times New Roman"/>
        </w:rPr>
        <w:t>’</w:t>
      </w:r>
      <w:r w:rsidR="0012465F">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Sentence/Word/Character-</w:t>
      </w:r>
      <w:r w:rsidR="00962C1E">
        <w:rPr>
          <w:rFonts w:ascii="Times New Roman" w:hAnsi="Times New Roman" w:cs="Times New Roman"/>
          <w:b/>
          <w:bCs/>
        </w:rPr>
        <w:t>L</w:t>
      </w:r>
      <w:r w:rsidRPr="006558AD">
        <w:rPr>
          <w:rFonts w:ascii="Times New Roman" w:hAnsi="Times New Roman" w:cs="Times New Roman"/>
          <w:b/>
          <w:bCs/>
        </w:rPr>
        <w:t>evel Tokens</w:t>
      </w:r>
      <w:r w:rsidR="00DA6D78">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For the above example, sentence-level </w:t>
      </w:r>
      <w:r w:rsidR="00D326C4">
        <w:rPr>
          <w:rFonts w:ascii="Times New Roman" w:hAnsi="Times New Roman" w:cs="Times New Roman"/>
          <w:lang w:val="nb-NO"/>
        </w:rPr>
        <w:t>tokenisation</w:t>
      </w:r>
      <w:r w:rsidR="00D326C4" w:rsidRPr="006558AD">
        <w:rPr>
          <w:rFonts w:ascii="Times New Roman" w:hAnsi="Times New Roman" w:cs="Times New Roman"/>
        </w:rPr>
        <w:t xml:space="preserve"> </w:t>
      </w:r>
      <w:r w:rsidRPr="006558AD">
        <w:rPr>
          <w:rFonts w:ascii="Times New Roman" w:hAnsi="Times New Roman" w:cs="Times New Roman"/>
        </w:rPr>
        <w:t>will yield a list [‘I want the f</w:t>
      </w:r>
      <w:r w:rsidR="006B721B">
        <w:rPr>
          <w:rFonts w:ascii="Times New Roman" w:hAnsi="Times New Roman" w:cs="Times New Roman"/>
        </w:rPr>
        <w:t>i</w:t>
      </w:r>
      <w:r w:rsidRPr="006558AD">
        <w:rPr>
          <w:rFonts w:ascii="Times New Roman" w:hAnsi="Times New Roman" w:cs="Times New Roman"/>
        </w:rPr>
        <w:t xml:space="preserve">rst token from the list of tokens.’, ‘The tokens are obtained via </w:t>
      </w:r>
      <w:r w:rsidR="00D326C4">
        <w:rPr>
          <w:rFonts w:ascii="Times New Roman" w:hAnsi="Times New Roman" w:cs="Times New Roman"/>
        </w:rPr>
        <w:t>tokenisation</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by splitting the sentences at the punctuation marks. However, this naive splitting at punctuation can also be problematic; the phrase ‘</w:t>
      </w:r>
      <w:r w:rsidRPr="006558AD">
        <w:rPr>
          <w:rFonts w:ascii="Times New Roman" w:hAnsi="Times New Roman" w:cs="Times New Roman"/>
          <w:i/>
          <w:iCs/>
        </w:rPr>
        <w:t xml:space="preserve">But, here we </w:t>
      </w:r>
      <w:r w:rsidRPr="006558AD">
        <w:rPr>
          <w:rFonts w:ascii="Times New Roman" w:hAnsi="Times New Roman" w:cs="Times New Roman"/>
          <w:i/>
          <w:iCs/>
        </w:rPr>
        <w:lastRenderedPageBreak/>
        <w:t>are!</w:t>
      </w:r>
      <w:r w:rsidRPr="006558AD">
        <w:rPr>
          <w:rFonts w:ascii="Times New Roman" w:hAnsi="Times New Roman" w:cs="Times New Roman"/>
        </w:rPr>
        <w:t>’ can be wrongly split at ‘,’ instead of ‘!’. To reduce ambiguity, one can also split the sentence at the word level. In English, word level splitting is easier as whitespace is the default delimiter. Therefore, our text would be broken as the following word tokens: [‘I’, ‘want’, ‘the’, ‘f</w:t>
      </w:r>
      <w:r w:rsidR="006B721B">
        <w:rPr>
          <w:rFonts w:ascii="Times New Roman" w:hAnsi="Times New Roman" w:cs="Times New Roman"/>
        </w:rPr>
        <w:t>i</w:t>
      </w:r>
      <w:r w:rsidRPr="006558AD">
        <w:rPr>
          <w:rFonts w:ascii="Times New Roman" w:hAnsi="Times New Roman" w:cs="Times New Roman"/>
        </w:rPr>
        <w:t>rst’,</w:t>
      </w:r>
      <w:r w:rsidR="00923028">
        <w:rPr>
          <w:rFonts w:ascii="Times New Roman" w:hAnsi="Times New Roman" w:cs="Times New Roman"/>
        </w:rPr>
        <w:t xml:space="preserve"> </w:t>
      </w:r>
      <w:r w:rsidRPr="006558AD">
        <w:rPr>
          <w:rFonts w:ascii="Times New Roman" w:hAnsi="Times New Roman" w:cs="Times New Roman"/>
        </w:rPr>
        <w:t>‘token’, ‘from’, ‘the’, ‘list’, ‘of’ ‘tokens.’, ‘The’, ‘tokens’, ‘are’, ‘obtained’, ‘via’, ‘</w:t>
      </w:r>
      <w:r w:rsidR="00D326C4">
        <w:rPr>
          <w:rFonts w:ascii="Times New Roman" w:hAnsi="Times New Roman" w:cs="Times New Roman"/>
        </w:rPr>
        <w:t>tokenisation</w:t>
      </w:r>
      <w:r w:rsidRPr="006558AD">
        <w:rPr>
          <w:rFonts w:ascii="Times New Roman" w:hAnsi="Times New Roman" w:cs="Times New Roman"/>
        </w:rPr>
        <w:t>.’]. When splitting by spaces, the tokens ‘tokens.’ and ‘</w:t>
      </w:r>
      <w:r w:rsidR="00D326C4">
        <w:rPr>
          <w:rFonts w:ascii="Times New Roman" w:hAnsi="Times New Roman" w:cs="Times New Roman"/>
        </w:rPr>
        <w:t>tokenisation</w:t>
      </w:r>
      <w:r w:rsidRPr="006558AD">
        <w:rPr>
          <w:rFonts w:ascii="Times New Roman" w:hAnsi="Times New Roman" w:cs="Times New Roman"/>
        </w:rPr>
        <w:t xml:space="preserve">.’ have punctuation attached to them. To reduce the number of unique tokens in </w:t>
      </w:r>
      <w:r w:rsidR="00D326C4">
        <w:rPr>
          <w:rFonts w:ascii="Times New Roman" w:hAnsi="Times New Roman" w:cs="Times New Roman"/>
        </w:rPr>
        <w:t>tokenised</w:t>
      </w:r>
      <w:r w:rsidR="00D326C4" w:rsidRPr="006558AD">
        <w:rPr>
          <w:rFonts w:ascii="Times New Roman" w:hAnsi="Times New Roman" w:cs="Times New Roman"/>
        </w:rPr>
        <w:t xml:space="preserve"> </w:t>
      </w:r>
      <w:r w:rsidRPr="006558AD">
        <w:rPr>
          <w:rFonts w:ascii="Times New Roman" w:hAnsi="Times New Roman" w:cs="Times New Roman"/>
        </w:rPr>
        <w:t>output, we can either discard the punctuation altogether or add them separately to the token list as [‘I’, ‘want’, ‘the’, ‘f</w:t>
      </w:r>
      <w:r w:rsidR="006B721B">
        <w:rPr>
          <w:rFonts w:ascii="Times New Roman" w:hAnsi="Times New Roman" w:cs="Times New Roman"/>
        </w:rPr>
        <w:t>i</w:t>
      </w:r>
      <w:r w:rsidRPr="006558AD">
        <w:rPr>
          <w:rFonts w:ascii="Times New Roman" w:hAnsi="Times New Roman" w:cs="Times New Roman"/>
        </w:rPr>
        <w:t>rst’, ‘token’, ‘from’, ‘the’, ‘list’, ‘of’ ‘tokens’, ‘The’, ‘tokens’, ‘are’, ‘obtained’, ‘via’, ‘</w:t>
      </w:r>
      <w:r w:rsidR="00D326C4">
        <w:rPr>
          <w:rFonts w:ascii="Times New Roman" w:hAnsi="Times New Roman" w:cs="Times New Roman"/>
        </w:rPr>
        <w:t>tokenisation</w:t>
      </w:r>
      <w:r w:rsidR="00D326C4" w:rsidRPr="006558AD">
        <w:rPr>
          <w:rFonts w:ascii="Times New Roman" w:hAnsi="Times New Roman" w:cs="Times New Roman"/>
        </w:rPr>
        <w:t>’</w:t>
      </w:r>
      <w:r w:rsidRPr="006558AD">
        <w:rPr>
          <w:rFonts w:ascii="Times New Roman" w:hAnsi="Times New Roman" w:cs="Times New Roman"/>
        </w:rPr>
        <w:t xml:space="preserve">, ‘.’]. Once we have obtained the words, we can make the chunking process even more granular by operating at the character level. In that case, our corpus will be listed as [‘I’, ‘ ’,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‘o’, ‘k’,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‘o’, ‘k’, ‘e’, ‘n’, ‘s’, ‘t’, ‘h’, ‘e’, ‘t’, ‘o’, ‘k’,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‘o’, ‘k’,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In this example of character-level chunking, it becomes dif</w:t>
      </w:r>
      <w:r>
        <w:rPr>
          <w:rFonts w:ascii="Times New Roman" w:hAnsi="Times New Roman" w:cs="Times New Roman"/>
        </w:rPr>
        <w:t>fi</w:t>
      </w:r>
      <w:r w:rsidRPr="006558AD">
        <w:rPr>
          <w:rFonts w:ascii="Times New Roman" w:hAnsi="Times New Roman" w:cs="Times New Roman"/>
        </w:rPr>
        <w:t>cult to detect word boundaries. In later paragraphs, we will discuss how to overcome this issue.</w:t>
      </w:r>
    </w:p>
    <w:p w:rsidR="004E0803" w:rsidRDefault="004E0803" w:rsidP="006558AD">
      <w:pPr>
        <w:shd w:val="clear" w:color="auto" w:fill="FFFFFF"/>
        <w:jc w:val="both"/>
        <w:rPr>
          <w:rFonts w:ascii="Times New Roman" w:hAnsi="Times New Roman" w:cs="Times New Roman"/>
          <w:i/>
          <w:iCs/>
          <w:lang w:val="nb-NO"/>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nb-NO"/>
        </w:rPr>
        <w:t>N</w:t>
      </w:r>
      <w:r w:rsidRPr="006558AD">
        <w:rPr>
          <w:rFonts w:ascii="Times New Roman" w:hAnsi="Times New Roman" w:cs="Times New Roman"/>
          <w:b/>
          <w:bCs/>
        </w:rPr>
        <w:t>-grams</w:t>
      </w:r>
      <w:r w:rsidR="000E7B57">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So far, we have observed tokens as one unit at a time. This form of </w:t>
      </w:r>
      <w:r w:rsidR="00D326C4">
        <w:rPr>
          <w:rFonts w:ascii="Times New Roman" w:hAnsi="Times New Roman" w:cs="Times New Roman"/>
        </w:rPr>
        <w:t>token</w:t>
      </w:r>
      <w:r w:rsidR="00D326C4" w:rsidRPr="006558AD">
        <w:rPr>
          <w:rFonts w:ascii="Times New Roman" w:hAnsi="Times New Roman" w:cs="Times New Roman"/>
        </w:rPr>
        <w:t xml:space="preserve"> </w:t>
      </w:r>
      <w:r w:rsidRPr="006558AD">
        <w:rPr>
          <w:rFonts w:ascii="Times New Roman" w:hAnsi="Times New Roman" w:cs="Times New Roman"/>
        </w:rPr>
        <w:t xml:space="preserve">is also called </w:t>
      </w:r>
      <w:r w:rsidRPr="006558AD">
        <w:rPr>
          <w:rFonts w:ascii="Times New Roman" w:hAnsi="Times New Roman" w:cs="Times New Roman"/>
          <w:i/>
          <w:iCs/>
          <w:lang w:val="de-DE"/>
        </w:rPr>
        <w:t>uni-gram</w:t>
      </w:r>
      <w:r w:rsidRPr="006558AD">
        <w:rPr>
          <w:rFonts w:ascii="Times New Roman" w:hAnsi="Times New Roman" w:cs="Times New Roman"/>
          <w:lang w:val="de-DE"/>
        </w:rPr>
        <w:t xml:space="preserve">, </w:t>
      </w:r>
      <w:r w:rsidRPr="006558AD">
        <w:rPr>
          <w:rFonts w:ascii="Times New Roman" w:hAnsi="Times New Roman" w:cs="Times New Roman"/>
        </w:rPr>
        <w:t xml:space="preserve">with </w:t>
      </w:r>
      <w:r w:rsidRPr="006558AD">
        <w:rPr>
          <w:rFonts w:ascii="Times New Roman" w:hAnsi="Times New Roman" w:cs="Times New Roman"/>
          <w:i/>
          <w:iCs/>
        </w:rPr>
        <w:t xml:space="preserve">uni </w:t>
      </w:r>
      <w:r w:rsidRPr="006558AD">
        <w:rPr>
          <w:rFonts w:ascii="Times New Roman" w:hAnsi="Times New Roman" w:cs="Times New Roman"/>
        </w:rPr>
        <w:t xml:space="preserve">being the unit of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 xml:space="preserve">referencing the quantity </w:t>
      </w:r>
      <w:r w:rsidRPr="006558AD">
        <w:rPr>
          <w:rFonts w:ascii="Times New Roman" w:hAnsi="Times New Roman" w:cs="Times New Roman"/>
          <w:i/>
          <w:iCs/>
        </w:rPr>
        <w:t>one</w:t>
      </w:r>
      <w:r w:rsidRPr="006558AD">
        <w:rPr>
          <w:rFonts w:ascii="Times New Roman" w:hAnsi="Times New Roman" w:cs="Times New Roman"/>
        </w:rPr>
        <w:t xml:space="preserve">. However, we can also look at </w:t>
      </w:r>
      <w:r w:rsidR="00D326C4">
        <w:rPr>
          <w:rFonts w:ascii="Times New Roman" w:hAnsi="Times New Roman" w:cs="Times New Roman"/>
        </w:rPr>
        <w:t>neighbouring</w:t>
      </w:r>
      <w:r w:rsidR="00D326C4" w:rsidRPr="006558AD">
        <w:rPr>
          <w:rFonts w:ascii="Times New Roman" w:hAnsi="Times New Roman" w:cs="Times New Roman"/>
        </w:rPr>
        <w:t xml:space="preserve"> </w:t>
      </w:r>
      <w:r w:rsidRPr="006558AD">
        <w:rPr>
          <w:rFonts w:ascii="Times New Roman" w:hAnsi="Times New Roman" w:cs="Times New Roman"/>
        </w:rPr>
        <w:t xml:space="preserve">tokens, such as </w:t>
      </w:r>
      <w:r w:rsidRPr="006558AD">
        <w:rPr>
          <w:rFonts w:ascii="Times New Roman" w:hAnsi="Times New Roman" w:cs="Times New Roman"/>
          <w:i/>
          <w:iCs/>
          <w:lang w:val="nb-NO"/>
        </w:rPr>
        <w:t xml:space="preserve">n </w:t>
      </w:r>
      <w:r w:rsidRPr="006558AD">
        <w:rPr>
          <w:rFonts w:ascii="Times New Roman" w:hAnsi="Times New Roman" w:cs="Times New Roman"/>
        </w:rPr>
        <w:t>tokens, ahead of the current token</w:t>
      </w:r>
      <w:r w:rsidR="00D326C4">
        <w:rPr>
          <w:rFonts w:ascii="Times New Roman" w:hAnsi="Times New Roman" w:cs="Times New Roman"/>
        </w:rPr>
        <w:t>,</w:t>
      </w:r>
      <w:r w:rsidRPr="006558AD">
        <w:rPr>
          <w:rFonts w:ascii="Times New Roman" w:hAnsi="Times New Roman" w:cs="Times New Roman"/>
        </w:rPr>
        <w:t xml:space="preserve"> leading to </w:t>
      </w:r>
      <w:r w:rsidRPr="006558AD">
        <w:rPr>
          <w:rFonts w:ascii="Times New Roman" w:hAnsi="Times New Roman" w:cs="Times New Roman"/>
          <w:i/>
          <w:iCs/>
          <w:lang w:val="nb-NO"/>
        </w:rPr>
        <w:t>n</w:t>
      </w:r>
      <w:r w:rsidRPr="006558AD">
        <w:rPr>
          <w:rFonts w:ascii="Times New Roman" w:hAnsi="Times New Roman" w:cs="Times New Roman"/>
        </w:rPr>
        <w:t xml:space="preserve">-grams instead. For example, when </w:t>
      </w:r>
      <w:r w:rsidRPr="006558AD">
        <w:rPr>
          <w:rFonts w:ascii="Times New Roman" w:hAnsi="Times New Roman" w:cs="Times New Roman"/>
          <w:i/>
          <w:iCs/>
          <w:lang w:val="nb-NO"/>
        </w:rPr>
        <w:t xml:space="preserve">n </w:t>
      </w:r>
      <w:r w:rsidRPr="006558AD">
        <w:rPr>
          <w:rFonts w:ascii="Times New Roman" w:hAnsi="Times New Roman" w:cs="Times New Roman"/>
          <w:lang w:val="nb-NO"/>
        </w:rPr>
        <w:t xml:space="preserve">= 2, </w:t>
      </w:r>
      <w:r w:rsidRPr="006558AD">
        <w:rPr>
          <w:rFonts w:ascii="Times New Roman" w:hAnsi="Times New Roman" w:cs="Times New Roman"/>
        </w:rPr>
        <w:t>our word-level tokens will be of the form [‘I want’, ‘want the’, ‘the f</w:t>
      </w:r>
      <w:r>
        <w:rPr>
          <w:rFonts w:ascii="Times New Roman" w:hAnsi="Times New Roman" w:cs="Times New Roman"/>
        </w:rPr>
        <w:t>i</w:t>
      </w:r>
      <w:r w:rsidRPr="006558AD">
        <w:rPr>
          <w:rFonts w:ascii="Times New Roman" w:hAnsi="Times New Roman" w:cs="Times New Roman"/>
        </w:rPr>
        <w:t xml:space="preserve">rst’, ..., ‘via </w:t>
      </w:r>
      <w:r w:rsidR="00D326C4">
        <w:rPr>
          <w:rFonts w:ascii="Times New Roman" w:hAnsi="Times New Roman" w:cs="Times New Roman"/>
        </w:rPr>
        <w:t>tokenisation</w:t>
      </w:r>
      <w:r w:rsidR="00D326C4" w:rsidRPr="006558AD">
        <w:rPr>
          <w:rFonts w:ascii="Times New Roman" w:hAnsi="Times New Roman" w:cs="Times New Roman"/>
        </w:rPr>
        <w:t>’</w:t>
      </w:r>
      <w:r w:rsidRPr="006558AD">
        <w:rPr>
          <w:rFonts w:ascii="Times New Roman" w:hAnsi="Times New Roman" w:cs="Times New Roman"/>
        </w:rPr>
        <w:t>,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 xml:space="preserve">&lt;EOS&gt;’], where &lt;EOS&gt; is the unique token indicating we have reached the end of our text stream. Similarly, for </w:t>
      </w:r>
      <w:r w:rsidRPr="006558AD">
        <w:rPr>
          <w:rFonts w:ascii="Times New Roman" w:hAnsi="Times New Roman" w:cs="Times New Roman"/>
          <w:i/>
          <w:iCs/>
          <w:lang w:val="nb-NO"/>
        </w:rPr>
        <w:t xml:space="preserve">n </w:t>
      </w:r>
      <w:r w:rsidRPr="006558AD">
        <w:rPr>
          <w:rFonts w:ascii="Times New Roman" w:hAnsi="Times New Roman" w:cs="Times New Roman"/>
          <w:lang w:val="nb-NO"/>
        </w:rPr>
        <w:t xml:space="preserve">= 3, </w:t>
      </w:r>
      <w:r w:rsidRPr="006558AD">
        <w:rPr>
          <w:rFonts w:ascii="Times New Roman" w:hAnsi="Times New Roman" w:cs="Times New Roman"/>
        </w:rPr>
        <w:t>the f</w:t>
      </w:r>
      <w:r>
        <w:rPr>
          <w:rFonts w:ascii="Times New Roman" w:hAnsi="Times New Roman" w:cs="Times New Roman"/>
        </w:rPr>
        <w:t>i</w:t>
      </w:r>
      <w:r w:rsidRPr="006558AD">
        <w:rPr>
          <w:rFonts w:ascii="Times New Roman" w:hAnsi="Times New Roman" w:cs="Times New Roman"/>
        </w:rPr>
        <w:t xml:space="preserve">rst token will be ‘I want the’ and so on. The </w:t>
      </w:r>
      <w:r w:rsidRPr="006558AD">
        <w:rPr>
          <w:rFonts w:ascii="Times New Roman" w:hAnsi="Times New Roman" w:cs="Times New Roman"/>
          <w:lang w:val="da-DK"/>
        </w:rPr>
        <w:t xml:space="preserve">n-gram </w:t>
      </w:r>
      <w:r w:rsidRPr="006558AD">
        <w:rPr>
          <w:rFonts w:ascii="Times New Roman" w:hAnsi="Times New Roman" w:cs="Times New Roman"/>
        </w:rPr>
        <w:t xml:space="preserve">operation can be performed at the sentence or character level as well. As the window size for </w:t>
      </w:r>
      <w:r w:rsidRPr="006558AD">
        <w:rPr>
          <w:rFonts w:ascii="Times New Roman" w:hAnsi="Times New Roman" w:cs="Times New Roman"/>
          <w:i/>
          <w:iCs/>
          <w:lang w:val="nb-NO"/>
        </w:rPr>
        <w:t xml:space="preserve">n </w:t>
      </w:r>
      <w:r w:rsidRPr="006558AD">
        <w:rPr>
          <w:rFonts w:ascii="Times New Roman" w:hAnsi="Times New Roman" w:cs="Times New Roman"/>
        </w:rPr>
        <w:t xml:space="preserve">increases, we are able to capture more semantic context; however, with a very large value of </w:t>
      </w:r>
      <w:r w:rsidRPr="006558AD">
        <w:rPr>
          <w:rFonts w:ascii="Times New Roman" w:hAnsi="Times New Roman" w:cs="Times New Roman"/>
          <w:i/>
          <w:iCs/>
          <w:lang w:val="nb-NO"/>
        </w:rPr>
        <w:t>n</w:t>
      </w:r>
      <w:r w:rsidRPr="006558AD">
        <w:rPr>
          <w:rFonts w:ascii="Times New Roman" w:hAnsi="Times New Roman" w:cs="Times New Roman"/>
          <w:lang w:val="nb-NO"/>
        </w:rPr>
        <w:t xml:space="preserve">, </w:t>
      </w:r>
      <w:r w:rsidRPr="006558AD">
        <w:rPr>
          <w:rFonts w:ascii="Times New Roman" w:hAnsi="Times New Roman" w:cs="Times New Roman"/>
        </w:rPr>
        <w:t xml:space="preserve">we end with the whole stream, defeating the purpose of performing chunking. The task of obtaining the optimal number of </w:t>
      </w:r>
      <w:r w:rsidRPr="006558AD">
        <w:rPr>
          <w:rFonts w:ascii="Times New Roman" w:hAnsi="Times New Roman" w:cs="Times New Roman"/>
          <w:i/>
          <w:iCs/>
          <w:lang w:val="nb-NO"/>
        </w:rPr>
        <w:t>n</w:t>
      </w:r>
      <w:r w:rsidRPr="006558AD">
        <w:rPr>
          <w:rFonts w:ascii="Times New Roman" w:hAnsi="Times New Roman" w:cs="Times New Roman"/>
        </w:rPr>
        <w:t>-grams is task and data-specif</w:t>
      </w:r>
      <w:r w:rsidR="006B721B">
        <w:rPr>
          <w:rFonts w:ascii="Times New Roman" w:hAnsi="Times New Roman" w:cs="Times New Roman"/>
        </w:rPr>
        <w:t>i</w:t>
      </w:r>
      <w:r w:rsidRPr="006558AD">
        <w:rPr>
          <w:rFonts w:ascii="Times New Roman" w:hAnsi="Times New Roman" w:cs="Times New Roman"/>
        </w:rPr>
        <w:t>c.</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2.4.1</w:t>
      </w:r>
      <w:r w:rsidR="002162DC">
        <w:rPr>
          <w:rFonts w:ascii="Times New Roman" w:hAnsi="Times New Roman" w:cs="Times New Roman"/>
          <w:b/>
          <w:bCs/>
          <w:i/>
          <w:iCs/>
        </w:rPr>
        <w:t xml:space="preserve"> </w:t>
      </w:r>
      <w:r w:rsidRPr="006558AD">
        <w:rPr>
          <w:rFonts w:ascii="Times New Roman" w:hAnsi="Times New Roman" w:cs="Times New Roman"/>
          <w:b/>
          <w:bCs/>
          <w:i/>
          <w:iCs/>
        </w:rPr>
        <w:t xml:space="preserve">Advanced Techniques: </w:t>
      </w:r>
      <w:r w:rsidRPr="006558AD">
        <w:rPr>
          <w:rFonts w:ascii="Times New Roman" w:hAnsi="Times New Roman" w:cs="Times New Roman"/>
          <w:b/>
          <w:bCs/>
          <w:i/>
          <w:iCs/>
          <w:lang w:val="fr-FR"/>
        </w:rPr>
        <w:t xml:space="preserve">Subword </w:t>
      </w:r>
      <w:r w:rsidRPr="006558AD">
        <w:rPr>
          <w:rFonts w:ascii="Times New Roman" w:hAnsi="Times New Roman" w:cs="Times New Roman"/>
          <w:b/>
          <w:bCs/>
          <w:i/>
          <w:iCs/>
        </w:rPr>
        <w:t>Tokeni</w:t>
      </w:r>
      <w:r w:rsidR="00D326C4">
        <w:rPr>
          <w:rFonts w:ascii="Times New Roman" w:hAnsi="Times New Roman" w:cs="Times New Roman"/>
          <w:b/>
          <w:bCs/>
          <w:i/>
          <w:iCs/>
        </w:rPr>
        <w:t>s</w:t>
      </w:r>
      <w:r w:rsidRPr="006558AD">
        <w:rPr>
          <w:rFonts w:ascii="Times New Roman" w:hAnsi="Times New Roman" w:cs="Times New Roman"/>
          <w:b/>
          <w:bCs/>
          <w:i/>
          <w:iCs/>
        </w:rPr>
        <w:t>ation</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On the one hand, character-level tokens provide more resilience against spelling errors. On the other hand, it comes at the cost of semantic information. For example, the </w:t>
      </w:r>
      <w:r w:rsidRPr="006558AD">
        <w:rPr>
          <w:rFonts w:ascii="Times New Roman" w:hAnsi="Times New Roman" w:cs="Times New Roman"/>
          <w:lang w:val="fr-FR"/>
        </w:rPr>
        <w:t>subword ‘</w:t>
      </w:r>
      <w:r w:rsidRPr="006558AD">
        <w:rPr>
          <w:rFonts w:ascii="Times New Roman" w:hAnsi="Times New Roman" w:cs="Times New Roman"/>
          <w:i/>
          <w:iCs/>
        </w:rPr>
        <w:t>ken</w:t>
      </w:r>
      <w:r w:rsidRPr="006558AD">
        <w:rPr>
          <w:rFonts w:ascii="Times New Roman" w:hAnsi="Times New Roman" w:cs="Times New Roman"/>
        </w:rPr>
        <w:t>’ can be part of semantically diverse terms, ‘</w:t>
      </w:r>
      <w:r w:rsidRPr="006558AD">
        <w:rPr>
          <w:rFonts w:ascii="Times New Roman" w:hAnsi="Times New Roman" w:cs="Times New Roman"/>
          <w:i/>
          <w:iCs/>
        </w:rPr>
        <w:t>Kendall</w:t>
      </w:r>
      <w:r w:rsidRPr="006558AD">
        <w:rPr>
          <w:rFonts w:ascii="Times New Roman" w:hAnsi="Times New Roman" w:cs="Times New Roman"/>
        </w:rPr>
        <w:t>’, ‘</w:t>
      </w:r>
      <w:r w:rsidRPr="006558AD">
        <w:rPr>
          <w:rFonts w:ascii="Times New Roman" w:hAnsi="Times New Roman" w:cs="Times New Roman"/>
          <w:i/>
          <w:iCs/>
        </w:rPr>
        <w:t>token</w:t>
      </w:r>
      <w:r w:rsidRPr="006558AD">
        <w:rPr>
          <w:rFonts w:ascii="Times New Roman" w:hAnsi="Times New Roman" w:cs="Times New Roman"/>
        </w:rPr>
        <w:t>’, or ‘</w:t>
      </w:r>
      <w:r w:rsidRPr="006558AD">
        <w:rPr>
          <w:rFonts w:ascii="Times New Roman" w:hAnsi="Times New Roman" w:cs="Times New Roman"/>
          <w:i/>
          <w:iCs/>
        </w:rPr>
        <w:t>broken</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Here, practitioners have come up with a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 xml:space="preserve">process that is a combination of word and character levels tokens, known as </w:t>
      </w:r>
      <w:r w:rsidRPr="006558AD">
        <w:rPr>
          <w:rFonts w:ascii="Times New Roman" w:hAnsi="Times New Roman" w:cs="Times New Roman"/>
          <w:i/>
          <w:iCs/>
        </w:rPr>
        <w:t>sub-word tokeni</w:t>
      </w:r>
      <w:r w:rsidR="00482EE7">
        <w:rPr>
          <w:rFonts w:ascii="Times New Roman" w:hAnsi="Times New Roman" w:cs="Times New Roman"/>
          <w:i/>
          <w:iCs/>
        </w:rPr>
        <w:t>s</w:t>
      </w:r>
      <w:r w:rsidRPr="006558AD">
        <w:rPr>
          <w:rFonts w:ascii="Times New Roman" w:hAnsi="Times New Roman" w:cs="Times New Roman"/>
          <w:i/>
          <w:iCs/>
        </w:rPr>
        <w:t>ation</w:t>
      </w:r>
      <w:r w:rsidRPr="006558AD">
        <w:rPr>
          <w:rFonts w:ascii="Times New Roman" w:hAnsi="Times New Roman" w:cs="Times New Roman"/>
        </w:rPr>
        <w:t xml:space="preserve">, which is primarily based on splitting and merging tokens based on the frequency of occurrence within a corpus. In this section, we discuss the two most widely adopted bottom-up </w:t>
      </w:r>
      <w:r w:rsidRPr="006558AD">
        <w:rPr>
          <w:rFonts w:ascii="Times New Roman" w:hAnsi="Times New Roman" w:cs="Times New Roman"/>
          <w:lang w:val="fr-FR"/>
        </w:rPr>
        <w:t xml:space="preserve">subword </w:t>
      </w:r>
      <w:r w:rsidRPr="006558AD">
        <w:rPr>
          <w:rFonts w:ascii="Times New Roman" w:hAnsi="Times New Roman" w:cs="Times New Roman"/>
        </w:rPr>
        <w:t>tokeni</w:t>
      </w:r>
      <w:r w:rsidR="00D326C4">
        <w:rPr>
          <w:rFonts w:ascii="Times New Roman" w:hAnsi="Times New Roman" w:cs="Times New Roman"/>
        </w:rPr>
        <w:t>s</w:t>
      </w:r>
      <w:r w:rsidRPr="006558AD">
        <w:rPr>
          <w:rFonts w:ascii="Times New Roman" w:hAnsi="Times New Roman" w:cs="Times New Roman"/>
        </w:rPr>
        <w:t xml:space="preserve">ation techniques that take a greedy approach based on the frequency of </w:t>
      </w:r>
      <w:r w:rsidRPr="006558AD">
        <w:rPr>
          <w:rFonts w:ascii="Times New Roman" w:hAnsi="Times New Roman" w:cs="Times New Roman"/>
          <w:lang w:val="fr-FR"/>
        </w:rPr>
        <w:t xml:space="preserve">subword </w:t>
      </w:r>
      <w:r w:rsidRPr="006558AD">
        <w:rPr>
          <w:rFonts w:ascii="Times New Roman" w:hAnsi="Times New Roman" w:cs="Times New Roman"/>
        </w:rPr>
        <w:t>occurrence</w:t>
      </w:r>
      <w:r w:rsidR="00DA345E">
        <w:rPr>
          <w:rFonts w:ascii="Times New Roman" w:hAnsi="Times New Roman" w:cs="Times New Roman"/>
        </w:rPr>
        <w:t>—</w:t>
      </w:r>
      <w:r w:rsidRPr="006558AD">
        <w:rPr>
          <w:rFonts w:ascii="Times New Roman" w:hAnsi="Times New Roman" w:cs="Times New Roman"/>
        </w:rPr>
        <w:t>Byte Pair Encoding and Wordpiece Tokeni</w:t>
      </w:r>
      <w:r w:rsidR="00482EE7">
        <w:rPr>
          <w:rFonts w:ascii="Times New Roman" w:hAnsi="Times New Roman" w:cs="Times New Roman"/>
        </w:rPr>
        <w:t>s</w:t>
      </w:r>
      <w:r w:rsidRPr="006558AD">
        <w:rPr>
          <w:rFonts w:ascii="Times New Roman" w:hAnsi="Times New Roman" w:cs="Times New Roman"/>
        </w:rPr>
        <w:t>ation.</w:t>
      </w:r>
    </w:p>
    <w:p w:rsidR="004E0803" w:rsidRDefault="004E0803" w:rsidP="006558AD">
      <w:pPr>
        <w:shd w:val="clear" w:color="auto" w:fill="FFFFFF"/>
        <w:jc w:val="both"/>
        <w:rPr>
          <w:rFonts w:ascii="Times New Roman" w:hAnsi="Times New Roman" w:cs="Times New Roman"/>
          <w:i/>
          <w:iCs/>
        </w:rPr>
      </w:pPr>
    </w:p>
    <w:p w:rsidR="004436D6" w:rsidRPr="006558AD" w:rsidRDefault="00416F3F" w:rsidP="006558AD">
      <w:pPr>
        <w:shd w:val="clear" w:color="auto" w:fill="FFFFFF"/>
        <w:jc w:val="both"/>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Byte Pair Encoding (BPE)</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Byte pair encoding (Gage 1994) was initially developed as an algorithm to encode/compress a text based on the most frequently occurring bytes (a byte or 8 bits refers to a single character token for practical usage). The algorithm merges the most frequently occurring consecutive bytes and replaces them with a new representative token that is not part of the existing lexicon. The process continues until no more merger is possible (see Algorithm 1).</w:t>
      </w:r>
    </w:p>
    <w:p w:rsidR="004E0803" w:rsidRDefault="004E0803" w:rsidP="006558AD">
      <w:pPr>
        <w:shd w:val="clear" w:color="auto" w:fill="FFFFFF"/>
        <w:jc w:val="both"/>
        <w:rPr>
          <w:rFonts w:ascii="Times New Roman" w:hAnsi="Times New Roman" w:cs="Times New Roman"/>
          <w:b/>
          <w:bCs/>
        </w:rPr>
      </w:pPr>
    </w:p>
    <w:p w:rsidR="004436D6" w:rsidRDefault="004436D6" w:rsidP="006558AD">
      <w:pPr>
        <w:shd w:val="clear" w:color="auto" w:fill="FFFFFF"/>
        <w:jc w:val="both"/>
        <w:rPr>
          <w:rFonts w:ascii="Times New Roman" w:hAnsi="Times New Roman" w:cs="Times New Roman"/>
          <w:lang w:val="nb-NO"/>
        </w:rPr>
      </w:pPr>
      <w:bookmarkStart w:id="7" w:name="bookmark15"/>
      <w:r w:rsidRPr="006558AD">
        <w:rPr>
          <w:rFonts w:ascii="Times New Roman" w:hAnsi="Times New Roman" w:cs="Times New Roman"/>
        </w:rPr>
        <w:t>I</w:t>
      </w:r>
      <w:bookmarkEnd w:id="7"/>
      <w:r w:rsidRPr="006558AD">
        <w:rPr>
          <w:rFonts w:ascii="Times New Roman" w:hAnsi="Times New Roman" w:cs="Times New Roman"/>
        </w:rPr>
        <w:t xml:space="preserve">n order to preserve word boundaries, the space token is replaced by a special token, say </w:t>
      </w:r>
      <w:r w:rsidRPr="006558AD">
        <w:rPr>
          <w:rFonts w:ascii="Times New Roman" w:hAnsi="Times New Roman" w:cs="Times New Roman"/>
          <w:lang w:val="nb-NO"/>
        </w:rPr>
        <w:t xml:space="preserve">‘&lt;/w&gt;’, </w:t>
      </w:r>
      <w:r w:rsidRPr="006558AD">
        <w:rPr>
          <w:rFonts w:ascii="Times New Roman" w:hAnsi="Times New Roman" w:cs="Times New Roman"/>
        </w:rPr>
        <w:t xml:space="preserve">which is not a part of the vocabulary and is concatenated to the last character of each word. Thus, our 2nd and 3rd words in the corpus,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w:t>
      </w:r>
      <w:r w:rsidRPr="006558AD">
        <w:rPr>
          <w:rFonts w:ascii="Times New Roman" w:hAnsi="Times New Roman" w:cs="Times New Roman"/>
        </w:rPr>
        <w:t xml:space="preserve">will be represented as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n t &lt;/w&gt;’, ‘t h e &lt;/w&gt;’].</w:t>
      </w:r>
    </w:p>
    <w:p w:rsidR="00FA260A" w:rsidRPr="006558AD" w:rsidRDefault="00FA260A" w:rsidP="006558AD">
      <w:pPr>
        <w:shd w:val="clear" w:color="auto" w:fill="FFFFFF"/>
        <w:jc w:val="both"/>
        <w:rPr>
          <w:rFonts w:ascii="Times New Roman" w:hAnsi="Times New Roman" w:cs="Times New Roman"/>
        </w:rPr>
      </w:pPr>
    </w:p>
    <w:p w:rsidR="00181B54" w:rsidRPr="007B6880" w:rsidRDefault="00181B54" w:rsidP="00181B54">
      <w:pPr>
        <w:shd w:val="clear" w:color="auto" w:fill="FFFFFF"/>
        <w:tabs>
          <w:tab w:val="left" w:pos="5760"/>
          <w:tab w:val="left" w:pos="9096"/>
        </w:tabs>
        <w:jc w:val="right"/>
        <w:rPr>
          <w:rFonts w:ascii="Times New Roman" w:hAnsi="Times New Roman" w:cs="Times New Roman"/>
          <w:lang w:val="it-IT"/>
        </w:rPr>
      </w:pPr>
      <w:r w:rsidRPr="007B6880">
        <w:rPr>
          <w:rFonts w:ascii="Times New Roman" w:hAnsi="Times New Roman" w:cs="Times New Roman"/>
          <w:i/>
          <w:iCs/>
          <w:lang w:val="it-IT"/>
        </w:rPr>
        <w:t>FC</w:t>
      </w:r>
      <w:r w:rsidRPr="007B6880">
        <w:rPr>
          <w:rFonts w:ascii="Times New Roman" w:hAnsi="Times New Roman" w:cs="Times New Roman"/>
          <w:i/>
          <w:iCs/>
          <w:vertAlign w:val="subscript"/>
          <w:lang w:val="it-IT"/>
        </w:rPr>
        <w:t>BPE</w:t>
      </w:r>
      <w:r w:rsidR="00037513" w:rsidRPr="007B6880">
        <w:rPr>
          <w:rFonts w:ascii="Times New Roman" w:hAnsi="Times New Roman" w:cs="Times New Roman"/>
          <w:i/>
          <w:iCs/>
          <w:vertAlign w:val="subscript"/>
          <w:lang w:val="it-IT"/>
        </w:rPr>
        <w:t xml:space="preserve"> </w:t>
      </w:r>
      <w:r w:rsidRPr="007B6880">
        <w:rPr>
          <w:rFonts w:ascii="Times New Roman" w:hAnsi="Times New Roman" w:cs="Times New Roman"/>
          <w:lang w:val="it-IT"/>
        </w:rPr>
        <w:t>(</w:t>
      </w:r>
      <w:r w:rsidRPr="006558AD">
        <w:rPr>
          <w:rFonts w:ascii="Times New Roman" w:hAnsi="Times New Roman" w:cs="Times New Roman"/>
          <w:i/>
          <w:iCs/>
          <w:lang w:val="da-DK"/>
        </w:rPr>
        <w:t xml:space="preserve">i, </w:t>
      </w:r>
      <w:r w:rsidRPr="006558AD">
        <w:rPr>
          <w:rFonts w:ascii="Times New Roman" w:hAnsi="Times New Roman" w:cs="Times New Roman"/>
          <w:i/>
          <w:iCs/>
          <w:lang w:val="nb-NO"/>
        </w:rPr>
        <w:t>j</w:t>
      </w:r>
      <w:r w:rsidRPr="006558AD">
        <w:rPr>
          <w:rFonts w:ascii="Times New Roman" w:hAnsi="Times New Roman" w:cs="Times New Roman"/>
          <w:lang w:val="nb-NO"/>
        </w:rPr>
        <w:t>)</w:t>
      </w:r>
      <w:r>
        <w:rPr>
          <w:rFonts w:ascii="Times New Roman" w:hAnsi="Times New Roman" w:cs="Times New Roman"/>
          <w:lang w:val="nb-NO"/>
        </w:rPr>
        <w:t xml:space="preserve"> </w:t>
      </w:r>
      <w:r w:rsidRPr="006558AD">
        <w:rPr>
          <w:rFonts w:ascii="Times New Roman" w:hAnsi="Times New Roman" w:cs="Times New Roman"/>
          <w:lang w:val="nb-NO"/>
        </w:rPr>
        <w:t>=</w:t>
      </w:r>
      <w:r>
        <w:rPr>
          <w:rFonts w:ascii="Times New Roman" w:hAnsi="Times New Roman" w:cs="Times New Roman"/>
          <w:lang w:val="nb-NO"/>
        </w:rPr>
        <w:t xml:space="preserve"> </w:t>
      </w:r>
      <w:r w:rsidRPr="006558AD">
        <w:rPr>
          <w:rFonts w:ascii="Times New Roman" w:hAnsi="Times New Roman" w:cs="Times New Roman"/>
          <w:lang w:val="nb-NO"/>
        </w:rPr>
        <w:t>Σ(</w:t>
      </w:r>
      <w:r w:rsidRPr="006558AD">
        <w:rPr>
          <w:rFonts w:ascii="Times New Roman" w:hAnsi="Times New Roman" w:cs="Times New Roman"/>
          <w:i/>
          <w:iCs/>
          <w:lang w:val="da-DK"/>
        </w:rPr>
        <w:t>i</w:t>
      </w:r>
      <w:r>
        <w:rPr>
          <w:rFonts w:ascii="Times New Roman" w:hAnsi="Times New Roman" w:cs="Times New Roman"/>
          <w:i/>
          <w:iCs/>
          <w:lang w:val="da-DK"/>
        </w:rPr>
        <w:t xml:space="preserve"> </w:t>
      </w:r>
      <w:r w:rsidRPr="006558AD">
        <w:rPr>
          <w:rFonts w:ascii="Times New Roman" w:hAnsi="Times New Roman" w:cs="Times New Roman"/>
          <w:lang w:val="da-DK"/>
        </w:rPr>
        <w:t>:</w:t>
      </w:r>
      <w:r>
        <w:rPr>
          <w:rFonts w:ascii="Times New Roman" w:hAnsi="Times New Roman" w:cs="Times New Roman"/>
          <w:lang w:val="da-DK"/>
        </w:rPr>
        <w:t xml:space="preserve"> </w:t>
      </w:r>
      <w:r w:rsidRPr="006558AD">
        <w:rPr>
          <w:rFonts w:ascii="Times New Roman" w:hAnsi="Times New Roman" w:cs="Times New Roman"/>
          <w:i/>
          <w:iCs/>
          <w:lang w:val="nb-NO"/>
        </w:rPr>
        <w:t>j</w:t>
      </w:r>
      <w:r w:rsidRPr="006558AD">
        <w:rPr>
          <w:rFonts w:ascii="Times New Roman" w:hAnsi="Times New Roman" w:cs="Times New Roman"/>
          <w:lang w:val="nb-NO"/>
        </w:rPr>
        <w:t>)</w:t>
      </w:r>
      <w:r w:rsidRPr="006558AD">
        <w:rPr>
          <w:rFonts w:ascii="Times New Roman" w:hAnsi="Times New Roman" w:cs="Times New Roman"/>
          <w:lang w:val="nb-NO"/>
        </w:rPr>
        <w:tab/>
        <w:t>(</w:t>
      </w:r>
      <w:r w:rsidR="009F4AB2">
        <w:rPr>
          <w:rFonts w:ascii="Times New Roman" w:hAnsi="Times New Roman" w:cs="Times New Roman"/>
          <w:lang w:val="nb-NO"/>
        </w:rPr>
        <w:t>2.</w:t>
      </w:r>
      <w:r w:rsidRPr="006558AD">
        <w:rPr>
          <w:rFonts w:ascii="Times New Roman" w:hAnsi="Times New Roman" w:cs="Times New Roman"/>
          <w:lang w:val="nb-NO"/>
        </w:rPr>
        <w:t>1)</w:t>
      </w:r>
    </w:p>
    <w:p w:rsidR="00FA260A" w:rsidRPr="0078784D" w:rsidRDefault="00FA260A" w:rsidP="006558AD">
      <w:pPr>
        <w:shd w:val="clear" w:color="auto" w:fill="FFFFFF"/>
        <w:jc w:val="both"/>
        <w:rPr>
          <w:rFonts w:ascii="Times New Roman" w:hAnsi="Times New Roman" w:cs="Times New Roman"/>
          <w:b/>
          <w:bCs/>
          <w:lang w:val="it-IT"/>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2.1. </w:t>
      </w:r>
      <w:r w:rsidRPr="006558AD">
        <w:rPr>
          <w:rFonts w:ascii="Times New Roman" w:hAnsi="Times New Roman" w:cs="Times New Roman"/>
        </w:rPr>
        <w:t>Taking our initial corpus into consideration, let us observe a few iterations of BPE.</w:t>
      </w:r>
    </w:p>
    <w:p w:rsidR="004E0803" w:rsidRPr="006558AD" w:rsidRDefault="004E0803" w:rsidP="006558AD">
      <w:pPr>
        <w:shd w:val="clear" w:color="auto" w:fill="FFFFFF"/>
        <w:jc w:val="both"/>
        <w:rPr>
          <w:rFonts w:ascii="Times New Roman" w:hAnsi="Times New Roman" w:cs="Times New Roman"/>
        </w:rPr>
      </w:pPr>
    </w:p>
    <w:p w:rsidR="004436D6" w:rsidRPr="00FA260A" w:rsidRDefault="004436D6" w:rsidP="00181B54">
      <w:pPr>
        <w:numPr>
          <w:ilvl w:val="0"/>
          <w:numId w:val="67"/>
        </w:numPr>
        <w:shd w:val="clear" w:color="auto" w:fill="FFFFFF"/>
        <w:tabs>
          <w:tab w:val="left" w:pos="610"/>
        </w:tabs>
        <w:jc w:val="both"/>
        <w:rPr>
          <w:rFonts w:ascii="Times New Roman" w:hAnsi="Times New Roman" w:cs="Times New Roman"/>
        </w:rPr>
      </w:pPr>
      <w:r w:rsidRPr="006558AD">
        <w:rPr>
          <w:rFonts w:ascii="Times New Roman" w:hAnsi="Times New Roman" w:cs="Times New Roman"/>
          <w:i/>
          <w:iCs/>
        </w:rPr>
        <w:t xml:space="preserve">Iteration </w:t>
      </w:r>
      <w:r w:rsidR="004D405E" w:rsidRPr="004D405E">
        <w:rPr>
          <w:rFonts w:ascii="Times New Roman" w:hAnsi="Times New Roman" w:cs="Times New Roman"/>
        </w:rPr>
        <w:t>0</w:t>
      </w:r>
      <w:r w:rsidRPr="006558AD">
        <w:rPr>
          <w:rFonts w:ascii="Times New Roman" w:hAnsi="Times New Roman" w:cs="Times New Roman"/>
          <w:i/>
          <w:iCs/>
        </w:rPr>
        <w:t xml:space="preserve"> (pre-tokeni</w:t>
      </w:r>
      <w:r w:rsidR="004248C6">
        <w:rPr>
          <w:rFonts w:ascii="Times New Roman" w:hAnsi="Times New Roman" w:cs="Times New Roman"/>
          <w:i/>
          <w:iCs/>
        </w:rPr>
        <w:t>s</w:t>
      </w:r>
      <w:r w:rsidRPr="006558AD">
        <w:rPr>
          <w:rFonts w:ascii="Times New Roman" w:hAnsi="Times New Roman" w:cs="Times New Roman"/>
          <w:i/>
          <w:iCs/>
        </w:rPr>
        <w:t>ation)</w:t>
      </w:r>
      <w:r w:rsidR="004D405E" w:rsidRPr="004D405E">
        <w:rPr>
          <w:rFonts w:ascii="Times New Roman" w:hAnsi="Times New Roman" w:cs="Times New Roman"/>
        </w:rPr>
        <w:t>:</w:t>
      </w:r>
      <w:r w:rsidRPr="006558AD">
        <w:rPr>
          <w:rFonts w:ascii="Times New Roman" w:hAnsi="Times New Roman" w:cs="Times New Roman"/>
          <w:i/>
          <w:iCs/>
        </w:rPr>
        <w:t xml:space="preserve"> </w:t>
      </w:r>
      <w:r w:rsidRPr="006558AD">
        <w:rPr>
          <w:rFonts w:ascii="Times New Roman" w:hAnsi="Times New Roman" w:cs="Times New Roman"/>
        </w:rPr>
        <w:t xml:space="preserve">Our tokens are enlisted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o 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o k e n s’, ‘t h e’, ‘t o 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o 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 xml:space="preserve">Our unique vocabulary is enlisted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‘h’, ‘e’, ‘f’, ‘r’, ‘s’, ‘o’, ‘k’, </w:t>
      </w:r>
      <w:r w:rsidRPr="006558AD">
        <w:rPr>
          <w:rFonts w:ascii="Times New Roman" w:hAnsi="Times New Roman" w:cs="Times New Roman"/>
          <w:lang w:val="da-DK"/>
        </w:rPr>
        <w:t xml:space="preserve">‘m’, ‘l’, </w:t>
      </w:r>
      <w:r w:rsidRPr="006558AD">
        <w:rPr>
          <w:rFonts w:ascii="Times New Roman" w:hAnsi="Times New Roman" w:cs="Times New Roman"/>
          <w:lang w:val="nb-NO"/>
        </w:rPr>
        <w:t xml:space="preserve">‘b’, </w:t>
      </w:r>
      <w:r w:rsidRPr="006558AD">
        <w:rPr>
          <w:rFonts w:ascii="Times New Roman" w:hAnsi="Times New Roman" w:cs="Times New Roman"/>
        </w:rPr>
        <w:t xml:space="preserve">‘d’, </w:t>
      </w:r>
      <w:r w:rsidRPr="006558AD">
        <w:rPr>
          <w:rFonts w:ascii="Times New Roman" w:hAnsi="Times New Roman" w:cs="Times New Roman"/>
          <w:lang w:val="da-DK"/>
        </w:rPr>
        <w:t xml:space="preserve">‘v’, </w:t>
      </w:r>
      <w:r w:rsidRPr="006558AD">
        <w:rPr>
          <w:rFonts w:ascii="Times New Roman" w:hAnsi="Times New Roman" w:cs="Times New Roman"/>
          <w:lang w:val="nb-NO"/>
        </w:rPr>
        <w:t>‘z’}.</w:t>
      </w:r>
    </w:p>
    <w:p w:rsidR="00C8143E" w:rsidRDefault="00C8143E">
      <w:pPr>
        <w:shd w:val="clear" w:color="auto" w:fill="FFFFFF"/>
        <w:tabs>
          <w:tab w:val="left" w:pos="610"/>
        </w:tabs>
        <w:ind w:left="720"/>
        <w:jc w:val="both"/>
        <w:rPr>
          <w:rFonts w:ascii="Times New Roman" w:hAnsi="Times New Roman" w:cs="Times New Roman"/>
        </w:rPr>
      </w:pPr>
    </w:p>
    <w:p w:rsidR="004436D6" w:rsidRPr="00FA260A" w:rsidRDefault="004436D6" w:rsidP="00181B54">
      <w:pPr>
        <w:numPr>
          <w:ilvl w:val="0"/>
          <w:numId w:val="67"/>
        </w:numPr>
        <w:shd w:val="clear" w:color="auto" w:fill="FFFFFF"/>
        <w:tabs>
          <w:tab w:val="left" w:pos="610"/>
        </w:tabs>
        <w:jc w:val="both"/>
        <w:rPr>
          <w:rFonts w:ascii="Times New Roman" w:hAnsi="Times New Roman" w:cs="Times New Roman"/>
          <w:lang w:val="nb-NO"/>
        </w:rPr>
      </w:pPr>
      <w:r w:rsidRPr="006558AD">
        <w:rPr>
          <w:rFonts w:ascii="Times New Roman" w:hAnsi="Times New Roman" w:cs="Times New Roman"/>
          <w:i/>
          <w:iCs/>
        </w:rPr>
        <w:t xml:space="preserve">Iteration </w:t>
      </w:r>
      <w:r w:rsidR="004D405E" w:rsidRPr="004D405E">
        <w:rPr>
          <w:rFonts w:ascii="Times New Roman" w:hAnsi="Times New Roman" w:cs="Times New Roman"/>
        </w:rPr>
        <w:t>1:</w:t>
      </w:r>
      <w:r w:rsidRPr="006558AD">
        <w:rPr>
          <w:rFonts w:ascii="Times New Roman" w:hAnsi="Times New Roman" w:cs="Times New Roman"/>
          <w:i/>
          <w:iCs/>
        </w:rPr>
        <w:t xml:space="preserve"> </w:t>
      </w:r>
      <w:r w:rsidRPr="006558AD">
        <w:rPr>
          <w:rFonts w:ascii="Times New Roman" w:hAnsi="Times New Roman" w:cs="Times New Roman"/>
        </w:rPr>
        <w:t xml:space="preserve">Among the possible character combinations, the most frequently occurring character pairs are </w:t>
      </w:r>
      <w:r w:rsidRPr="006558AD">
        <w:rPr>
          <w:rFonts w:ascii="Times New Roman" w:hAnsi="Times New Roman" w:cs="Times New Roman"/>
          <w:lang w:val="nb-NO"/>
        </w:rPr>
        <w:t xml:space="preserve">‘o’ </w:t>
      </w:r>
      <w:r w:rsidRPr="006558AD">
        <w:rPr>
          <w:rFonts w:ascii="Times New Roman" w:hAnsi="Times New Roman" w:cs="Times New Roman"/>
        </w:rPr>
        <w:t xml:space="preserve">+ </w:t>
      </w:r>
      <w:r w:rsidRPr="006558AD">
        <w:rPr>
          <w:rFonts w:ascii="Times New Roman" w:hAnsi="Times New Roman" w:cs="Times New Roman"/>
          <w:lang w:val="nb-NO"/>
        </w:rPr>
        <w:t xml:space="preserve">‘k’, </w:t>
      </w:r>
      <w:r w:rsidRPr="006558AD">
        <w:rPr>
          <w:rFonts w:ascii="Times New Roman" w:hAnsi="Times New Roman" w:cs="Times New Roman"/>
        </w:rPr>
        <w:t xml:space="preserve">occurring 4 times. Thus, all occurrences of </w:t>
      </w:r>
      <w:r w:rsidRPr="006558AD">
        <w:rPr>
          <w:rFonts w:ascii="Times New Roman" w:hAnsi="Times New Roman" w:cs="Times New Roman"/>
          <w:lang w:val="nb-NO"/>
        </w:rPr>
        <w:t xml:space="preserve">‘o’ </w:t>
      </w:r>
      <w:r w:rsidRPr="006558AD">
        <w:rPr>
          <w:rFonts w:ascii="Times New Roman" w:hAnsi="Times New Roman" w:cs="Times New Roman"/>
        </w:rPr>
        <w:t xml:space="preserve">+ </w:t>
      </w:r>
      <w:r w:rsidRPr="006558AD">
        <w:rPr>
          <w:rFonts w:ascii="Times New Roman" w:hAnsi="Times New Roman" w:cs="Times New Roman"/>
          <w:lang w:val="nb-NO"/>
        </w:rPr>
        <w:t xml:space="preserve">‘k’ </w:t>
      </w:r>
      <w:r w:rsidRPr="006558AD">
        <w:rPr>
          <w:rFonts w:ascii="Times New Roman" w:hAnsi="Times New Roman" w:cs="Times New Roman"/>
        </w:rPr>
        <w:t xml:space="preserve">will be replaced by ‘ok‘. The updated tokens thus appear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w:t>
      </w:r>
      <w:r w:rsidRPr="006558AD">
        <w:rPr>
          <w:rFonts w:ascii="Times New Roman" w:hAnsi="Times New Roman" w:cs="Times New Roman"/>
        </w:rPr>
        <w:t xml:space="preserve">ok </w:t>
      </w:r>
      <w:r w:rsidRPr="006558AD">
        <w:rPr>
          <w:rFonts w:ascii="Times New Roman" w:hAnsi="Times New Roman" w:cs="Times New Roman"/>
          <w:lang w:val="nb-NO"/>
        </w:rPr>
        <w:t xml:space="preserve">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w:t>
      </w:r>
      <w:r w:rsidRPr="006558AD">
        <w:rPr>
          <w:rFonts w:ascii="Times New Roman" w:hAnsi="Times New Roman" w:cs="Times New Roman"/>
        </w:rPr>
        <w:t xml:space="preserve">ok </w:t>
      </w:r>
      <w:r w:rsidRPr="006558AD">
        <w:rPr>
          <w:rFonts w:ascii="Times New Roman" w:hAnsi="Times New Roman" w:cs="Times New Roman"/>
          <w:lang w:val="nb-NO"/>
        </w:rPr>
        <w:t xml:space="preserve">e n s’, ‘t h e’, ‘t </w:t>
      </w:r>
      <w:r w:rsidRPr="006558AD">
        <w:rPr>
          <w:rFonts w:ascii="Times New Roman" w:hAnsi="Times New Roman" w:cs="Times New Roman"/>
        </w:rPr>
        <w:t xml:space="preserve">ok </w:t>
      </w:r>
      <w:r w:rsidRPr="006558AD">
        <w:rPr>
          <w:rFonts w:ascii="Times New Roman" w:hAnsi="Times New Roman" w:cs="Times New Roman"/>
          <w:lang w:val="nb-NO"/>
        </w:rPr>
        <w:t xml:space="preserve">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rPr>
        <w:t xml:space="preserve">ok </w:t>
      </w:r>
      <w:r w:rsidRPr="006558AD">
        <w:rPr>
          <w:rFonts w:ascii="Times New Roman" w:hAnsi="Times New Roman" w:cs="Times New Roman"/>
          <w:lang w:val="nb-NO"/>
        </w:rPr>
        <w:t xml:space="preserve">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with {‘ok’} added to the unique count.</w:t>
      </w:r>
    </w:p>
    <w:p w:rsidR="00FA260A" w:rsidRPr="006558AD" w:rsidRDefault="00FA260A" w:rsidP="00FA260A">
      <w:pPr>
        <w:shd w:val="clear" w:color="auto" w:fill="FFFFFF"/>
        <w:tabs>
          <w:tab w:val="left" w:pos="610"/>
        </w:tabs>
        <w:ind w:left="720"/>
        <w:jc w:val="both"/>
        <w:rPr>
          <w:rFonts w:ascii="Times New Roman" w:hAnsi="Times New Roman" w:cs="Times New Roman"/>
          <w:lang w:val="nb-NO"/>
        </w:rPr>
      </w:pPr>
    </w:p>
    <w:p w:rsidR="004436D6" w:rsidRDefault="004436D6" w:rsidP="00181B54">
      <w:pPr>
        <w:numPr>
          <w:ilvl w:val="0"/>
          <w:numId w:val="67"/>
        </w:numPr>
        <w:shd w:val="clear" w:color="auto" w:fill="FFFFFF"/>
        <w:tabs>
          <w:tab w:val="left" w:pos="610"/>
        </w:tabs>
        <w:jc w:val="both"/>
        <w:rPr>
          <w:rFonts w:ascii="Times New Roman" w:hAnsi="Times New Roman" w:cs="Times New Roman"/>
        </w:rPr>
      </w:pPr>
      <w:r w:rsidRPr="006558AD">
        <w:rPr>
          <w:rFonts w:ascii="Times New Roman" w:hAnsi="Times New Roman" w:cs="Times New Roman"/>
          <w:i/>
          <w:iCs/>
        </w:rPr>
        <w:t xml:space="preserve">Iteration </w:t>
      </w:r>
      <w:r w:rsidR="004D405E" w:rsidRPr="004D405E">
        <w:rPr>
          <w:rFonts w:ascii="Times New Roman" w:hAnsi="Times New Roman" w:cs="Times New Roman"/>
        </w:rPr>
        <w:t>2</w:t>
      </w:r>
      <w:r w:rsidRPr="006558AD">
        <w:rPr>
          <w:rFonts w:ascii="Times New Roman" w:hAnsi="Times New Roman" w:cs="Times New Roman"/>
          <w:i/>
          <w:iCs/>
        </w:rPr>
        <w:t xml:space="preserve">: </w:t>
      </w:r>
      <w:r w:rsidRPr="006558AD">
        <w:rPr>
          <w:rFonts w:ascii="Times New Roman" w:hAnsi="Times New Roman" w:cs="Times New Roman"/>
        </w:rPr>
        <w:t xml:space="preserve">Now, looking at all paired frequencies with ‘ok‘ considered as a single unit, we observe that </w:t>
      </w:r>
      <w:r w:rsidRPr="006558AD">
        <w:rPr>
          <w:rFonts w:ascii="Times New Roman" w:hAnsi="Times New Roman" w:cs="Times New Roman"/>
          <w:lang w:val="nb-NO"/>
        </w:rPr>
        <w:t xml:space="preserve">‘t’ </w:t>
      </w:r>
      <w:r w:rsidRPr="006558AD">
        <w:rPr>
          <w:rFonts w:ascii="Times New Roman" w:hAnsi="Times New Roman" w:cs="Times New Roman"/>
        </w:rPr>
        <w:t xml:space="preserve">+ ‘ok’ occurring four times is the next pair to be merged. This updates the word list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‘tok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‘tok e n s’, ‘t h e’, ‘tok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lastRenderedPageBreak/>
        <w:t xml:space="preserve">‘tok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 xml:space="preserve">with </w:t>
      </w:r>
      <w:r w:rsidRPr="006558AD">
        <w:rPr>
          <w:rFonts w:ascii="Times New Roman" w:hAnsi="Times New Roman" w:cs="Times New Roman"/>
          <w:lang w:val="nb-NO"/>
        </w:rPr>
        <w:t xml:space="preserve">‘tok’ </w:t>
      </w:r>
      <w:r w:rsidR="00FA260A">
        <w:rPr>
          <w:rFonts w:ascii="Times New Roman" w:hAnsi="Times New Roman" w:cs="Times New Roman"/>
        </w:rPr>
        <w:t>added as a vocabulary term.</w:t>
      </w:r>
    </w:p>
    <w:p w:rsidR="00FA260A" w:rsidRDefault="00FA260A" w:rsidP="00FA260A">
      <w:pPr>
        <w:pStyle w:val="ListParagraph"/>
        <w:rPr>
          <w:rFonts w:ascii="Times New Roman" w:hAnsi="Times New Roman" w:cs="Times New Roman"/>
        </w:rPr>
      </w:pPr>
    </w:p>
    <w:p w:rsidR="004436D6" w:rsidRPr="006B721B" w:rsidRDefault="004436D6" w:rsidP="006558AD">
      <w:pPr>
        <w:numPr>
          <w:ilvl w:val="0"/>
          <w:numId w:val="67"/>
        </w:numPr>
        <w:shd w:val="clear" w:color="auto" w:fill="FFFFFF"/>
        <w:tabs>
          <w:tab w:val="left" w:pos="610"/>
        </w:tabs>
        <w:jc w:val="both"/>
        <w:rPr>
          <w:rFonts w:ascii="Times New Roman" w:hAnsi="Times New Roman" w:cs="Times New Roman"/>
        </w:rPr>
      </w:pPr>
      <w:r w:rsidRPr="006B721B">
        <w:rPr>
          <w:rFonts w:ascii="Times New Roman" w:hAnsi="Times New Roman" w:cs="Times New Roman"/>
          <w:i/>
          <w:iCs/>
        </w:rPr>
        <w:t xml:space="preserve">Iteration </w:t>
      </w:r>
      <w:r w:rsidRPr="006B721B">
        <w:rPr>
          <w:rFonts w:ascii="Times New Roman" w:hAnsi="Times New Roman" w:cs="Times New Roman"/>
          <w:i/>
          <w:iCs/>
          <w:lang w:val="nb-NO"/>
        </w:rPr>
        <w:t>N</w:t>
      </w:r>
      <w:r w:rsidRPr="006B721B">
        <w:rPr>
          <w:rFonts w:ascii="Times New Roman" w:hAnsi="Times New Roman" w:cs="Times New Roman"/>
          <w:lang w:val="nb-NO"/>
        </w:rPr>
        <w:t xml:space="preserve">: </w:t>
      </w:r>
      <w:r w:rsidRPr="006B721B">
        <w:rPr>
          <w:rFonts w:ascii="Times New Roman" w:hAnsi="Times New Roman" w:cs="Times New Roman"/>
        </w:rPr>
        <w:t xml:space="preserve">After </w:t>
      </w:r>
      <w:r w:rsidRPr="006B721B">
        <w:rPr>
          <w:rFonts w:ascii="Times New Roman" w:hAnsi="Times New Roman" w:cs="Times New Roman"/>
          <w:i/>
          <w:iCs/>
          <w:lang w:val="nb-NO"/>
        </w:rPr>
        <w:t xml:space="preserve">N </w:t>
      </w:r>
      <w:r w:rsidRPr="006B721B">
        <w:rPr>
          <w:rFonts w:ascii="Times New Roman" w:hAnsi="Times New Roman" w:cs="Times New Roman"/>
        </w:rPr>
        <w:t xml:space="preserve">merger and replacement steps, our words will be represented as: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‘w </w:t>
      </w:r>
      <w:r w:rsidRPr="006B721B">
        <w:rPr>
          <w:rFonts w:ascii="Times New Roman" w:hAnsi="Times New Roman" w:cs="Times New Roman"/>
        </w:rPr>
        <w:t xml:space="preserve">a </w:t>
      </w:r>
      <w:r w:rsidRPr="006B721B">
        <w:rPr>
          <w:rFonts w:ascii="Times New Roman" w:hAnsi="Times New Roman" w:cs="Times New Roman"/>
          <w:lang w:val="nb-NO"/>
        </w:rPr>
        <w:t xml:space="preserve">n t’, </w:t>
      </w:r>
      <w:r w:rsidRPr="006B721B">
        <w:rPr>
          <w:rFonts w:ascii="Times New Roman" w:hAnsi="Times New Roman" w:cs="Times New Roman"/>
        </w:rPr>
        <w:t xml:space="preserve">‘the’, </w:t>
      </w:r>
      <w:r w:rsidRPr="006B721B">
        <w:rPr>
          <w:rFonts w:ascii="Times New Roman" w:hAnsi="Times New Roman" w:cs="Times New Roman"/>
          <w:lang w:val="nb-NO"/>
        </w:rPr>
        <w:t xml:space="preserve">‘f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r </w:t>
      </w:r>
      <w:r w:rsidRPr="006B721B">
        <w:rPr>
          <w:rFonts w:ascii="Times New Roman" w:hAnsi="Times New Roman" w:cs="Times New Roman"/>
        </w:rPr>
        <w:t xml:space="preserve">st’, ‘token’, </w:t>
      </w:r>
      <w:r w:rsidRPr="006B721B">
        <w:rPr>
          <w:rFonts w:ascii="Times New Roman" w:hAnsi="Times New Roman" w:cs="Times New Roman"/>
          <w:lang w:val="nb-NO"/>
        </w:rPr>
        <w:t xml:space="preserve">‘f r o </w:t>
      </w:r>
      <w:r w:rsidRPr="006B721B">
        <w:rPr>
          <w:rFonts w:ascii="Times New Roman" w:hAnsi="Times New Roman" w:cs="Times New Roman"/>
          <w:lang w:val="da-DK"/>
        </w:rPr>
        <w:t xml:space="preserve">m’, </w:t>
      </w:r>
      <w:r w:rsidRPr="006B721B">
        <w:rPr>
          <w:rFonts w:ascii="Times New Roman" w:hAnsi="Times New Roman" w:cs="Times New Roman"/>
        </w:rPr>
        <w:t xml:space="preserve">‘the’, </w:t>
      </w:r>
      <w:r w:rsidRPr="006B721B">
        <w:rPr>
          <w:rFonts w:ascii="Times New Roman" w:hAnsi="Times New Roman" w:cs="Times New Roman"/>
          <w:lang w:val="da-DK"/>
        </w:rPr>
        <w:t xml:space="preserve">‘l i </w:t>
      </w:r>
      <w:r w:rsidRPr="006B721B">
        <w:rPr>
          <w:rFonts w:ascii="Times New Roman" w:hAnsi="Times New Roman" w:cs="Times New Roman"/>
        </w:rPr>
        <w:t xml:space="preserve">st’, </w:t>
      </w:r>
      <w:r w:rsidRPr="006B721B">
        <w:rPr>
          <w:rFonts w:ascii="Times New Roman" w:hAnsi="Times New Roman" w:cs="Times New Roman"/>
          <w:lang w:val="nb-NO"/>
        </w:rPr>
        <w:t xml:space="preserve">‘o f’, </w:t>
      </w:r>
      <w:r w:rsidRPr="006B721B">
        <w:rPr>
          <w:rFonts w:ascii="Times New Roman" w:hAnsi="Times New Roman" w:cs="Times New Roman"/>
        </w:rPr>
        <w:t xml:space="preserve">‘tokens’, ‘the’, ‘tokens’, ‘a </w:t>
      </w:r>
      <w:r w:rsidRPr="006B721B">
        <w:rPr>
          <w:rFonts w:ascii="Times New Roman" w:hAnsi="Times New Roman" w:cs="Times New Roman"/>
          <w:lang w:val="nb-NO"/>
        </w:rPr>
        <w:t xml:space="preserve">r e’, ‘o b t </w:t>
      </w:r>
      <w:r w:rsidRPr="006B721B">
        <w:rPr>
          <w:rFonts w:ascii="Times New Roman" w:hAnsi="Times New Roman" w:cs="Times New Roman"/>
        </w:rPr>
        <w:t xml:space="preserve">a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n e </w:t>
      </w:r>
      <w:r w:rsidRPr="006B721B">
        <w:rPr>
          <w:rFonts w:ascii="Times New Roman" w:hAnsi="Times New Roman" w:cs="Times New Roman"/>
        </w:rPr>
        <w:t xml:space="preserve">d’, </w:t>
      </w:r>
      <w:r w:rsidRPr="006B721B">
        <w:rPr>
          <w:rFonts w:ascii="Times New Roman" w:hAnsi="Times New Roman" w:cs="Times New Roman"/>
          <w:lang w:val="da-DK"/>
        </w:rPr>
        <w:t xml:space="preserve">‘v i </w:t>
      </w:r>
      <w:r w:rsidRPr="006B721B">
        <w:rPr>
          <w:rFonts w:ascii="Times New Roman" w:hAnsi="Times New Roman" w:cs="Times New Roman"/>
        </w:rPr>
        <w:t xml:space="preserve">a’, ‘token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z </w:t>
      </w:r>
      <w:r w:rsidRPr="006B721B">
        <w:rPr>
          <w:rFonts w:ascii="Times New Roman" w:hAnsi="Times New Roman" w:cs="Times New Roman"/>
        </w:rPr>
        <w:t xml:space="preserve">a </w:t>
      </w:r>
      <w:r w:rsidRPr="006B721B">
        <w:rPr>
          <w:rFonts w:ascii="Times New Roman" w:hAnsi="Times New Roman" w:cs="Times New Roman"/>
          <w:lang w:val="nb-NO"/>
        </w:rPr>
        <w:t xml:space="preserve">t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o n’] </w:t>
      </w:r>
      <w:r w:rsidRPr="006B721B">
        <w:rPr>
          <w:rFonts w:ascii="Times New Roman" w:hAnsi="Times New Roman" w:cs="Times New Roman"/>
        </w:rPr>
        <w:t xml:space="preserve">and our final vocabulary will be: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‘w’, </w:t>
      </w:r>
      <w:r w:rsidRPr="006B721B">
        <w:rPr>
          <w:rFonts w:ascii="Times New Roman" w:hAnsi="Times New Roman" w:cs="Times New Roman"/>
        </w:rPr>
        <w:t xml:space="preserve">‘a’, </w:t>
      </w:r>
      <w:r w:rsidRPr="006B721B">
        <w:rPr>
          <w:rFonts w:ascii="Times New Roman" w:hAnsi="Times New Roman" w:cs="Times New Roman"/>
          <w:lang w:val="nb-NO"/>
        </w:rPr>
        <w:t xml:space="preserve">‘n’, ‘t’, ‘h’, ‘e’, ‘f’, ‘r’, ‘s’, ‘o’, ‘k’, </w:t>
      </w:r>
      <w:r w:rsidRPr="006B721B">
        <w:rPr>
          <w:rFonts w:ascii="Times New Roman" w:hAnsi="Times New Roman" w:cs="Times New Roman"/>
          <w:lang w:val="da-DK"/>
        </w:rPr>
        <w:t xml:space="preserve">‘m’, ‘l’, </w:t>
      </w:r>
      <w:r w:rsidRPr="006B721B">
        <w:rPr>
          <w:rFonts w:ascii="Times New Roman" w:hAnsi="Times New Roman" w:cs="Times New Roman"/>
          <w:lang w:val="nb-NO"/>
        </w:rPr>
        <w:t xml:space="preserve">‘b’, </w:t>
      </w:r>
      <w:r w:rsidRPr="006B721B">
        <w:rPr>
          <w:rFonts w:ascii="Times New Roman" w:hAnsi="Times New Roman" w:cs="Times New Roman"/>
        </w:rPr>
        <w:t xml:space="preserve">‘d’, </w:t>
      </w:r>
      <w:r w:rsidRPr="006B721B">
        <w:rPr>
          <w:rFonts w:ascii="Times New Roman" w:hAnsi="Times New Roman" w:cs="Times New Roman"/>
          <w:lang w:val="da-DK"/>
        </w:rPr>
        <w:t xml:space="preserve">‘v’, </w:t>
      </w:r>
      <w:r w:rsidRPr="006B721B">
        <w:rPr>
          <w:rFonts w:ascii="Times New Roman" w:hAnsi="Times New Roman" w:cs="Times New Roman"/>
          <w:lang w:val="nb-NO"/>
        </w:rPr>
        <w:t xml:space="preserve">‘z’, </w:t>
      </w:r>
      <w:r w:rsidRPr="006B721B">
        <w:rPr>
          <w:rFonts w:ascii="Times New Roman" w:hAnsi="Times New Roman" w:cs="Times New Roman"/>
        </w:rPr>
        <w:t xml:space="preserve">’ok’, </w:t>
      </w:r>
      <w:r w:rsidRPr="006B721B">
        <w:rPr>
          <w:rFonts w:ascii="Times New Roman" w:hAnsi="Times New Roman" w:cs="Times New Roman"/>
          <w:lang w:val="nb-NO"/>
        </w:rPr>
        <w:t xml:space="preserve">‘tok’, </w:t>
      </w:r>
      <w:r w:rsidRPr="006B721B">
        <w:rPr>
          <w:rFonts w:ascii="Times New Roman" w:hAnsi="Times New Roman" w:cs="Times New Roman"/>
        </w:rPr>
        <w:t>‘en’, ‘token’, ‘th’, ‘the’, ‘st’, ‘tokens’]</w:t>
      </w:r>
    </w:p>
    <w:p w:rsidR="004E0803" w:rsidRDefault="004E0803"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Once the vocabulary is learned from the initial corpus, the algorithm can break any word it has seen (in the corpus) or not seen before (an on-the-fly word) based on the </w:t>
      </w:r>
      <w:r w:rsidRPr="006558AD">
        <w:rPr>
          <w:rFonts w:ascii="Times New Roman" w:hAnsi="Times New Roman" w:cs="Times New Roman"/>
          <w:lang w:val="de-DE"/>
        </w:rPr>
        <w:t xml:space="preserve">subword </w:t>
      </w:r>
      <w:r w:rsidRPr="006558AD">
        <w:rPr>
          <w:rFonts w:ascii="Times New Roman" w:hAnsi="Times New Roman" w:cs="Times New Roman"/>
        </w:rPr>
        <w:t>token it has learned. For example, the new word ‘</w:t>
      </w:r>
      <w:r w:rsidRPr="006558AD">
        <w:rPr>
          <w:rFonts w:ascii="Times New Roman" w:hAnsi="Times New Roman" w:cs="Times New Roman"/>
          <w:i/>
          <w:iCs/>
        </w:rPr>
        <w:t>mist</w:t>
      </w:r>
      <w:r w:rsidRPr="006558AD">
        <w:rPr>
          <w:rFonts w:ascii="Times New Roman" w:hAnsi="Times New Roman" w:cs="Times New Roman"/>
        </w:rPr>
        <w:t xml:space="preserve">’ will be </w:t>
      </w:r>
      <w:r w:rsidR="00D326C4">
        <w:rPr>
          <w:rFonts w:ascii="Times New Roman" w:hAnsi="Times New Roman" w:cs="Times New Roman"/>
        </w:rPr>
        <w:t>tokenised</w:t>
      </w:r>
      <w:r w:rsidR="00D326C4" w:rsidRPr="006558AD">
        <w:rPr>
          <w:rFonts w:ascii="Times New Roman" w:hAnsi="Times New Roman" w:cs="Times New Roman"/>
        </w:rPr>
        <w:t xml:space="preserve"> </w:t>
      </w:r>
      <w:r w:rsidRPr="006558AD">
        <w:rPr>
          <w:rFonts w:ascii="Times New Roman" w:hAnsi="Times New Roman" w:cs="Times New Roman"/>
        </w:rPr>
        <w:t xml:space="preserve">into </w:t>
      </w:r>
      <w:r w:rsidRPr="006558AD">
        <w:rPr>
          <w:rFonts w:ascii="Times New Roman" w:hAnsi="Times New Roman" w:cs="Times New Roman"/>
          <w:lang w:val="da-DK"/>
        </w:rPr>
        <w:t xml:space="preserve">‘m i </w:t>
      </w:r>
      <w:r w:rsidRPr="006558AD">
        <w:rPr>
          <w:rFonts w:ascii="Times New Roman" w:hAnsi="Times New Roman" w:cs="Times New Roman"/>
        </w:rPr>
        <w:t xml:space="preserve">st’, with </w:t>
      </w:r>
      <w:r w:rsidRPr="006558AD">
        <w:rPr>
          <w:rFonts w:ascii="Times New Roman" w:hAnsi="Times New Roman" w:cs="Times New Roman"/>
          <w:lang w:val="da-DK"/>
        </w:rPr>
        <w:t xml:space="preserve">‘m’, ‘i’, </w:t>
      </w:r>
      <w:r w:rsidRPr="006558AD">
        <w:rPr>
          <w:rFonts w:ascii="Times New Roman" w:hAnsi="Times New Roman" w:cs="Times New Roman"/>
        </w:rPr>
        <w:t xml:space="preserve">and ‘st’ forming the sub-words. Including the word boundary, we can represent ‘mist’ as </w:t>
      </w:r>
      <w:r w:rsidRPr="006558AD">
        <w:rPr>
          <w:rFonts w:ascii="Times New Roman" w:hAnsi="Times New Roman" w:cs="Times New Roman"/>
          <w:lang w:val="da-DK"/>
        </w:rPr>
        <w:t xml:space="preserve">‘m i </w:t>
      </w:r>
      <w:r w:rsidRPr="006558AD">
        <w:rPr>
          <w:rFonts w:ascii="Times New Roman" w:hAnsi="Times New Roman" w:cs="Times New Roman"/>
        </w:rPr>
        <w:t xml:space="preserve">st </w:t>
      </w:r>
      <w:r w:rsidRPr="006558AD">
        <w:rPr>
          <w:rFonts w:ascii="Times New Roman" w:hAnsi="Times New Roman" w:cs="Times New Roman"/>
          <w:lang w:val="nb-NO"/>
        </w:rPr>
        <w:t xml:space="preserve">&lt;/w&gt;’. </w:t>
      </w:r>
      <w:r w:rsidRPr="006558AD">
        <w:rPr>
          <w:rFonts w:ascii="Times New Roman" w:hAnsi="Times New Roman" w:cs="Times New Roman"/>
        </w:rPr>
        <w:t>Note that the subwords do not have to be actual dictionary terms with a meaning attached to them.</w:t>
      </w:r>
    </w:p>
    <w:p w:rsidR="00181B54" w:rsidRDefault="00181B54" w:rsidP="006558AD">
      <w:pPr>
        <w:shd w:val="clear" w:color="auto" w:fill="FFFFFF"/>
        <w:jc w:val="both"/>
        <w:rPr>
          <w:rFonts w:ascii="Times New Roman" w:hAnsi="Times New Roman" w:cs="Times New Roman"/>
          <w:b/>
          <w:bCs/>
        </w:rPr>
      </w:pPr>
      <w:bookmarkStart w:id="8" w:name="bookmark16"/>
    </w:p>
    <w:tbl>
      <w:tblPr>
        <w:tblW w:w="0" w:type="auto"/>
        <w:jc w:val="center"/>
        <w:tblBorders>
          <w:bottom w:val="single" w:sz="4" w:space="0" w:color="auto"/>
        </w:tblBorders>
        <w:tblLook w:val="04A0"/>
      </w:tblPr>
      <w:tblGrid>
        <w:gridCol w:w="3463"/>
        <w:gridCol w:w="245"/>
        <w:gridCol w:w="3780"/>
      </w:tblGrid>
      <w:tr w:rsidR="00181B54" w:rsidRPr="00C66B35" w:rsidTr="00B55E8D">
        <w:trPr>
          <w:jc w:val="center"/>
        </w:trPr>
        <w:tc>
          <w:tcPr>
            <w:tcW w:w="3463" w:type="dxa"/>
            <w:tcBorders>
              <w:top w:val="single" w:sz="4" w:space="0" w:color="auto"/>
              <w:bottom w:val="single" w:sz="4" w:space="0" w:color="auto"/>
            </w:tcBorders>
          </w:tcPr>
          <w:p w:rsidR="00181B54" w:rsidRPr="00C66B35" w:rsidRDefault="00181B54" w:rsidP="00B55E8D">
            <w:pPr>
              <w:jc w:val="both"/>
              <w:rPr>
                <w:rFonts w:ascii="Times New Roman" w:hAnsi="Times New Roman" w:cs="Times New Roman"/>
                <w:b/>
                <w:bCs/>
              </w:rPr>
            </w:pPr>
            <w:r w:rsidRPr="00C66B35">
              <w:rPr>
                <w:rFonts w:ascii="Times New Roman" w:hAnsi="Times New Roman" w:cs="Times New Roman"/>
                <w:b/>
                <w:bCs/>
              </w:rPr>
              <w:t xml:space="preserve">Algorithm 1 </w:t>
            </w:r>
            <w:r w:rsidRPr="00C66B35">
              <w:rPr>
                <w:rFonts w:ascii="Times New Roman" w:hAnsi="Times New Roman" w:cs="Times New Roman"/>
              </w:rPr>
              <w:t xml:space="preserve">The steps for </w:t>
            </w:r>
            <w:r w:rsidRPr="00C66B35">
              <w:rPr>
                <w:rFonts w:ascii="Times New Roman" w:hAnsi="Times New Roman" w:cs="Times New Roman"/>
                <w:lang w:val="de-DE"/>
              </w:rPr>
              <w:t xml:space="preserve">subword </w:t>
            </w:r>
            <w:r w:rsidR="00D326C4">
              <w:rPr>
                <w:rFonts w:ascii="Times New Roman" w:hAnsi="Times New Roman" w:cs="Times New Roman"/>
              </w:rPr>
              <w:t>tokenisation</w:t>
            </w:r>
            <w:r w:rsidR="00D326C4" w:rsidRPr="00C66B35">
              <w:rPr>
                <w:rFonts w:ascii="Times New Roman" w:hAnsi="Times New Roman" w:cs="Times New Roman"/>
              </w:rPr>
              <w:t xml:space="preserve"> </w:t>
            </w:r>
            <w:r w:rsidRPr="00C66B35">
              <w:rPr>
                <w:rFonts w:ascii="Times New Roman" w:hAnsi="Times New Roman" w:cs="Times New Roman"/>
              </w:rPr>
              <w:t xml:space="preserve">as adopted by BPE and WordPiece. The actual formula in Step 4 is realised by Equations </w:t>
            </w:r>
            <w:r w:rsidR="00700E94">
              <w:rPr>
                <w:rFonts w:ascii="Times New Roman" w:hAnsi="Times New Roman" w:cs="Times New Roman"/>
              </w:rPr>
              <w:t>(</w:t>
            </w:r>
            <w:r w:rsidR="00E66320">
              <w:rPr>
                <w:rFonts w:ascii="Times New Roman" w:hAnsi="Times New Roman" w:cs="Times New Roman"/>
              </w:rPr>
              <w:t>2.</w:t>
            </w:r>
            <w:r w:rsidRPr="00C66B35">
              <w:rPr>
                <w:rFonts w:ascii="Times New Roman" w:hAnsi="Times New Roman" w:cs="Times New Roman"/>
              </w:rPr>
              <w:t>1</w:t>
            </w:r>
            <w:r w:rsidR="00700E94">
              <w:rPr>
                <w:rFonts w:ascii="Times New Roman" w:hAnsi="Times New Roman" w:cs="Times New Roman"/>
              </w:rPr>
              <w:t>)</w:t>
            </w:r>
            <w:r w:rsidRPr="00C66B35">
              <w:rPr>
                <w:rFonts w:ascii="Times New Roman" w:hAnsi="Times New Roman" w:cs="Times New Roman"/>
              </w:rPr>
              <w:t xml:space="preserve"> and </w:t>
            </w:r>
            <w:r w:rsidR="00700E94">
              <w:rPr>
                <w:rFonts w:ascii="Times New Roman" w:hAnsi="Times New Roman" w:cs="Times New Roman"/>
              </w:rPr>
              <w:t>(</w:t>
            </w:r>
            <w:r w:rsidR="00E66320">
              <w:rPr>
                <w:rFonts w:ascii="Times New Roman" w:hAnsi="Times New Roman" w:cs="Times New Roman"/>
              </w:rPr>
              <w:t>2.</w:t>
            </w:r>
            <w:r w:rsidRPr="00C66B35">
              <w:rPr>
                <w:rFonts w:ascii="Times New Roman" w:hAnsi="Times New Roman" w:cs="Times New Roman"/>
              </w:rPr>
              <w:t>2</w:t>
            </w:r>
            <w:r w:rsidR="00700E94">
              <w:rPr>
                <w:rFonts w:ascii="Times New Roman" w:hAnsi="Times New Roman" w:cs="Times New Roman"/>
              </w:rPr>
              <w:t>)</w:t>
            </w:r>
            <w:r w:rsidRPr="00C66B35">
              <w:rPr>
                <w:rFonts w:ascii="Times New Roman" w:hAnsi="Times New Roman" w:cs="Times New Roman"/>
              </w:rPr>
              <w:t>, respectively</w:t>
            </w:r>
            <w:r w:rsidR="00D326C4">
              <w:rPr>
                <w:rFonts w:ascii="Times New Roman" w:hAnsi="Times New Roman" w:cs="Times New Roman"/>
              </w:rPr>
              <w:t>,</w:t>
            </w:r>
            <w:r w:rsidRPr="00C66B35">
              <w:rPr>
                <w:rFonts w:ascii="Times New Roman" w:hAnsi="Times New Roman" w:cs="Times New Roman"/>
              </w:rPr>
              <w:t xml:space="preserve"> for BPE and WordPiece.</w:t>
            </w:r>
          </w:p>
        </w:tc>
        <w:tc>
          <w:tcPr>
            <w:tcW w:w="245" w:type="dxa"/>
            <w:tcBorders>
              <w:top w:val="nil"/>
              <w:bottom w:val="nil"/>
            </w:tcBorders>
          </w:tcPr>
          <w:p w:rsidR="00181B54" w:rsidRPr="00C66B35" w:rsidRDefault="00181B54" w:rsidP="00B55E8D">
            <w:pPr>
              <w:shd w:val="clear" w:color="auto" w:fill="FFFFFF"/>
              <w:jc w:val="both"/>
              <w:rPr>
                <w:rFonts w:ascii="Times New Roman" w:hAnsi="Times New Roman" w:cs="Times New Roman"/>
                <w:b/>
                <w:bCs/>
              </w:rPr>
            </w:pPr>
          </w:p>
        </w:tc>
        <w:tc>
          <w:tcPr>
            <w:tcW w:w="3780" w:type="dxa"/>
            <w:tcBorders>
              <w:top w:val="single" w:sz="4" w:space="0" w:color="auto"/>
            </w:tcBorders>
          </w:tcPr>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rPr>
              <w:t xml:space="preserve">Algorithm 2 </w:t>
            </w:r>
            <w:r w:rsidRPr="00C66B35">
              <w:rPr>
                <w:rFonts w:ascii="Times New Roman" w:hAnsi="Times New Roman" w:cs="Times New Roman"/>
              </w:rPr>
              <w:t>Algorithm for obtaining unique tokens in the corpus via splitting at the word level.</w:t>
            </w:r>
          </w:p>
          <w:p w:rsidR="00181B54" w:rsidRPr="00C66B35" w:rsidRDefault="00181B54" w:rsidP="00B55E8D">
            <w:pPr>
              <w:jc w:val="both"/>
              <w:rPr>
                <w:rFonts w:ascii="Times New Roman" w:hAnsi="Times New Roman" w:cs="Times New Roman"/>
                <w:b/>
                <w:bCs/>
              </w:rPr>
            </w:pPr>
          </w:p>
        </w:tc>
      </w:tr>
      <w:tr w:rsidR="00181B54" w:rsidRPr="00C66B35" w:rsidTr="00B55E8D">
        <w:trPr>
          <w:jc w:val="center"/>
        </w:trPr>
        <w:tc>
          <w:tcPr>
            <w:tcW w:w="3463" w:type="dxa"/>
            <w:tcBorders>
              <w:top w:val="single" w:sz="4" w:space="0" w:color="auto"/>
            </w:tcBorders>
          </w:tcPr>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rPr>
              <w:t xml:space="preserve">Input: </w:t>
            </w:r>
            <w:r w:rsidRPr="00C66B35">
              <w:rPr>
                <w:rFonts w:ascii="Times New Roman" w:hAnsi="Times New Roman" w:cs="Times New Roman"/>
              </w:rPr>
              <w:t xml:space="preserve">Vocabulary size </w:t>
            </w:r>
            <w:r w:rsidRPr="00C66B35">
              <w:rPr>
                <w:rFonts w:ascii="Times New Roman" w:hAnsi="Times New Roman" w:cs="Times New Roman"/>
                <w:i/>
                <w:iCs/>
                <w:lang w:val="nb-NO"/>
              </w:rPr>
              <w:t>k</w:t>
            </w:r>
            <w:r w:rsidRPr="00C66B35">
              <w:rPr>
                <w:rFonts w:ascii="Times New Roman" w:hAnsi="Times New Roman" w:cs="Times New Roman"/>
                <w:lang w:val="nb-NO"/>
              </w:rPr>
              <w:t xml:space="preserve">, </w:t>
            </w:r>
            <w:r w:rsidRPr="00C66B35">
              <w:rPr>
                <w:rFonts w:ascii="Times New Roman" w:hAnsi="Times New Roman" w:cs="Times New Roman"/>
              </w:rPr>
              <w:t xml:space="preserve">Corpus </w:t>
            </w:r>
            <w:r w:rsidRPr="00C66B35">
              <w:rPr>
                <w:rFonts w:ascii="Times New Roman" w:hAnsi="Times New Roman" w:cs="Times New Roman"/>
                <w:i/>
                <w:iCs/>
              </w:rPr>
              <w:t>D</w:t>
            </w:r>
            <w:r w:rsidRPr="00C66B35">
              <w:rPr>
                <w:rFonts w:ascii="Times New Roman" w:hAnsi="Times New Roman" w:cs="Times New Roman"/>
              </w:rPr>
              <w:t xml:space="preserve">, Maximum Iteration </w:t>
            </w:r>
            <w:r w:rsidRPr="00C66B35">
              <w:rPr>
                <w:rFonts w:ascii="Times New Roman" w:hAnsi="Times New Roman" w:cs="Times New Roman"/>
                <w:i/>
                <w:iCs/>
                <w:lang w:val="da-DK"/>
              </w:rPr>
              <w:t>maxiter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b/>
                <w:bCs/>
                <w:lang w:val="de-DE"/>
              </w:rPr>
              <w:t xml:space="preserve">Output: </w:t>
            </w:r>
            <w:r w:rsidRPr="00C66B35">
              <w:rPr>
                <w:rFonts w:ascii="Times New Roman" w:hAnsi="Times New Roman" w:cs="Times New Roman"/>
              </w:rPr>
              <w:t>Vocabulary V</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C66B35">
              <w:rPr>
                <w:rFonts w:ascii="Times New Roman" w:hAnsi="Times New Roman" w:cs="Times New Roman"/>
                <w:i/>
                <w:iCs/>
                <w:lang w:val="nb-NO"/>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nb-NO"/>
              </w:rPr>
              <w:t>PREPROCESS(D)</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i/>
                <w:iCs/>
                <w:lang w:val="nb-NO"/>
              </w:rPr>
              <w:t xml:space="preserve">i </w:t>
            </w:r>
            <w:r w:rsidRPr="00C66B35">
              <w:rPr>
                <w:rFonts w:ascii="Times New Roman" w:hAnsi="Times New Roman" w:cs="Times New Roman"/>
                <w:b/>
                <w:bCs/>
                <w:i/>
                <w:iCs/>
              </w:rPr>
              <w:t>←</w:t>
            </w:r>
            <w:r w:rsidRPr="00C66B35">
              <w:rPr>
                <w:rFonts w:ascii="Times New Roman" w:hAnsi="Times New Roman" w:cs="Times New Roman"/>
                <w:b/>
                <w:bCs/>
              </w:rPr>
              <w:t xml:space="preserve"> </w:t>
            </w:r>
            <w:r w:rsidRPr="00C66B35">
              <w:rPr>
                <w:rFonts w:ascii="Times New Roman" w:hAnsi="Times New Roman" w:cs="Times New Roman"/>
              </w:rPr>
              <w:t>0</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3: </w:t>
            </w:r>
            <w:r w:rsidRPr="00C66B35">
              <w:rPr>
                <w:rFonts w:ascii="Times New Roman" w:hAnsi="Times New Roman" w:cs="Times New Roman"/>
                <w:b/>
                <w:bCs/>
              </w:rPr>
              <w:t xml:space="preserve">while </w:t>
            </w:r>
            <w:r w:rsidRPr="00C66B35">
              <w:rPr>
                <w:rFonts w:ascii="Times New Roman" w:hAnsi="Times New Roman" w:cs="Times New Roman"/>
                <w:b/>
                <w:bCs/>
                <w:iCs/>
                <w:lang w:val="nb-NO"/>
              </w:rPr>
              <w:t>|</w:t>
            </w:r>
            <w:r w:rsidRPr="00C66B35">
              <w:rPr>
                <w:rFonts w:ascii="Times New Roman" w:hAnsi="Times New Roman" w:cs="Times New Roman"/>
                <w:i/>
                <w:iCs/>
                <w:lang w:val="nb-NO"/>
              </w:rPr>
              <w:t>V</w:t>
            </w:r>
            <w:r w:rsidRPr="00C66B35">
              <w:rPr>
                <w:rFonts w:ascii="Times New Roman" w:hAnsi="Times New Roman" w:cs="Times New Roman"/>
                <w:b/>
                <w:bCs/>
                <w:i/>
                <w:iCs/>
                <w:lang w:val="nb-NO"/>
              </w:rPr>
              <w:t xml:space="preserve">| </w:t>
            </w:r>
            <w:r w:rsidRPr="00C66B35">
              <w:rPr>
                <w:rFonts w:ascii="Times New Roman" w:hAnsi="Times New Roman" w:cs="Times New Roman"/>
                <w:i/>
                <w:iCs/>
              </w:rPr>
              <w:t xml:space="preserve">&lt; </w:t>
            </w:r>
            <w:r w:rsidRPr="00C66B35">
              <w:rPr>
                <w:rFonts w:ascii="Times New Roman" w:hAnsi="Times New Roman" w:cs="Times New Roman"/>
                <w:i/>
                <w:iCs/>
                <w:lang w:val="ru-RU"/>
              </w:rPr>
              <w:t xml:space="preserve">k </w:t>
            </w:r>
            <w:r w:rsidRPr="00C66B35">
              <w:rPr>
                <w:rFonts w:ascii="Times New Roman" w:hAnsi="Times New Roman" w:cs="Times New Roman"/>
                <w:lang w:val="nb-NO"/>
              </w:rPr>
              <w:t xml:space="preserve">or </w:t>
            </w:r>
            <w:r w:rsidRPr="00C66B35">
              <w:rPr>
                <w:rFonts w:ascii="Times New Roman" w:hAnsi="Times New Roman" w:cs="Times New Roman"/>
                <w:i/>
                <w:iCs/>
                <w:lang w:val="nb-NO"/>
              </w:rPr>
              <w:t xml:space="preserve">i </w:t>
            </w:r>
            <w:r w:rsidRPr="00C66B35">
              <w:rPr>
                <w:rFonts w:ascii="Times New Roman" w:hAnsi="Times New Roman" w:cs="Times New Roman"/>
                <w:bCs/>
                <w:u w:val="single"/>
              </w:rPr>
              <w:t>&lt;</w:t>
            </w:r>
            <w:r w:rsidRPr="00C66B35">
              <w:rPr>
                <w:rFonts w:ascii="Times New Roman" w:hAnsi="Times New Roman" w:cs="Times New Roman"/>
                <w:b/>
                <w:bCs/>
              </w:rPr>
              <w:t xml:space="preserve"> </w:t>
            </w:r>
            <w:r w:rsidRPr="007B6880">
              <w:rPr>
                <w:rFonts w:ascii="Times New Roman" w:hAnsi="Times New Roman" w:cs="Times New Roman"/>
                <w:i/>
                <w:iCs/>
                <w:lang w:val="en-IN"/>
              </w:rPr>
              <w:t xml:space="preserve">maxiter </w:t>
            </w:r>
            <w:r w:rsidRPr="007B6880">
              <w:rPr>
                <w:rFonts w:ascii="Times New Roman" w:hAnsi="Times New Roman" w:cs="Times New Roman"/>
                <w:b/>
                <w:bCs/>
                <w:lang w:val="en-IN"/>
              </w:rPr>
              <w:t>do</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4: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w:t>
            </w:r>
            <w:r w:rsidRPr="007B6880">
              <w:rPr>
                <w:rFonts w:ascii="Times New Roman" w:hAnsi="Times New Roman" w:cs="Times New Roman"/>
                <w:i/>
                <w:iCs/>
                <w:lang w:val="en-IN"/>
              </w:rPr>
              <w:t xml:space="preserve"> </w:t>
            </w:r>
            <w:r w:rsidRPr="00C66B35">
              <w:rPr>
                <w:rFonts w:ascii="Times New Roman" w:hAnsi="Times New Roman" w:cs="Times New Roman"/>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 xml:space="preserve">max </w:t>
            </w:r>
            <w:r w:rsidRPr="00C66B35">
              <w:rPr>
                <w:rFonts w:ascii="Times New Roman" w:hAnsi="Times New Roman" w:cs="Times New Roman"/>
                <w:i/>
                <w:iCs/>
                <w:lang w:val="fi-FI"/>
              </w:rPr>
              <w:t>(F</w:t>
            </w:r>
            <w:r w:rsidRPr="00C66B35">
              <w:rPr>
                <w:rFonts w:ascii="Times New Roman" w:hAnsi="Times New Roman" w:cs="Times New Roman"/>
                <w:i/>
                <w:iCs/>
                <w:lang w:val="sv-SE"/>
              </w:rPr>
              <w:t>C (t</w:t>
            </w:r>
            <w:r w:rsidRPr="00C66B35">
              <w:rPr>
                <w:rFonts w:ascii="Times New Roman" w:hAnsi="Times New Roman" w:cs="Times New Roman"/>
                <w:i/>
                <w:iCs/>
                <w:vertAlign w:val="subscript"/>
                <w:lang w:val="sv-SE"/>
              </w:rPr>
              <w:t xml:space="preserve"> l</w:t>
            </w:r>
            <w:r w:rsidRPr="00C66B35">
              <w:rPr>
                <w:rFonts w:ascii="Times New Roman" w:hAnsi="Times New Roman" w:cs="Times New Roman"/>
                <w:i/>
                <w:iCs/>
                <w:lang w:val="sv-SE"/>
              </w:rPr>
              <w:t xml:space="preserve">, t </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w:t>
            </w:r>
          </w:p>
          <w:p w:rsidR="00181B54" w:rsidRPr="00C66B35" w:rsidRDefault="00181B54" w:rsidP="00B55E8D">
            <w:pPr>
              <w:shd w:val="clear" w:color="auto" w:fill="FFFFFF"/>
              <w:tabs>
                <w:tab w:val="left" w:pos="763"/>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C66B35">
              <w:rPr>
                <w:rFonts w:ascii="Times New Roman" w:hAnsi="Times New Roman" w:cs="Times New Roman"/>
                <w:i/>
                <w:iCs/>
              </w:rPr>
              <w:t>t</w:t>
            </w:r>
            <w:r w:rsidRPr="00C66B35">
              <w:rPr>
                <w:rFonts w:ascii="Times New Roman" w:hAnsi="Times New Roman" w:cs="Times New Roman"/>
                <w:i/>
                <w:iCs/>
                <w:vertAlign w:val="subscript"/>
              </w:rPr>
              <w:t>l</w:t>
            </w:r>
            <w:r w:rsidRPr="00C66B35">
              <w:rPr>
                <w:rFonts w:ascii="Times New Roman" w:hAnsi="Times New Roman" w:cs="Times New Roman"/>
                <w:i/>
                <w:iCs/>
                <w:vertAlign w:val="subscript"/>
                <w:lang w:val="es-ES_tradnl"/>
              </w:rPr>
              <w:t>r</w:t>
            </w:r>
            <w:r w:rsidRPr="00C66B35">
              <w:rPr>
                <w:rFonts w:ascii="Times New Roman" w:hAnsi="Times New Roman" w:cs="Times New Roman"/>
                <w:i/>
                <w:iCs/>
                <w:lang w:val="es-ES_tradnl"/>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t</w:t>
            </w:r>
            <w:r w:rsidRPr="00C66B35">
              <w:rPr>
                <w:rFonts w:ascii="Times New Roman" w:hAnsi="Times New Roman" w:cs="Times New Roman"/>
                <w:i/>
                <w:iCs/>
                <w:vertAlign w:val="subscript"/>
                <w:lang w:val="nb-NO"/>
              </w:rPr>
              <w:t>l</w:t>
            </w:r>
            <w:r w:rsidRPr="00C66B35">
              <w:rPr>
                <w:rFonts w:ascii="Times New Roman" w:hAnsi="Times New Roman" w:cs="Times New Roman"/>
                <w:i/>
                <w:iCs/>
                <w:lang w:val="nb-NO"/>
              </w:rPr>
              <w:t xml:space="preserve"> </w:t>
            </w:r>
            <w:r w:rsidRPr="00C66B35">
              <w:rPr>
                <w:rFonts w:ascii="Times New Roman" w:hAnsi="Times New Roman" w:cs="Times New Roman"/>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p>
          <w:p w:rsidR="00181B54" w:rsidRPr="00C66B35" w:rsidRDefault="00181B54" w:rsidP="00B55E8D">
            <w:pPr>
              <w:shd w:val="clear" w:color="auto" w:fill="FFFFFF"/>
              <w:tabs>
                <w:tab w:val="left" w:pos="763"/>
              </w:tabs>
              <w:jc w:val="both"/>
              <w:rPr>
                <w:rFonts w:ascii="Times New Roman" w:hAnsi="Times New Roman" w:cs="Times New Roman"/>
              </w:rPr>
            </w:pPr>
            <w:r w:rsidRPr="00C66B35">
              <w:rPr>
                <w:rFonts w:ascii="Times New Roman" w:hAnsi="Times New Roman" w:cs="Times New Roman"/>
              </w:rPr>
              <w:t>6:</w:t>
            </w:r>
            <w:r w:rsidRPr="00C66B35">
              <w:rPr>
                <w:rFonts w:ascii="Times New Roman" w:hAnsi="Times New Roman" w:cs="Times New Roman"/>
              </w:rPr>
              <w:tab/>
            </w:r>
            <w:r w:rsidRPr="00C66B35">
              <w:rPr>
                <w:rFonts w:ascii="Times New Roman" w:hAnsi="Times New Roman" w:cs="Times New Roman"/>
                <w:i/>
                <w:iCs/>
                <w:lang w:val="nb-NO"/>
              </w:rPr>
              <w:t>t</w:t>
            </w:r>
            <w:r w:rsidRPr="00C66B35">
              <w:rPr>
                <w:rFonts w:ascii="Times New Roman" w:hAnsi="Times New Roman" w:cs="Times New Roman"/>
                <w:i/>
                <w:iCs/>
                <w:vertAlign w:val="subscript"/>
                <w:lang w:val="nb-NO"/>
              </w:rPr>
              <w:t>l</w:t>
            </w:r>
            <w:r w:rsidRPr="00C66B35">
              <w:rPr>
                <w:rFonts w:ascii="Times New Roman" w:hAnsi="Times New Roman" w:cs="Times New Roman"/>
                <w:lang w:val="es-ES_tradnl"/>
              </w:rPr>
              <w:t>:</w:t>
            </w:r>
            <w:r w:rsidRPr="00C66B35">
              <w:rPr>
                <w:rFonts w:ascii="Times New Roman" w:hAnsi="Times New Roman" w:cs="Times New Roman"/>
                <w:i/>
                <w:iCs/>
                <w:lang w:val="da-DK"/>
              </w:rPr>
              <w:t>t</w:t>
            </w:r>
            <w:r w:rsidRPr="00C66B35">
              <w:rPr>
                <w:rFonts w:ascii="Times New Roman" w:hAnsi="Times New Roman" w:cs="Times New Roman"/>
                <w:i/>
                <w:iCs/>
                <w:vertAlign w:val="subscript"/>
                <w:lang w:val="da-DK"/>
              </w:rPr>
              <w:t>r</w:t>
            </w:r>
            <w:r w:rsidRPr="00C66B35">
              <w:rPr>
                <w:rFonts w:ascii="Times New Roman" w:hAnsi="Times New Roman" w:cs="Times New Roman"/>
                <w:i/>
                <w:iCs/>
                <w:lang w:val="da-DK"/>
              </w:rPr>
              <w:t xml:space="preserve"> </w:t>
            </w:r>
            <w:r w:rsidRPr="00C66B35">
              <w:rPr>
                <w:rFonts w:ascii="Times New Roman" w:hAnsi="Times New Roman" w:cs="Times New Roman"/>
                <w:b/>
                <w:bCs/>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lr</w:t>
            </w:r>
          </w:p>
          <w:p w:rsidR="00181B54" w:rsidRPr="00C66B35" w:rsidRDefault="00181B54" w:rsidP="00B55E8D">
            <w:pPr>
              <w:shd w:val="clear" w:color="auto" w:fill="FFFFFF"/>
              <w:tabs>
                <w:tab w:val="left" w:pos="778"/>
              </w:tabs>
              <w:jc w:val="both"/>
              <w:rPr>
                <w:rFonts w:ascii="Times New Roman" w:hAnsi="Times New Roman" w:cs="Times New Roman"/>
              </w:rPr>
            </w:pPr>
            <w:r w:rsidRPr="00C66B35">
              <w:rPr>
                <w:rFonts w:ascii="Times New Roman" w:hAnsi="Times New Roman" w:cs="Times New Roman"/>
              </w:rPr>
              <w:t>7:</w:t>
            </w:r>
            <w:r w:rsidRPr="00C66B35">
              <w:rPr>
                <w:rFonts w:ascii="Times New Roman" w:hAnsi="Times New Roman" w:cs="Times New Roman"/>
              </w:rPr>
              <w:tab/>
            </w:r>
            <w:r w:rsidRPr="00C66B35">
              <w:rPr>
                <w:rFonts w:ascii="Times New Roman" w:hAnsi="Times New Roman" w:cs="Times New Roman"/>
                <w:i/>
                <w:iCs/>
                <w:lang w:val="ru-RU"/>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V </w:t>
            </w:r>
            <w:r w:rsidRPr="00C66B35">
              <w:rPr>
                <w:rFonts w:ascii="Times New Roman" w:eastAsia="Arial Unicode MS" w:hAnsi="Times New Roman" w:cs="Times New Roman"/>
                <w:b/>
                <w:bCs/>
                <w:lang w:val="ru-RU"/>
              </w:rPr>
              <w:t>∩</w:t>
            </w:r>
            <w:r w:rsidRPr="00C66B35">
              <w:rPr>
                <w:rFonts w:ascii="Times New Roman" w:hAnsi="Times New Roman" w:cs="Times New Roman"/>
                <w:b/>
                <w:bCs/>
                <w:lang w:val="ru-RU"/>
              </w:rPr>
              <w:t xml:space="preserve">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8:</w:t>
            </w:r>
            <w:r w:rsidRPr="00C66B35">
              <w:rPr>
                <w:rFonts w:ascii="Times New Roman" w:hAnsi="Times New Roman" w:cs="Times New Roman"/>
              </w:rPr>
              <w:tab/>
            </w:r>
            <w:r w:rsidRPr="00C66B35">
              <w:rPr>
                <w:rFonts w:ascii="Times New Roman" w:hAnsi="Times New Roman" w:cs="Times New Roman"/>
                <w:i/>
                <w:iCs/>
                <w:lang w:val="el-GR"/>
              </w:rPr>
              <w:t xml:space="preserve">i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i </w:t>
            </w:r>
            <w:r w:rsidRPr="00C66B35">
              <w:rPr>
                <w:rFonts w:ascii="Times New Roman" w:hAnsi="Times New Roman" w:cs="Times New Roman"/>
              </w:rPr>
              <w:t>+ 1</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9: </w:t>
            </w:r>
            <w:r w:rsidRPr="00C66B35">
              <w:rPr>
                <w:rFonts w:ascii="Times New Roman" w:hAnsi="Times New Roman" w:cs="Times New Roman"/>
                <w:b/>
                <w:bCs/>
              </w:rPr>
              <w:t>end while</w:t>
            </w:r>
          </w:p>
          <w:p w:rsidR="00181B54" w:rsidRPr="00C66B35" w:rsidRDefault="00181B54" w:rsidP="00B55E8D">
            <w:pPr>
              <w:shd w:val="clear" w:color="auto" w:fill="FFFFFF"/>
              <w:jc w:val="both"/>
              <w:rPr>
                <w:rFonts w:ascii="Times New Roman" w:hAnsi="Times New Roman" w:cs="Times New Roman"/>
                <w:b/>
                <w:bCs/>
              </w:rPr>
            </w:pPr>
            <w:r w:rsidRPr="007B6880">
              <w:rPr>
                <w:rFonts w:ascii="Times New Roman" w:hAnsi="Times New Roman" w:cs="Times New Roman"/>
                <w:b/>
                <w:bCs/>
                <w:lang w:val="en-IN"/>
              </w:rPr>
              <w:tab/>
            </w:r>
            <w:r w:rsidRPr="00C66B35">
              <w:rPr>
                <w:rFonts w:ascii="Times New Roman" w:hAnsi="Times New Roman" w:cs="Times New Roman"/>
                <w:b/>
                <w:bCs/>
                <w:lang w:val="it-IT"/>
              </w:rPr>
              <w:t xml:space="preserve">return </w:t>
            </w:r>
            <w:r w:rsidRPr="00C66B35">
              <w:rPr>
                <w:rFonts w:ascii="Times New Roman" w:hAnsi="Times New Roman" w:cs="Times New Roman"/>
                <w:lang w:val="sv-SE"/>
              </w:rPr>
              <w:t>V</w:t>
            </w:r>
          </w:p>
        </w:tc>
        <w:tc>
          <w:tcPr>
            <w:tcW w:w="245" w:type="dxa"/>
            <w:tcBorders>
              <w:bottom w:val="nil"/>
            </w:tcBorders>
          </w:tcPr>
          <w:p w:rsidR="00181B54" w:rsidRPr="00C66B35" w:rsidRDefault="00181B54" w:rsidP="00B55E8D">
            <w:pPr>
              <w:shd w:val="clear" w:color="auto" w:fill="FFFFFF"/>
              <w:jc w:val="both"/>
              <w:rPr>
                <w:rFonts w:ascii="Times New Roman" w:hAnsi="Times New Roman" w:cs="Times New Roman"/>
                <w:b/>
                <w:bCs/>
                <w:lang w:val="it-IT"/>
              </w:rPr>
            </w:pPr>
          </w:p>
        </w:tc>
        <w:tc>
          <w:tcPr>
            <w:tcW w:w="3780" w:type="dxa"/>
          </w:tcPr>
          <w:p w:rsidR="00181B54" w:rsidRPr="007B6880" w:rsidRDefault="00181B54" w:rsidP="00B55E8D">
            <w:pPr>
              <w:shd w:val="clear" w:color="auto" w:fill="FFFFFF"/>
              <w:jc w:val="both"/>
              <w:rPr>
                <w:rFonts w:ascii="Times New Roman" w:hAnsi="Times New Roman" w:cs="Times New Roman"/>
                <w:i/>
                <w:iCs/>
                <w:lang w:val="en-IN"/>
              </w:rPr>
            </w:pPr>
            <w:r w:rsidRPr="007B6880">
              <w:rPr>
                <w:rFonts w:ascii="Times New Roman" w:hAnsi="Times New Roman" w:cs="Times New Roman"/>
                <w:b/>
                <w:bCs/>
                <w:lang w:val="en-IN"/>
              </w:rPr>
              <w:t xml:space="preserve">Input: </w:t>
            </w:r>
            <w:r w:rsidRPr="007B6880">
              <w:rPr>
                <w:rFonts w:ascii="Times New Roman" w:hAnsi="Times New Roman" w:cs="Times New Roman"/>
                <w:lang w:val="en-IN"/>
              </w:rPr>
              <w:t xml:space="preserve">Corpus </w:t>
            </w:r>
            <w:r w:rsidRPr="007B6880">
              <w:rPr>
                <w:rFonts w:ascii="Times New Roman" w:hAnsi="Times New Roman" w:cs="Times New Roman"/>
                <w:i/>
                <w:iCs/>
                <w:lang w:val="en-IN"/>
              </w:rPr>
              <w:t>D</w:t>
            </w:r>
          </w:p>
          <w:p w:rsidR="00181B54" w:rsidRPr="00C66B35" w:rsidRDefault="00181B54" w:rsidP="00B55E8D">
            <w:pPr>
              <w:shd w:val="clear" w:color="auto" w:fill="FFFFFF"/>
              <w:jc w:val="both"/>
              <w:rPr>
                <w:rFonts w:ascii="Times New Roman" w:hAnsi="Times New Roman" w:cs="Times New Roman"/>
              </w:rPr>
            </w:pPr>
            <w:r w:rsidRPr="007B6880">
              <w:rPr>
                <w:rFonts w:ascii="Times New Roman" w:hAnsi="Times New Roman" w:cs="Times New Roman"/>
                <w:b/>
                <w:bCs/>
                <w:lang w:val="en-IN"/>
              </w:rPr>
              <w:t xml:space="preserve">Output: </w:t>
            </w:r>
            <w:r w:rsidRPr="00C66B35">
              <w:rPr>
                <w:rFonts w:ascii="Times New Roman" w:hAnsi="Times New Roman" w:cs="Times New Roman"/>
              </w:rPr>
              <w:t>Vocabulary V</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7B6880">
              <w:rPr>
                <w:rFonts w:ascii="Times New Roman" w:hAnsi="Times New Roman" w:cs="Times New Roman"/>
                <w:i/>
                <w:iCs/>
                <w:lang w:val="en-IN"/>
              </w:rPr>
              <w:t>V</w:t>
            </w:r>
            <w:r w:rsidRPr="007B6880">
              <w:rPr>
                <w:rFonts w:ascii="Times New Roman" w:hAnsi="Times New Roman" w:cs="Times New Roman"/>
                <w:b/>
                <w:bCs/>
                <w:i/>
                <w:iCs/>
                <w:lang w:val="en-IN"/>
              </w:rPr>
              <w:t xml:space="preserve"> </w:t>
            </w:r>
            <w:r w:rsidRPr="00C66B35">
              <w:rPr>
                <w:rFonts w:ascii="Times New Roman" w:hAnsi="Times New Roman" w:cs="Times New Roman"/>
                <w:b/>
                <w:bCs/>
                <w:i/>
                <w:iCs/>
              </w:rPr>
              <w:t>←</w:t>
            </w:r>
            <w:r w:rsidRPr="00C66B35">
              <w:rPr>
                <w:rFonts w:ascii="Times New Roman" w:hAnsi="Times New Roman" w:cs="Times New Roman"/>
              </w:rPr>
              <w:t>{}</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b/>
                <w:bCs/>
                <w:lang w:val="nb-NO"/>
              </w:rPr>
              <w:t xml:space="preserve">for </w:t>
            </w:r>
            <w:r w:rsidRPr="00C66B35">
              <w:rPr>
                <w:rFonts w:ascii="Times New Roman" w:hAnsi="Times New Roman" w:cs="Times New Roman"/>
                <w:i/>
                <w:iCs/>
                <w:lang w:val="nb-NO"/>
              </w:rPr>
              <w:t xml:space="preserve">w </w:t>
            </w:r>
            <w:r w:rsidRPr="00C66B35">
              <w:rPr>
                <w:rFonts w:ascii="Times New Roman" w:hAnsi="Times New Roman" w:cs="Times New Roman"/>
                <w:i/>
                <w:iCs/>
                <w:lang w:val="nb-NO"/>
              </w:rPr>
              <w:sym w:font="Symbol" w:char="F020"/>
            </w:r>
            <w:r w:rsidRPr="00C66B35">
              <w:rPr>
                <w:rFonts w:ascii="Times New Roman" w:hAnsi="Times New Roman" w:cs="Times New Roman"/>
                <w:iCs/>
                <w:lang w:val="nb-NO"/>
              </w:rPr>
              <w:sym w:font="Symbol" w:char="F0CE"/>
            </w:r>
            <w:r w:rsidRPr="007B6880">
              <w:rPr>
                <w:rFonts w:ascii="Times New Roman" w:hAnsi="Times New Roman" w:cs="Times New Roman"/>
                <w:b/>
                <w:bCs/>
                <w:i/>
                <w:iCs/>
                <w:lang w:val="en-IN"/>
              </w:rPr>
              <w:t xml:space="preserve"> </w:t>
            </w:r>
            <w:r w:rsidRPr="007B6880">
              <w:rPr>
                <w:rFonts w:ascii="Times New Roman" w:hAnsi="Times New Roman" w:cs="Times New Roman"/>
                <w:i/>
                <w:iCs/>
                <w:lang w:val="en-IN"/>
              </w:rPr>
              <w:t>split(D, delimiter=</w:t>
            </w:r>
            <w:r w:rsidRPr="00C66B35">
              <w:rPr>
                <w:rFonts w:ascii="Times New Roman" w:hAnsi="Times New Roman" w:cs="Times New Roman"/>
                <w:i/>
                <w:iCs/>
              </w:rPr>
              <w:t xml:space="preserve">" ") </w:t>
            </w:r>
            <w:r w:rsidRPr="007B6880">
              <w:rPr>
                <w:rFonts w:ascii="Times New Roman" w:hAnsi="Times New Roman" w:cs="Times New Roman"/>
                <w:b/>
                <w:bCs/>
                <w:lang w:val="en-IN"/>
              </w:rPr>
              <w:t>do</w:t>
            </w:r>
          </w:p>
          <w:p w:rsidR="00181B54" w:rsidRPr="00C66B35" w:rsidRDefault="00181B54" w:rsidP="00B55E8D">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3:</w:t>
            </w:r>
            <w:r w:rsidRPr="00C66B35">
              <w:rPr>
                <w:rFonts w:ascii="Times New Roman" w:hAnsi="Times New Roman" w:cs="Times New Roman"/>
              </w:rPr>
              <w:tab/>
            </w:r>
            <w:r w:rsidRPr="00C66B35">
              <w:rPr>
                <w:rFonts w:ascii="Times New Roman" w:hAnsi="Times New Roman" w:cs="Times New Roman"/>
                <w:b/>
                <w:bCs/>
              </w:rPr>
              <w:t xml:space="preserve">for </w:t>
            </w:r>
            <w:r w:rsidRPr="00C66B35">
              <w:rPr>
                <w:rFonts w:ascii="Times New Roman" w:hAnsi="Times New Roman" w:cs="Times New Roman"/>
                <w:i/>
                <w:iCs/>
                <w:lang w:val="da-DK"/>
              </w:rPr>
              <w:t>c</w:t>
            </w:r>
            <w:r w:rsidRPr="007B6880">
              <w:rPr>
                <w:rFonts w:ascii="Times New Roman" w:hAnsi="Times New Roman" w:cs="Times New Roman"/>
                <w:i/>
                <w:iCs/>
                <w:lang w:val="en-IN"/>
              </w:rPr>
              <w:t xml:space="preserve">h </w:t>
            </w:r>
            <w:r w:rsidRPr="00C66B35">
              <w:rPr>
                <w:rFonts w:ascii="Times New Roman" w:hAnsi="Times New Roman" w:cs="Times New Roman"/>
                <w:iCs/>
                <w:lang w:val="nb-NO"/>
              </w:rPr>
              <w:sym w:font="Symbol" w:char="F0CE"/>
            </w:r>
            <w:r w:rsidRPr="007B6880">
              <w:rPr>
                <w:rFonts w:ascii="Times New Roman" w:hAnsi="Times New Roman" w:cs="Times New Roman"/>
                <w:b/>
                <w:bCs/>
                <w:lang w:val="en-IN"/>
              </w:rPr>
              <w:t xml:space="preserve"> </w:t>
            </w:r>
            <w:r w:rsidRPr="00C66B35">
              <w:rPr>
                <w:rFonts w:ascii="Times New Roman" w:hAnsi="Times New Roman" w:cs="Times New Roman"/>
                <w:i/>
                <w:iCs/>
                <w:lang w:val="nb-NO"/>
              </w:rPr>
              <w:t xml:space="preserve">w </w:t>
            </w:r>
            <w:r w:rsidRPr="007B6880">
              <w:rPr>
                <w:rFonts w:ascii="Times New Roman" w:hAnsi="Times New Roman" w:cs="Times New Roman"/>
                <w:b/>
                <w:bCs/>
                <w:lang w:val="en-IN"/>
              </w:rPr>
              <w:t>do</w:t>
            </w:r>
          </w:p>
          <w:p w:rsidR="00181B54" w:rsidRPr="00C66B35" w:rsidRDefault="00181B54" w:rsidP="00B55E8D">
            <w:pPr>
              <w:shd w:val="clear" w:color="auto" w:fill="FFFFFF"/>
              <w:tabs>
                <w:tab w:val="left" w:pos="1123"/>
              </w:tabs>
              <w:jc w:val="both"/>
              <w:rPr>
                <w:rFonts w:ascii="Times New Roman" w:hAnsi="Times New Roman" w:cs="Times New Roman"/>
              </w:rPr>
            </w:pPr>
            <w:r w:rsidRPr="00C66B35">
              <w:rPr>
                <w:rFonts w:ascii="Times New Roman" w:hAnsi="Times New Roman" w:cs="Times New Roman"/>
              </w:rPr>
              <w:t>4:</w:t>
            </w:r>
            <w:r w:rsidRPr="00C66B35">
              <w:rPr>
                <w:rFonts w:ascii="Times New Roman" w:hAnsi="Times New Roman" w:cs="Times New Roman"/>
              </w:rPr>
              <w:tab/>
            </w:r>
            <w:r w:rsidRPr="00C66B35">
              <w:rPr>
                <w:rFonts w:ascii="Times New Roman" w:hAnsi="Times New Roman" w:cs="Times New Roman"/>
                <w:i/>
                <w:iCs/>
              </w:rPr>
              <w:t xml:space="preserve">V </w:t>
            </w:r>
            <w:r w:rsidRPr="00C66B35">
              <w:rPr>
                <w:rFonts w:ascii="Times New Roman" w:eastAsia="Arial Unicode MS" w:hAnsi="Times New Roman" w:cs="Times New Roman"/>
                <w:b/>
                <w:bCs/>
                <w:lang w:val="el-GR"/>
              </w:rPr>
              <w:t>∩</w:t>
            </w:r>
            <w:r w:rsidRPr="00C66B35">
              <w:rPr>
                <w:rFonts w:ascii="Times New Roman" w:hAnsi="Times New Roman" w:cs="Times New Roman"/>
                <w:b/>
                <w:bCs/>
                <w:lang w:val="el-GR"/>
              </w:rPr>
              <w:t xml:space="preserve"> </w:t>
            </w:r>
            <w:r w:rsidRPr="00C66B35">
              <w:rPr>
                <w:rFonts w:ascii="Times New Roman" w:hAnsi="Times New Roman" w:cs="Times New Roman"/>
                <w:i/>
                <w:iCs/>
                <w:lang w:val="da-DK"/>
              </w:rPr>
              <w:t>c</w:t>
            </w:r>
            <w:r w:rsidRPr="007B6880">
              <w:rPr>
                <w:rFonts w:ascii="Times New Roman" w:hAnsi="Times New Roman" w:cs="Times New Roman"/>
                <w:i/>
                <w:iCs/>
                <w:lang w:val="en-IN"/>
              </w:rPr>
              <w:t>h</w:t>
            </w:r>
          </w:p>
          <w:p w:rsidR="00181B54" w:rsidRPr="00C66B35" w:rsidRDefault="00181B54" w:rsidP="00B55E8D">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181B54" w:rsidRPr="00C66B35" w:rsidRDefault="00181B54" w:rsidP="00B55E8D">
            <w:pPr>
              <w:shd w:val="clear" w:color="auto" w:fill="FFFFFF"/>
              <w:jc w:val="both"/>
              <w:rPr>
                <w:rFonts w:ascii="Times New Roman" w:hAnsi="Times New Roman" w:cs="Times New Roman"/>
              </w:rPr>
            </w:pPr>
            <w:r w:rsidRPr="00C66B35">
              <w:rPr>
                <w:rFonts w:ascii="Times New Roman" w:hAnsi="Times New Roman" w:cs="Times New Roman"/>
              </w:rPr>
              <w:t xml:space="preserve">6: </w:t>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181B54" w:rsidRPr="00C66B35" w:rsidRDefault="00181B54" w:rsidP="00B55E8D">
            <w:pPr>
              <w:shd w:val="clear" w:color="auto" w:fill="FFFFFF"/>
              <w:jc w:val="both"/>
              <w:rPr>
                <w:rFonts w:ascii="Times New Roman" w:hAnsi="Times New Roman" w:cs="Times New Roman"/>
                <w:b/>
                <w:bCs/>
              </w:rPr>
            </w:pPr>
            <w:r w:rsidRPr="007B6880">
              <w:rPr>
                <w:rFonts w:ascii="Times New Roman" w:hAnsi="Times New Roman" w:cs="Times New Roman"/>
                <w:b/>
                <w:bCs/>
                <w:lang w:val="en-IN"/>
              </w:rPr>
              <w:tab/>
              <w:t xml:space="preserve">return </w:t>
            </w:r>
            <w:r w:rsidRPr="00C66B35">
              <w:rPr>
                <w:rFonts w:ascii="Times New Roman" w:hAnsi="Times New Roman" w:cs="Times New Roman"/>
              </w:rPr>
              <w:t>V</w:t>
            </w:r>
          </w:p>
        </w:tc>
      </w:tr>
      <w:bookmarkEnd w:id="8"/>
    </w:tbl>
    <w:p w:rsidR="00181B54" w:rsidRDefault="00181B54" w:rsidP="00772DA7">
      <w:pPr>
        <w:shd w:val="clear" w:color="auto" w:fill="FFFFFF"/>
        <w:rPr>
          <w:rFonts w:ascii="Times New Roman" w:hAnsi="Times New Roman" w:cs="Times New Roman"/>
          <w:i/>
          <w:iCs/>
        </w:rPr>
      </w:pPr>
    </w:p>
    <w:p w:rsidR="00C8143E" w:rsidRDefault="00EA7EBB">
      <w:pPr>
        <w:shd w:val="clear" w:color="auto" w:fill="FFFFFF"/>
        <w:rPr>
          <w:rFonts w:ascii="Times New Roman" w:hAnsi="Times New Roman" w:cs="Times New Roman"/>
          <w:i/>
          <w:iCs/>
        </w:rPr>
      </w:pPr>
      <w:r>
        <w:rPr>
          <w:rFonts w:ascii="Times New Roman" w:hAnsi="Times New Roman" w:cs="Times New Roman"/>
          <w:i/>
          <w:iCs/>
        </w:rPr>
        <w:t xml:space="preserve">&lt;H4&gt; </w:t>
      </w:r>
      <w:r w:rsidR="004436D6" w:rsidRPr="002512F2">
        <w:rPr>
          <w:rFonts w:ascii="Times New Roman" w:hAnsi="Times New Roman" w:cs="Times New Roman"/>
          <w:i/>
          <w:iCs/>
        </w:rPr>
        <w:t>WordPiece Tokeni</w:t>
      </w:r>
      <w:r w:rsidR="004D405E" w:rsidRPr="004D405E">
        <w:rPr>
          <w:rFonts w:ascii="Times New Roman" w:hAnsi="Times New Roman" w:cs="Times New Roman"/>
          <w:i/>
          <w:iCs/>
        </w:rPr>
        <w:t>s</w:t>
      </w:r>
      <w:r w:rsidR="004436D6" w:rsidRPr="002512F2">
        <w:rPr>
          <w:rFonts w:ascii="Times New Roman" w:hAnsi="Times New Roman" w:cs="Times New Roman"/>
          <w:i/>
          <w:iCs/>
        </w:rPr>
        <w:t>er</w:t>
      </w:r>
    </w:p>
    <w:p w:rsidR="00772DA7" w:rsidRDefault="00772DA7" w:rsidP="00772DA7">
      <w:pPr>
        <w:shd w:val="clear" w:color="auto" w:fill="FFFFFF"/>
        <w:rPr>
          <w:rFonts w:ascii="Times New Roman" w:hAnsi="Times New Roman" w:cs="Times New Roman"/>
          <w:i/>
          <w:iCs/>
        </w:rPr>
      </w:pPr>
    </w:p>
    <w:p w:rsidR="004436D6" w:rsidRPr="006558AD" w:rsidRDefault="004436D6" w:rsidP="006558AD">
      <w:pPr>
        <w:shd w:val="clear" w:color="auto" w:fill="FFFFFF"/>
        <w:jc w:val="both"/>
        <w:rPr>
          <w:rFonts w:ascii="Times New Roman" w:hAnsi="Times New Roman" w:cs="Times New Roman"/>
        </w:rPr>
      </w:pPr>
      <w:bookmarkStart w:id="9" w:name="bookmark18"/>
      <w:r w:rsidRPr="006558AD">
        <w:rPr>
          <w:rFonts w:ascii="Times New Roman" w:hAnsi="Times New Roman" w:cs="Times New Roman"/>
        </w:rPr>
        <w:t>T</w:t>
      </w:r>
      <w:bookmarkEnd w:id="9"/>
      <w:r w:rsidRPr="006558AD">
        <w:rPr>
          <w:rFonts w:ascii="Times New Roman" w:hAnsi="Times New Roman" w:cs="Times New Roman"/>
        </w:rPr>
        <w:t>he processing of merging characters in BPE depends solely on the frequency count of the characters at each iteration. Instead of maximi</w:t>
      </w:r>
      <w:r w:rsidR="007B6880">
        <w:rPr>
          <w:rFonts w:ascii="Times New Roman" w:hAnsi="Times New Roman" w:cs="Times New Roman"/>
        </w:rPr>
        <w:t>s</w:t>
      </w:r>
      <w:r w:rsidRPr="006558AD">
        <w:rPr>
          <w:rFonts w:ascii="Times New Roman" w:hAnsi="Times New Roman" w:cs="Times New Roman"/>
        </w:rPr>
        <w:t>ing information gain purely based on frequency, we can maximi</w:t>
      </w:r>
      <w:r w:rsidR="007B6880">
        <w:rPr>
          <w:rFonts w:ascii="Times New Roman" w:hAnsi="Times New Roman" w:cs="Times New Roman"/>
        </w:rPr>
        <w:t>s</w:t>
      </w:r>
      <w:r w:rsidRPr="006558AD">
        <w:rPr>
          <w:rFonts w:ascii="Times New Roman" w:hAnsi="Times New Roman" w:cs="Times New Roman"/>
        </w:rPr>
        <w:t>e the likelihood of improving the subword’s coverage within the corpus. A famous probabilistic variant of BPE is the WordPiece Tokeni</w:t>
      </w:r>
      <w:r w:rsidR="00482EE7">
        <w:rPr>
          <w:rFonts w:ascii="Times New Roman" w:hAnsi="Times New Roman" w:cs="Times New Roman"/>
        </w:rPr>
        <w:t>s</w:t>
      </w:r>
      <w:r w:rsidRPr="006558AD">
        <w:rPr>
          <w:rFonts w:ascii="Times New Roman" w:hAnsi="Times New Roman" w:cs="Times New Roman"/>
        </w:rPr>
        <w:t>er. Keeping the rest of the BPE process the same, the primary modif</w:t>
      </w:r>
      <w:r w:rsidR="006B721B">
        <w:rPr>
          <w:rFonts w:ascii="Times New Roman" w:hAnsi="Times New Roman" w:cs="Times New Roman"/>
        </w:rPr>
        <w:t>i</w:t>
      </w:r>
      <w:r w:rsidRPr="006558AD">
        <w:rPr>
          <w:rFonts w:ascii="Times New Roman" w:hAnsi="Times New Roman" w:cs="Times New Roman"/>
        </w:rPr>
        <w:t xml:space="preserve">cation that WordPiece introduces is by replacing the exact frequency count in Algorithm 1 at step 4 with Equation </w:t>
      </w:r>
      <w:r w:rsidR="00700E94">
        <w:rPr>
          <w:rFonts w:ascii="Times New Roman" w:hAnsi="Times New Roman" w:cs="Times New Roman"/>
        </w:rPr>
        <w:t>(</w:t>
      </w:r>
      <w:r w:rsidR="008C3EC6">
        <w:rPr>
          <w:rFonts w:ascii="Times New Roman" w:hAnsi="Times New Roman" w:cs="Times New Roman"/>
        </w:rPr>
        <w:t>2.</w:t>
      </w:r>
      <w:r w:rsidRPr="006558AD">
        <w:rPr>
          <w:rFonts w:ascii="Times New Roman" w:hAnsi="Times New Roman" w:cs="Times New Roman"/>
        </w:rPr>
        <w:t>2</w:t>
      </w:r>
      <w:r w:rsidR="00700E94">
        <w:rPr>
          <w:rFonts w:ascii="Times New Roman" w:hAnsi="Times New Roman" w:cs="Times New Roman"/>
        </w:rPr>
        <w:t>)</w:t>
      </w:r>
      <w:r w:rsidRPr="006558AD">
        <w:rPr>
          <w:rFonts w:ascii="Times New Roman" w:hAnsi="Times New Roman" w:cs="Times New Roman"/>
        </w:rPr>
        <w:t>.</w:t>
      </w:r>
    </w:p>
    <w:p w:rsidR="004436D6" w:rsidRDefault="003241FB" w:rsidP="006B721B">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8"/>
          <w:lang w:val="en-US"/>
        </w:rPr>
        <w:drawing>
          <wp:inline distT="0" distB="0" distL="0" distR="0">
            <wp:extent cx="1487170" cy="42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487170" cy="421640"/>
                    </a:xfrm>
                    <a:prstGeom prst="rect">
                      <a:avLst/>
                    </a:prstGeom>
                    <a:noFill/>
                    <a:ln w="9525">
                      <a:noFill/>
                      <a:miter lim="800000"/>
                      <a:headEnd/>
                      <a:tailEnd/>
                    </a:ln>
                  </pic:spPr>
                </pic:pic>
              </a:graphicData>
            </a:graphic>
          </wp:inline>
        </w:drawing>
      </w:r>
      <w:r w:rsidR="004436D6">
        <w:rPr>
          <w:rFonts w:ascii="Times New Roman" w:hAnsi="Times New Roman" w:cs="Times New Roman"/>
        </w:rPr>
        <w:tab/>
        <w:t>(2</w:t>
      </w:r>
      <w:r w:rsidR="008C3EC6">
        <w:rPr>
          <w:rFonts w:ascii="Times New Roman" w:hAnsi="Times New Roman" w:cs="Times New Roman"/>
        </w:rPr>
        <w:t>.2</w:t>
      </w:r>
      <w:r w:rsidR="004436D6">
        <w:rPr>
          <w:rFonts w:ascii="Times New Roman" w:hAnsi="Times New Roman" w:cs="Times New Roman"/>
        </w:rPr>
        <w:t>)</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By dividing the frequency count </w:t>
      </w:r>
      <w:r w:rsidRPr="006558AD">
        <w:rPr>
          <w:rFonts w:ascii="Times New Roman" w:hAnsi="Times New Roman" w:cs="Times New Roman"/>
          <w:lang w:val="el-GR"/>
        </w:rPr>
        <w:t xml:space="preserve">Σ </w:t>
      </w:r>
      <w:r w:rsidRPr="006558AD">
        <w:rPr>
          <w:rFonts w:ascii="Times New Roman" w:hAnsi="Times New Roman" w:cs="Times New Roman"/>
        </w:rPr>
        <w:t xml:space="preserve">of the co-occurring pair by the product of individual frequency counts (Equation </w:t>
      </w:r>
      <w:r w:rsidR="008C3EC6">
        <w:rPr>
          <w:rFonts w:ascii="Times New Roman" w:hAnsi="Times New Roman" w:cs="Times New Roman"/>
        </w:rPr>
        <w:t>2.</w:t>
      </w:r>
      <w:r w:rsidRPr="006558AD">
        <w:rPr>
          <w:rFonts w:ascii="Times New Roman" w:hAnsi="Times New Roman" w:cs="Times New Roman"/>
        </w:rPr>
        <w:t>2), WordPiece penali</w:t>
      </w:r>
      <w:r w:rsidR="007B6880">
        <w:rPr>
          <w:rFonts w:ascii="Times New Roman" w:hAnsi="Times New Roman" w:cs="Times New Roman"/>
        </w:rPr>
        <w:t>s</w:t>
      </w:r>
      <w:r w:rsidRPr="006558AD">
        <w:rPr>
          <w:rFonts w:ascii="Times New Roman" w:hAnsi="Times New Roman" w:cs="Times New Roman"/>
        </w:rPr>
        <w:t>es those pairs that are highly frequent in the corpus. In other words, if particular terms are by themselves high frequency, then their combination provides lesser information gain compared to combining less frequent terms.</w:t>
      </w:r>
    </w:p>
    <w:p w:rsidR="004E0803" w:rsidRDefault="004E0803" w:rsidP="006558AD">
      <w:pPr>
        <w:shd w:val="clear" w:color="auto" w:fill="FFFFFF"/>
        <w:jc w:val="both"/>
        <w:rPr>
          <w:rFonts w:ascii="Times New Roman" w:hAnsi="Times New Roman" w:cs="Times New Roman"/>
          <w:i/>
          <w:iCs/>
        </w:rPr>
      </w:pPr>
    </w:p>
    <w:p w:rsidR="004436D6" w:rsidRPr="006558AD" w:rsidRDefault="00A50E4F" w:rsidP="006558AD">
      <w:pPr>
        <w:shd w:val="clear" w:color="auto" w:fill="FFFFFF"/>
        <w:jc w:val="both"/>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SentencePiece Tokeni</w:t>
      </w:r>
      <w:r w:rsidR="00D326C4">
        <w:rPr>
          <w:rFonts w:ascii="Times New Roman" w:hAnsi="Times New Roman" w:cs="Times New Roman"/>
          <w:i/>
          <w:iCs/>
        </w:rPr>
        <w:t>s</w:t>
      </w:r>
      <w:r w:rsidR="004436D6" w:rsidRPr="006558AD">
        <w:rPr>
          <w:rFonts w:ascii="Times New Roman" w:hAnsi="Times New Roman" w:cs="Times New Roman"/>
          <w:i/>
          <w:iCs/>
        </w:rPr>
        <w:t>er</w:t>
      </w:r>
    </w:p>
    <w:p w:rsidR="004436D6" w:rsidRPr="006558AD" w:rsidRDefault="004436D6" w:rsidP="006558AD">
      <w:pPr>
        <w:shd w:val="clear" w:color="auto" w:fill="FFFFFF"/>
        <w:jc w:val="both"/>
        <w:rPr>
          <w:rFonts w:ascii="Times New Roman" w:hAnsi="Times New Roman" w:cs="Times New Roman"/>
        </w:rPr>
      </w:pPr>
      <w:bookmarkStart w:id="10" w:name="bookmark19"/>
      <w:r w:rsidRPr="006558AD">
        <w:rPr>
          <w:rFonts w:ascii="Times New Roman" w:hAnsi="Times New Roman" w:cs="Times New Roman"/>
        </w:rPr>
        <w:t>S</w:t>
      </w:r>
      <w:bookmarkEnd w:id="10"/>
      <w:r w:rsidRPr="006558AD">
        <w:rPr>
          <w:rFonts w:ascii="Times New Roman" w:hAnsi="Times New Roman" w:cs="Times New Roman"/>
        </w:rPr>
        <w:t xml:space="preserve">o far, both the </w:t>
      </w:r>
      <w:r w:rsidR="00D326C4">
        <w:rPr>
          <w:rFonts w:ascii="Times New Roman" w:hAnsi="Times New Roman" w:cs="Times New Roman"/>
        </w:rPr>
        <w:t>tokenisation</w:t>
      </w:r>
      <w:r w:rsidR="00D326C4" w:rsidRPr="006558AD">
        <w:rPr>
          <w:rFonts w:ascii="Times New Roman" w:hAnsi="Times New Roman" w:cs="Times New Roman"/>
        </w:rPr>
        <w:t xml:space="preserve"> </w:t>
      </w:r>
      <w:r w:rsidRPr="006558AD">
        <w:rPr>
          <w:rFonts w:ascii="Times New Roman" w:hAnsi="Times New Roman" w:cs="Times New Roman"/>
        </w:rPr>
        <w:t>methods we have examined require the corpus to be split at a word level and be preprocessed at an individual word level, for which the assumption is the language of the corpus contains spaces as delimiters. However, there are some languages, like Chinese or Japanese, in which space delimitation is not available. Thus, a language</w:t>
      </w:r>
      <w:r w:rsidR="007B6880">
        <w:rPr>
          <w:rFonts w:ascii="Times New Roman" w:hAnsi="Times New Roman" w:cs="Times New Roman"/>
        </w:rPr>
        <w:t>-</w:t>
      </w:r>
      <w:r w:rsidRPr="006558AD">
        <w:rPr>
          <w:rFonts w:ascii="Times New Roman" w:hAnsi="Times New Roman" w:cs="Times New Roman"/>
        </w:rPr>
        <w:t xml:space="preserve">agnostic/space-agnostic approach is required. Here, the SentencePiece </w:t>
      </w:r>
      <w:r w:rsidR="00D326C4">
        <w:rPr>
          <w:rFonts w:ascii="Times New Roman" w:hAnsi="Times New Roman" w:cs="Times New Roman"/>
        </w:rPr>
        <w:t>tokeniser</w:t>
      </w:r>
      <w:r w:rsidR="00D326C4" w:rsidRPr="006558AD">
        <w:rPr>
          <w:rFonts w:ascii="Times New Roman" w:hAnsi="Times New Roman" w:cs="Times New Roman"/>
        </w:rPr>
        <w:t xml:space="preserve"> </w:t>
      </w:r>
      <w:r w:rsidRPr="006558AD">
        <w:rPr>
          <w:rFonts w:ascii="Times New Roman" w:hAnsi="Times New Roman" w:cs="Times New Roman"/>
        </w:rPr>
        <w:t>comes into play. SentencePiece incorporates a number of techniques to improve upon the existing tokeni</w:t>
      </w:r>
      <w:r w:rsidR="00482EE7">
        <w:rPr>
          <w:rFonts w:ascii="Times New Roman" w:hAnsi="Times New Roman" w:cs="Times New Roman"/>
        </w:rPr>
        <w:t>s</w:t>
      </w:r>
      <w:r w:rsidRPr="006558AD">
        <w:rPr>
          <w:rFonts w:ascii="Times New Roman" w:hAnsi="Times New Roman" w:cs="Times New Roman"/>
        </w:rPr>
        <w:t>ation setup. SentencePiece employs Unicode Normalization to work with raw texts. It employs heap sort to keep track of the vocabulary size. But most importantly, unlike BPE and WordPiece, which employ a pre-tokeni</w:t>
      </w:r>
      <w:r w:rsidR="00482EE7">
        <w:rPr>
          <w:rFonts w:ascii="Times New Roman" w:hAnsi="Times New Roman" w:cs="Times New Roman"/>
        </w:rPr>
        <w:t>s</w:t>
      </w:r>
      <w:r w:rsidRPr="006558AD">
        <w:rPr>
          <w:rFonts w:ascii="Times New Roman" w:hAnsi="Times New Roman" w:cs="Times New Roman"/>
        </w:rPr>
        <w:t>ation step (Step 2, Algorithm 1), SentencePiece is capable of working with raw texts.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2.5</w:t>
      </w:r>
      <w:r w:rsidR="002162DC">
        <w:rPr>
          <w:rFonts w:ascii="Times New Roman" w:hAnsi="Times New Roman" w:cs="Times New Roman"/>
          <w:b/>
          <w:bCs/>
        </w:rPr>
        <w:t xml:space="preserve"> </w:t>
      </w:r>
      <w:r w:rsidRPr="006558AD">
        <w:rPr>
          <w:rFonts w:ascii="Times New Roman" w:hAnsi="Times New Roman" w:cs="Times New Roman"/>
          <w:b/>
          <w:bCs/>
        </w:rPr>
        <w:t>Syntactics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lastRenderedPageBreak/>
        <w:t xml:space="preserve">As per the Oxford Dictionary, the term ‘syntax’ refers to the rules/grammar that state how words are placed and used in a language to form sentences. The syntax is based on the grouping of words in a natural order. An English sentence is composed of a group of words that form the </w:t>
      </w:r>
      <w:r w:rsidR="004248C6" w:rsidRPr="006558AD">
        <w:rPr>
          <w:rFonts w:ascii="Times New Roman" w:hAnsi="Times New Roman" w:cs="Times New Roman"/>
        </w:rPr>
        <w:t xml:space="preserve">Noun Phrases </w:t>
      </w:r>
      <w:r w:rsidRPr="006558AD">
        <w:rPr>
          <w:rFonts w:ascii="Times New Roman" w:hAnsi="Times New Roman" w:cs="Times New Roman"/>
          <w:lang w:val="nb-NO"/>
        </w:rPr>
        <w:t xml:space="preserve">(NP) </w:t>
      </w:r>
      <w:r w:rsidRPr="006558AD">
        <w:rPr>
          <w:rFonts w:ascii="Times New Roman" w:hAnsi="Times New Roman" w:cs="Times New Roman"/>
        </w:rPr>
        <w:t xml:space="preserve">and the </w:t>
      </w:r>
      <w:r w:rsidR="004248C6" w:rsidRPr="006558AD">
        <w:rPr>
          <w:rFonts w:ascii="Times New Roman" w:hAnsi="Times New Roman" w:cs="Times New Roman"/>
        </w:rPr>
        <w:t xml:space="preserve">Verb Phrases </w:t>
      </w:r>
      <w:r w:rsidRPr="006558AD">
        <w:rPr>
          <w:rFonts w:ascii="Times New Roman" w:hAnsi="Times New Roman" w:cs="Times New Roman"/>
          <w:lang w:val="nb-NO"/>
        </w:rPr>
        <w:t xml:space="preserve">(VP). </w:t>
      </w:r>
      <w:r w:rsidRPr="006558AD">
        <w:rPr>
          <w:rFonts w:ascii="Times New Roman" w:hAnsi="Times New Roman" w:cs="Times New Roman"/>
        </w:rPr>
        <w:t>For instance, in the sentence ‘</w:t>
      </w:r>
      <w:r w:rsidRPr="006558AD">
        <w:rPr>
          <w:rFonts w:ascii="Times New Roman" w:hAnsi="Times New Roman" w:cs="Times New Roman"/>
          <w:i/>
          <w:iCs/>
        </w:rPr>
        <w:t xml:space="preserve">The old house in the </w:t>
      </w:r>
      <w:r w:rsidR="007B6880">
        <w:rPr>
          <w:rFonts w:ascii="Times New Roman" w:hAnsi="Times New Roman" w:cs="Times New Roman"/>
          <w:i/>
          <w:iCs/>
        </w:rPr>
        <w:t xml:space="preserve">neighbourhood is being demolished’, </w:t>
      </w:r>
      <w:r w:rsidR="004D405E" w:rsidRPr="004D405E">
        <w:rPr>
          <w:rFonts w:ascii="Times New Roman" w:hAnsi="Times New Roman" w:cs="Times New Roman"/>
        </w:rPr>
        <w:t xml:space="preserve">the noun phrases </w:t>
      </w:r>
      <w:r w:rsidR="007B6880">
        <w:rPr>
          <w:rFonts w:ascii="Times New Roman" w:hAnsi="Times New Roman" w:cs="Times New Roman"/>
          <w:i/>
          <w:iCs/>
        </w:rPr>
        <w:t>‘the old house’</w:t>
      </w:r>
      <w:r w:rsidR="004D405E" w:rsidRPr="004D405E">
        <w:rPr>
          <w:rFonts w:ascii="Times New Roman" w:hAnsi="Times New Roman" w:cs="Times New Roman"/>
        </w:rPr>
        <w:t xml:space="preserve"> and </w:t>
      </w:r>
      <w:r w:rsidR="007B6880">
        <w:rPr>
          <w:rFonts w:ascii="Times New Roman" w:hAnsi="Times New Roman" w:cs="Times New Roman"/>
          <w:i/>
          <w:iCs/>
        </w:rPr>
        <w:t>‘neighbourhood’</w:t>
      </w:r>
      <w:r w:rsidR="004D405E" w:rsidRPr="004D405E">
        <w:rPr>
          <w:rFonts w:ascii="Times New Roman" w:hAnsi="Times New Roman" w:cs="Times New Roman"/>
        </w:rPr>
        <w:t xml:space="preserve"> can be combined as a single noun phrase</w:t>
      </w:r>
      <w:r w:rsidR="007B6880">
        <w:rPr>
          <w:rFonts w:ascii="Times New Roman" w:hAnsi="Times New Roman" w:cs="Times New Roman"/>
          <w:i/>
          <w:iCs/>
        </w:rPr>
        <w:t xml:space="preserve"> ‘The old house in the neighbourhood</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Meanwhile, the phrase ‘</w:t>
      </w:r>
      <w:r w:rsidRPr="006558AD">
        <w:rPr>
          <w:rFonts w:ascii="Times New Roman" w:hAnsi="Times New Roman" w:cs="Times New Roman"/>
          <w:i/>
          <w:iCs/>
        </w:rPr>
        <w:t>is being demolished</w:t>
      </w:r>
      <w:r w:rsidRPr="006558AD">
        <w:rPr>
          <w:rFonts w:ascii="Times New Roman" w:hAnsi="Times New Roman" w:cs="Times New Roman"/>
        </w:rPr>
        <w:t xml:space="preserve">’ is the verb phrase. The whole sentence can syntactically be represented as </w:t>
      </w:r>
      <w:r w:rsidRPr="006558AD">
        <w:rPr>
          <w:rFonts w:ascii="Times New Roman" w:hAnsi="Times New Roman" w:cs="Times New Roman"/>
          <w:i/>
          <w:iCs/>
          <w:lang w:val="nb-NO"/>
        </w:rPr>
        <w:t xml:space="preserve">S </w:t>
      </w:r>
      <w:r w:rsidRPr="006558AD">
        <w:rPr>
          <w:rFonts w:ascii="Times New Roman" w:hAnsi="Times New Roman" w:cs="Times New Roman"/>
          <w:lang w:val="nb-NO"/>
        </w:rPr>
        <w:t xml:space="preserve">→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rPr>
        <w:t xml:space="preserve">+ </w:t>
      </w:r>
      <w:r w:rsidRPr="006558AD">
        <w:rPr>
          <w:rFonts w:ascii="Times New Roman" w:hAnsi="Times New Roman" w:cs="Times New Roman"/>
          <w:i/>
          <w:iCs/>
          <w:lang w:val="da-DK"/>
        </w:rPr>
        <w:t xml:space="preserve">V </w:t>
      </w:r>
      <w:r w:rsidRPr="006558AD">
        <w:rPr>
          <w:rFonts w:ascii="Times New Roman" w:hAnsi="Times New Roman" w:cs="Times New Roman"/>
          <w:i/>
          <w:iCs/>
        </w:rPr>
        <w:t>P</w:t>
      </w:r>
      <w:r w:rsidR="007B6880">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with </w:t>
      </w:r>
      <w:r w:rsidRPr="006558AD">
        <w:rPr>
          <w:rFonts w:ascii="Times New Roman" w:hAnsi="Times New Roman" w:cs="Times New Roman"/>
          <w:lang w:val="nb-NO"/>
        </w:rPr>
        <w:t>N</w:t>
      </w:r>
      <w:r w:rsidR="00C66A93">
        <w:rPr>
          <w:rFonts w:ascii="Times New Roman" w:hAnsi="Times New Roman" w:cs="Times New Roman"/>
          <w:lang w:val="nb-NO"/>
        </w:rPr>
        <w:t xml:space="preserve"> </w:t>
      </w:r>
      <w:r w:rsidRPr="006558AD">
        <w:rPr>
          <w:rFonts w:ascii="Times New Roman" w:hAnsi="Times New Roman" w:cs="Times New Roman"/>
          <w:lang w:val="nb-NO"/>
        </w:rPr>
        <w:t xml:space="preserve">P </w:t>
      </w:r>
      <w:r w:rsidRPr="006558AD">
        <w:rPr>
          <w:rFonts w:ascii="Times New Roman" w:hAnsi="Times New Roman" w:cs="Times New Roman"/>
        </w:rPr>
        <w:t xml:space="preserve">further composed of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lang w:val="nb-NO"/>
        </w:rPr>
        <w:t xml:space="preserve">→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rPr>
        <w:t xml:space="preserve">+ </w:t>
      </w:r>
      <w:r w:rsidRPr="006558AD">
        <w:rPr>
          <w:rFonts w:ascii="Times New Roman" w:hAnsi="Times New Roman" w:cs="Times New Roman"/>
          <w:i/>
          <w:iCs/>
          <w:lang w:val="nb-NO"/>
        </w:rPr>
        <w:t>N</w:t>
      </w:r>
      <w:r w:rsidR="00C66A93">
        <w:rPr>
          <w:rFonts w:ascii="Times New Roman" w:hAnsi="Times New Roman" w:cs="Times New Roman"/>
          <w:i/>
          <w:iCs/>
          <w:lang w:val="nb-NO"/>
        </w:rPr>
        <w:t xml:space="preserve"> </w:t>
      </w:r>
      <w:r w:rsidRPr="006558AD">
        <w:rPr>
          <w:rFonts w:ascii="Times New Roman" w:hAnsi="Times New Roman" w:cs="Times New Roman"/>
          <w:i/>
          <w:iCs/>
          <w:lang w:val="nb-NO"/>
        </w:rPr>
        <w:t>P</w:t>
      </w:r>
      <w:r w:rsidRPr="006558AD">
        <w:rPr>
          <w:rFonts w:ascii="Times New Roman" w:hAnsi="Times New Roman" w:cs="Times New Roman"/>
          <w:lang w:val="nb-NO"/>
        </w:rPr>
        <w:t xml:space="preserve">. </w:t>
      </w:r>
      <w:r w:rsidRPr="006558AD">
        <w:rPr>
          <w:rFonts w:ascii="Times New Roman" w:hAnsi="Times New Roman" w:cs="Times New Roman"/>
        </w:rPr>
        <w:t xml:space="preserve">This process of mapping words and groups of words (phrases) into their grammatical units is called </w:t>
      </w:r>
      <w:r w:rsidRPr="006558AD">
        <w:rPr>
          <w:rFonts w:ascii="Times New Roman" w:hAnsi="Times New Roman" w:cs="Times New Roman"/>
          <w:i/>
          <w:iCs/>
        </w:rPr>
        <w:t>syntax parsing</w:t>
      </w:r>
      <w:r w:rsidRPr="006558AD">
        <w:rPr>
          <w:rFonts w:ascii="Times New Roman" w:hAnsi="Times New Roman" w:cs="Times New Roman"/>
        </w:rPr>
        <w:t>. While linear representation in terms of rules is a way to decompose the sentence, it can also be represented in the form of a hierarchy or a tree, with the words forming the leave nodes, the grammatical constituents forming the intermediate nodes, and the sentence forming the root node. In this section, we provide an overview of three ways in which the syntax tree can be parsed. The parse trees act as an abstraction of the sentence.</w:t>
      </w:r>
    </w:p>
    <w:p w:rsidR="004E0803" w:rsidRDefault="004E0803" w:rsidP="006558AD">
      <w:pPr>
        <w:shd w:val="clear" w:color="auto" w:fill="FFFFFF"/>
        <w:jc w:val="both"/>
        <w:rPr>
          <w:rFonts w:ascii="Times New Roman" w:hAnsi="Times New Roman" w:cs="Times New Roman"/>
        </w:rPr>
      </w:pPr>
    </w:p>
    <w:p w:rsidR="00FA260A" w:rsidRDefault="00FA260A" w:rsidP="006558AD">
      <w:pPr>
        <w:shd w:val="clear" w:color="auto" w:fill="FFFFFF"/>
        <w:jc w:val="both"/>
        <w:rPr>
          <w:rFonts w:ascii="Times New Roman" w:hAnsi="Times New Roman" w:cs="Times New Roman"/>
        </w:rPr>
      </w:pPr>
    </w:p>
    <w:p w:rsidR="004E0803" w:rsidRPr="00FA260A" w:rsidRDefault="00FA260A" w:rsidP="00C66A93">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4436D6" w:rsidRPr="006558AD" w:rsidRDefault="00BD5F05" w:rsidP="00FA260A">
      <w:pPr>
        <w:shd w:val="clear" w:color="auto" w:fill="FFFFFF"/>
        <w:jc w:val="center"/>
        <w:rPr>
          <w:rFonts w:ascii="Times New Roman" w:hAnsi="Times New Roman" w:cs="Times New Roman"/>
        </w:rPr>
      </w:pPr>
      <w:r w:rsidRPr="00BD5F05">
        <w:rPr>
          <w:rFonts w:ascii="Times New Roman" w:hAnsi="Times New Roman" w:cs="Times New Roman"/>
          <w:highlight w:val="yellow"/>
        </w:rPr>
        <w:t>Figure 2.4: Constituent Parsing for the Sentence, ‘</w:t>
      </w:r>
      <w:r w:rsidRPr="00BD5F05">
        <w:rPr>
          <w:rFonts w:ascii="Times New Roman" w:hAnsi="Times New Roman" w:cs="Times New Roman"/>
          <w:i/>
          <w:iCs/>
          <w:highlight w:val="yellow"/>
        </w:rPr>
        <w:t>The mouse ate the cheese that was kept in the drawer</w:t>
      </w:r>
      <w:r w:rsidRPr="00BD5F05">
        <w:rPr>
          <w:rFonts w:ascii="Times New Roman" w:hAnsi="Times New Roman" w:cs="Times New Roman"/>
          <w:highlight w:val="yellow"/>
        </w:rPr>
        <w:t>’.</w:t>
      </w:r>
    </w:p>
    <w:p w:rsidR="00FA260A" w:rsidRDefault="00FA260A" w:rsidP="006558AD">
      <w:pPr>
        <w:shd w:val="clear" w:color="auto" w:fill="FFFFFF"/>
        <w:jc w:val="both"/>
        <w:rPr>
          <w:rFonts w:ascii="Times New Roman" w:hAnsi="Times New Roman" w:cs="Times New Roman"/>
          <w:b/>
          <w:bCs/>
        </w:rPr>
      </w:pPr>
    </w:p>
    <w:p w:rsidR="004436D6" w:rsidRDefault="004436D6" w:rsidP="001F6123">
      <w:pPr>
        <w:shd w:val="clear" w:color="auto" w:fill="FFFFFF"/>
        <w:jc w:val="both"/>
        <w:rPr>
          <w:rFonts w:ascii="Times New Roman" w:hAnsi="Times New Roman" w:cs="Times New Roman"/>
        </w:rPr>
      </w:pPr>
      <w:r w:rsidRPr="006558AD">
        <w:rPr>
          <w:rFonts w:ascii="Times New Roman" w:hAnsi="Times New Roman" w:cs="Times New Roman"/>
          <w:b/>
          <w:bCs/>
        </w:rPr>
        <w:t>Dependency Parsing</w:t>
      </w:r>
      <w:r w:rsidR="00241A2C">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While performing </w:t>
      </w:r>
      <w:r w:rsidRPr="006558AD">
        <w:rPr>
          <w:rFonts w:ascii="Times New Roman" w:hAnsi="Times New Roman" w:cs="Times New Roman"/>
          <w:lang w:val="nn-NO"/>
        </w:rPr>
        <w:t xml:space="preserve">POS </w:t>
      </w:r>
      <w:r w:rsidRPr="006558AD">
        <w:rPr>
          <w:rFonts w:ascii="Times New Roman" w:hAnsi="Times New Roman" w:cs="Times New Roman"/>
        </w:rPr>
        <w:t>tagging and constituency parsing, we implicitly looked at the relation among the words to assign adequate tags and phrases. Still, the information was insuf</w:t>
      </w:r>
      <w:r w:rsidR="00C66A93">
        <w:rPr>
          <w:rFonts w:ascii="Times New Roman" w:hAnsi="Times New Roman" w:cs="Times New Roman"/>
        </w:rPr>
        <w:t>fi</w:t>
      </w:r>
      <w:r w:rsidRPr="006558AD">
        <w:rPr>
          <w:rFonts w:ascii="Times New Roman" w:hAnsi="Times New Roman" w:cs="Times New Roman"/>
        </w:rPr>
        <w:t xml:space="preserve">cient to answer questions such as </w:t>
      </w:r>
      <w:r w:rsidRPr="006558AD">
        <w:rPr>
          <w:rFonts w:ascii="Times New Roman" w:hAnsi="Times New Roman" w:cs="Times New Roman"/>
          <w:i/>
          <w:iCs/>
        </w:rPr>
        <w:t>What did the mouse eat</w:t>
      </w:r>
      <w:r w:rsidRPr="006558AD">
        <w:rPr>
          <w:rFonts w:ascii="Times New Roman" w:hAnsi="Times New Roman" w:cs="Times New Roman"/>
        </w:rPr>
        <w:t xml:space="preserve">? or </w:t>
      </w:r>
      <w:r w:rsidRPr="006558AD">
        <w:rPr>
          <w:rFonts w:ascii="Times New Roman" w:hAnsi="Times New Roman" w:cs="Times New Roman"/>
          <w:i/>
          <w:iCs/>
        </w:rPr>
        <w:t>Where was the cheese kept</w:t>
      </w:r>
      <w:r w:rsidRPr="006558AD">
        <w:rPr>
          <w:rFonts w:ascii="Times New Roman" w:hAnsi="Times New Roman" w:cs="Times New Roman"/>
        </w:rPr>
        <w:t xml:space="preserve">? In such cases, we need to mark the relation between </w:t>
      </w:r>
      <w:r w:rsidRPr="006558AD">
        <w:rPr>
          <w:rFonts w:ascii="Times New Roman" w:hAnsi="Times New Roman" w:cs="Times New Roman"/>
          <w:i/>
          <w:iCs/>
        </w:rPr>
        <w:t>mouseate–cheese-drawer</w:t>
      </w:r>
      <w:r w:rsidR="00037513">
        <w:rPr>
          <w:rFonts w:ascii="Times New Roman" w:hAnsi="Times New Roman" w:cs="Times New Roman"/>
          <w:i/>
          <w:iCs/>
        </w:rPr>
        <w:t xml:space="preserve"> </w:t>
      </w:r>
      <w:r w:rsidRPr="006558AD">
        <w:rPr>
          <w:rFonts w:ascii="Times New Roman" w:hAnsi="Times New Roman" w:cs="Times New Roman"/>
        </w:rPr>
        <w:t xml:space="preserve">explicitly. Being able to state the subjects and objects in a sentence, along with the relationship among them, is known as dependency parsing. The dependency grammar describes the structure of a sentence in terms of the </w:t>
      </w:r>
      <w:r w:rsidRPr="001F6123">
        <w:rPr>
          <w:rFonts w:ascii="Times New Roman" w:hAnsi="Times New Roman" w:cs="Times New Roman"/>
        </w:rPr>
        <w:t>words and the grammatical</w:t>
      </w:r>
      <w:bookmarkStart w:id="11" w:name="bookmark22"/>
      <w:r w:rsidR="00CC03A8">
        <w:rPr>
          <w:rFonts w:ascii="Times New Roman" w:hAnsi="Times New Roman" w:cs="Times New Roman"/>
        </w:rPr>
        <w:t xml:space="preserve"> </w:t>
      </w:r>
      <w:r w:rsidRPr="006558AD">
        <w:rPr>
          <w:rFonts w:ascii="Times New Roman" w:hAnsi="Times New Roman" w:cs="Times New Roman"/>
        </w:rPr>
        <w:t>r</w:t>
      </w:r>
      <w:bookmarkEnd w:id="11"/>
      <w:r w:rsidRPr="006558AD">
        <w:rPr>
          <w:rFonts w:ascii="Times New Roman" w:hAnsi="Times New Roman" w:cs="Times New Roman"/>
        </w:rPr>
        <w:t xml:space="preserve">elationship that holds between words. The dependency relations thus act as a proxy to the semantic relations in text. These binary relations consist of a </w:t>
      </w:r>
      <w:r w:rsidRPr="006558AD">
        <w:rPr>
          <w:rFonts w:ascii="Times New Roman" w:hAnsi="Times New Roman" w:cs="Times New Roman"/>
          <w:i/>
          <w:iCs/>
        </w:rPr>
        <w:t xml:space="preserve">head </w:t>
      </w:r>
      <w:r w:rsidRPr="006558AD">
        <w:rPr>
          <w:rFonts w:ascii="Times New Roman" w:hAnsi="Times New Roman" w:cs="Times New Roman"/>
        </w:rPr>
        <w:t xml:space="preserve">and a </w:t>
      </w:r>
      <w:r w:rsidRPr="006558AD">
        <w:rPr>
          <w:rFonts w:ascii="Times New Roman" w:hAnsi="Times New Roman" w:cs="Times New Roman"/>
          <w:i/>
          <w:iCs/>
        </w:rPr>
        <w:t>dependent</w:t>
      </w:r>
      <w:r w:rsidRPr="006558AD">
        <w:rPr>
          <w:rFonts w:ascii="Times New Roman" w:hAnsi="Times New Roman" w:cs="Times New Roman"/>
        </w:rPr>
        <w:t>. The head is the central word in a constituent (e.g., noun in a noun phrase, verb in a verb phrase). All other words are dependent on the head. In a dependency parse tree, the heads are linked to words that are immediately dependent on them. The main verb of the sentence is the root node from which one can follow a unique directed path to each word in the sentence. Such a parse tree is f</w:t>
      </w:r>
      <w:r w:rsidR="00C66A93">
        <w:rPr>
          <w:rFonts w:ascii="Times New Roman" w:hAnsi="Times New Roman" w:cs="Times New Roman"/>
        </w:rPr>
        <w:t>l</w:t>
      </w:r>
      <w:r w:rsidRPr="006558AD">
        <w:rPr>
          <w:rFonts w:ascii="Times New Roman" w:hAnsi="Times New Roman" w:cs="Times New Roman"/>
        </w:rPr>
        <w:t>exible with word order and is helpful in parsing morphologically rich languages as well. Figure 2.5 shows the parse tree for an example sentence ‘</w:t>
      </w:r>
      <w:r w:rsidRPr="006558AD">
        <w:rPr>
          <w:rFonts w:ascii="Times New Roman" w:hAnsi="Times New Roman" w:cs="Times New Roman"/>
          <w:i/>
          <w:iCs/>
        </w:rPr>
        <w:t>The mouse ate the cheese that was kept in the drawer</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The actual parsing is reali</w:t>
      </w:r>
      <w:r w:rsidR="00CC03A8">
        <w:rPr>
          <w:rFonts w:ascii="Times New Roman" w:hAnsi="Times New Roman" w:cs="Times New Roman"/>
        </w:rPr>
        <w:t>s</w:t>
      </w:r>
      <w:r w:rsidRPr="006558AD">
        <w:rPr>
          <w:rFonts w:ascii="Times New Roman" w:hAnsi="Times New Roman" w:cs="Times New Roman"/>
        </w:rPr>
        <w:t xml:space="preserve">ed through </w:t>
      </w:r>
      <w:r w:rsidRPr="006558AD">
        <w:rPr>
          <w:rFonts w:ascii="Times New Roman" w:hAnsi="Times New Roman" w:cs="Times New Roman"/>
          <w:i/>
          <w:iCs/>
        </w:rPr>
        <w:t xml:space="preserve">transition-based state spaces </w:t>
      </w:r>
      <w:r w:rsidRPr="006558AD">
        <w:rPr>
          <w:rFonts w:ascii="Times New Roman" w:hAnsi="Times New Roman" w:cs="Times New Roman"/>
        </w:rPr>
        <w:t>that use stacks to create dependency structures and graph-based methods that use maximum spanning trees.</w:t>
      </w:r>
    </w:p>
    <w:p w:rsidR="00562081" w:rsidRDefault="00562081" w:rsidP="006558AD">
      <w:pPr>
        <w:shd w:val="clear" w:color="auto" w:fill="FFFFFF"/>
        <w:jc w:val="both"/>
        <w:rPr>
          <w:rFonts w:ascii="Times New Roman" w:hAnsi="Times New Roman" w:cs="Times New Roman"/>
        </w:rPr>
      </w:pPr>
    </w:p>
    <w:p w:rsidR="001F6123" w:rsidRDefault="001F6123" w:rsidP="001F6123">
      <w:pPr>
        <w:shd w:val="clear" w:color="auto" w:fill="FFFFFF"/>
        <w:jc w:val="center"/>
        <w:rPr>
          <w:rFonts w:ascii="Times New Roman" w:hAnsi="Times New Roman" w:cs="Times New Roman"/>
          <w:b/>
          <w:bCs/>
        </w:rPr>
      </w:pPr>
      <w:r w:rsidRPr="006B0F7F">
        <w:rPr>
          <w:rFonts w:ascii="Times New Roman" w:hAnsi="Times New Roman" w:cs="Times New Roman"/>
          <w:b/>
          <w:bCs/>
          <w:highlight w:val="yellow"/>
        </w:rPr>
        <w:t>[Insert Figure]</w:t>
      </w:r>
    </w:p>
    <w:p w:rsidR="001F6123" w:rsidRPr="001F6123" w:rsidRDefault="00BD5F05" w:rsidP="001F6123">
      <w:pPr>
        <w:shd w:val="clear" w:color="auto" w:fill="FFFFFF"/>
        <w:jc w:val="center"/>
        <w:rPr>
          <w:rFonts w:ascii="Times New Roman" w:hAnsi="Times New Roman" w:cs="Times New Roman"/>
        </w:rPr>
      </w:pPr>
      <w:r w:rsidRPr="00BD5F05">
        <w:rPr>
          <w:rFonts w:ascii="Times New Roman" w:hAnsi="Times New Roman" w:cs="Times New Roman"/>
          <w:b/>
          <w:bCs/>
          <w:highlight w:val="yellow"/>
        </w:rPr>
        <w:t xml:space="preserve">Figure 2.5: </w:t>
      </w:r>
      <w:r w:rsidRPr="00BD5F05">
        <w:rPr>
          <w:rFonts w:ascii="Times New Roman" w:hAnsi="Times New Roman" w:cs="Times New Roman"/>
          <w:highlight w:val="yellow"/>
        </w:rPr>
        <w:t>The dependency parse tree for the sentence, ‘</w:t>
      </w:r>
      <w:r w:rsidRPr="00BD5F05">
        <w:rPr>
          <w:rFonts w:ascii="Times New Roman" w:hAnsi="Times New Roman" w:cs="Times New Roman"/>
          <w:i/>
          <w:iCs/>
          <w:highlight w:val="yellow"/>
        </w:rPr>
        <w:t>The mouse ate the cheese that was kept in the drawer</w:t>
      </w:r>
      <w:r w:rsidRPr="00BD5F05">
        <w:rPr>
          <w:rFonts w:ascii="Times New Roman" w:hAnsi="Times New Roman" w:cs="Times New Roman"/>
          <w:highlight w:val="yellow"/>
        </w:rPr>
        <w:t>.’</w:t>
      </w:r>
      <w:r w:rsidRPr="00BD5F05">
        <w:rPr>
          <w:rFonts w:ascii="LMSans10-Regular-Identity-H" w:hAnsi="LMSans10-Regular-Identity-H"/>
          <w:color w:val="000000"/>
          <w:highlight w:val="yellow"/>
        </w:rPr>
        <w:t xml:space="preserve"> </w:t>
      </w:r>
      <w:r w:rsidRPr="00BD5F05">
        <w:rPr>
          <w:rFonts w:ascii="Times New Roman" w:hAnsi="Times New Roman" w:cs="Times New Roman"/>
          <w:highlight w:val="yellow"/>
        </w:rPr>
        <w:t>The labels on the arcs are according to Universal Dependency nomenclature for grammatical relations.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2.6</w:t>
      </w:r>
      <w:r w:rsidR="002162DC">
        <w:rPr>
          <w:rFonts w:ascii="Times New Roman" w:hAnsi="Times New Roman" w:cs="Times New Roman"/>
          <w:b/>
          <w:bCs/>
        </w:rPr>
        <w:t xml:space="preserve"> </w:t>
      </w:r>
      <w:r w:rsidRPr="006558AD">
        <w:rPr>
          <w:rFonts w:ascii="Times New Roman" w:hAnsi="Times New Roman" w:cs="Times New Roman"/>
          <w:b/>
          <w:bCs/>
        </w:rPr>
        <w:t>Semantics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In the last section, we saw how grammatical abstractions can help answer simple questions within a sentence. </w:t>
      </w:r>
      <w:r w:rsidR="004D405E" w:rsidRPr="004D405E">
        <w:rPr>
          <w:rFonts w:ascii="Times New Roman" w:hAnsi="Times New Roman" w:cs="Times New Roman"/>
          <w:highlight w:val="yellow"/>
        </w:rPr>
        <w:t xml:space="preserve">Instead of the question </w:t>
      </w:r>
      <w:r w:rsidR="004D405E" w:rsidRPr="004D405E">
        <w:rPr>
          <w:rFonts w:ascii="Times New Roman" w:hAnsi="Times New Roman" w:cs="Times New Roman"/>
          <w:i/>
          <w:iCs/>
          <w:highlight w:val="yellow"/>
        </w:rPr>
        <w:t>What did the mouse eat</w:t>
      </w:r>
      <w:r w:rsidR="004D405E" w:rsidRPr="004D405E">
        <w:rPr>
          <w:rFonts w:ascii="Times New Roman" w:hAnsi="Times New Roman" w:cs="Times New Roman"/>
          <w:highlight w:val="yellow"/>
        </w:rPr>
        <w:t xml:space="preserve">? if we were to ask </w:t>
      </w:r>
      <w:r w:rsidR="004D405E" w:rsidRPr="004D405E">
        <w:rPr>
          <w:rFonts w:ascii="Times New Roman" w:hAnsi="Times New Roman" w:cs="Times New Roman"/>
          <w:i/>
          <w:iCs/>
          <w:highlight w:val="yellow"/>
        </w:rPr>
        <w:t>Which furniture is being referred to</w:t>
      </w:r>
      <w:r w:rsidR="004D405E" w:rsidRPr="004D405E">
        <w:rPr>
          <w:rFonts w:ascii="Times New Roman" w:hAnsi="Times New Roman" w:cs="Times New Roman"/>
          <w:highlight w:val="yellow"/>
        </w:rPr>
        <w:t>? then the notion of ‘furniture’ and ‘drawer’ being concepts that are close to each other needs to be established.</w:t>
      </w:r>
      <w:r w:rsidRPr="006558AD">
        <w:rPr>
          <w:rFonts w:ascii="Times New Roman" w:hAnsi="Times New Roman" w:cs="Times New Roman"/>
        </w:rPr>
        <w:t xml:space="preserve"> This idea of establishing closeness of concepts that may linguistically or grammatically not appear close to each other is known as semantic similarity. </w:t>
      </w:r>
      <w:r w:rsidRPr="006558AD">
        <w:rPr>
          <w:rFonts w:ascii="Times New Roman" w:hAnsi="Times New Roman" w:cs="Times New Roman"/>
          <w:i/>
          <w:iCs/>
        </w:rPr>
        <w:t>Semantics</w:t>
      </w:r>
      <w:r w:rsidRPr="006558AD">
        <w:rPr>
          <w:rFonts w:ascii="Times New Roman" w:hAnsi="Times New Roman" w:cs="Times New Roman"/>
        </w:rPr>
        <w:t>, in turn, can be def</w:t>
      </w:r>
      <w:r w:rsidR="00C66A93">
        <w:rPr>
          <w:rFonts w:ascii="Times New Roman" w:hAnsi="Times New Roman" w:cs="Times New Roman"/>
        </w:rPr>
        <w:t>i</w:t>
      </w:r>
      <w:r w:rsidRPr="006558AD">
        <w:rPr>
          <w:rFonts w:ascii="Times New Roman" w:hAnsi="Times New Roman" w:cs="Times New Roman"/>
        </w:rPr>
        <w:t>ned as the underlying meaning associated with the entity under consideration. Semantics help access what is the relation that di</w:t>
      </w:r>
      <w:r w:rsidR="00C66A93">
        <w:rPr>
          <w:rFonts w:ascii="Times New Roman" w:hAnsi="Times New Roman" w:cs="Times New Roman"/>
        </w:rPr>
        <w:t>f</w:t>
      </w:r>
      <w:r w:rsidRPr="006558AD">
        <w:rPr>
          <w:rFonts w:ascii="Times New Roman" w:hAnsi="Times New Roman" w:cs="Times New Roman"/>
        </w:rPr>
        <w:t xml:space="preserve">ferent words have with each other when present together in a sentence. For example, when presented with a </w:t>
      </w:r>
      <w:r w:rsidRPr="006558AD">
        <w:rPr>
          <w:rFonts w:ascii="Times New Roman" w:hAnsi="Times New Roman" w:cs="Times New Roman"/>
          <w:i/>
          <w:iCs/>
        </w:rPr>
        <w:t>stimulus word</w:t>
      </w:r>
      <w:r w:rsidRPr="006558AD">
        <w:rPr>
          <w:rFonts w:ascii="Times New Roman" w:hAnsi="Times New Roman" w:cs="Times New Roman"/>
        </w:rPr>
        <w:t>, ‘</w:t>
      </w:r>
      <w:r w:rsidRPr="006558AD">
        <w:rPr>
          <w:rFonts w:ascii="Times New Roman" w:hAnsi="Times New Roman" w:cs="Times New Roman"/>
          <w:i/>
          <w:iCs/>
        </w:rPr>
        <w:t>bank</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we think of other </w:t>
      </w:r>
      <w:r w:rsidRPr="006558AD">
        <w:rPr>
          <w:rFonts w:ascii="Times New Roman" w:hAnsi="Times New Roman" w:cs="Times New Roman"/>
          <w:i/>
          <w:iCs/>
        </w:rPr>
        <w:t xml:space="preserve">response words </w:t>
      </w:r>
      <w:r w:rsidRPr="006558AD">
        <w:rPr>
          <w:rFonts w:ascii="Times New Roman" w:hAnsi="Times New Roman" w:cs="Times New Roman"/>
        </w:rPr>
        <w:t>like ‘</w:t>
      </w:r>
      <w:r w:rsidRPr="006558AD">
        <w:rPr>
          <w:rFonts w:ascii="Times New Roman" w:hAnsi="Times New Roman" w:cs="Times New Roman"/>
          <w:i/>
          <w:iCs/>
        </w:rPr>
        <w:t>money</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river</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and ‘</w:t>
      </w:r>
      <w:r w:rsidRPr="006558AD">
        <w:rPr>
          <w:rFonts w:ascii="Times New Roman" w:hAnsi="Times New Roman" w:cs="Times New Roman"/>
          <w:i/>
          <w:iCs/>
        </w:rPr>
        <w:t>blood</w:t>
      </w:r>
      <w:r w:rsidRPr="006558AD">
        <w:rPr>
          <w:rFonts w:ascii="Times New Roman" w:hAnsi="Times New Roman" w:cs="Times New Roman"/>
        </w:rPr>
        <w:t xml:space="preserve">’ depending on the context in which the </w:t>
      </w:r>
      <w:r w:rsidRPr="006558AD">
        <w:rPr>
          <w:rFonts w:ascii="Times New Roman" w:hAnsi="Times New Roman" w:cs="Times New Roman"/>
          <w:i/>
          <w:iCs/>
        </w:rPr>
        <w:t xml:space="preserve">stimulus word </w:t>
      </w:r>
      <w:r w:rsidRPr="006558AD">
        <w:rPr>
          <w:rFonts w:ascii="Times New Roman" w:hAnsi="Times New Roman" w:cs="Times New Roman"/>
        </w:rPr>
        <w:t>is used. The way a language evolves plays a central role in explaining these relations. Here, word association can be def</w:t>
      </w:r>
      <w:r w:rsidR="00C66A93">
        <w:rPr>
          <w:rFonts w:ascii="Times New Roman" w:hAnsi="Times New Roman" w:cs="Times New Roman"/>
        </w:rPr>
        <w:t>i</w:t>
      </w:r>
      <w:r w:rsidRPr="006558AD">
        <w:rPr>
          <w:rFonts w:ascii="Times New Roman" w:hAnsi="Times New Roman" w:cs="Times New Roman"/>
        </w:rPr>
        <w:t>ned as a relationship between words in a language based on their meaning. Semantics is not just</w:t>
      </w:r>
      <w:r w:rsidR="00C66A93">
        <w:rPr>
          <w:rFonts w:ascii="Times New Roman" w:hAnsi="Times New Roman" w:cs="Times New Roman"/>
        </w:rPr>
        <w:t xml:space="preserve"> </w:t>
      </w:r>
      <w:r w:rsidRPr="006558AD">
        <w:rPr>
          <w:rFonts w:ascii="Times New Roman" w:hAnsi="Times New Roman" w:cs="Times New Roman"/>
        </w:rPr>
        <w:t xml:space="preserve">concerned with the meaning of words but also how to combine words into meaningful phrases and sentences. For example, the phrases </w:t>
      </w:r>
      <w:r w:rsidRPr="006558AD">
        <w:rPr>
          <w:rFonts w:ascii="Times New Roman" w:hAnsi="Times New Roman" w:cs="Times New Roman"/>
          <w:i/>
          <w:iCs/>
        </w:rPr>
        <w:t xml:space="preserve">‘not honest’ </w:t>
      </w:r>
      <w:r w:rsidRPr="006558AD">
        <w:rPr>
          <w:rFonts w:ascii="Times New Roman" w:hAnsi="Times New Roman" w:cs="Times New Roman"/>
        </w:rPr>
        <w:t xml:space="preserve">and the word </w:t>
      </w:r>
      <w:r w:rsidR="00D326C4" w:rsidRPr="006558AD">
        <w:rPr>
          <w:rFonts w:ascii="Times New Roman" w:hAnsi="Times New Roman" w:cs="Times New Roman"/>
        </w:rPr>
        <w:t>‘</w:t>
      </w:r>
      <w:r w:rsidR="004D405E" w:rsidRPr="004D405E">
        <w:rPr>
          <w:rFonts w:ascii="Times New Roman" w:hAnsi="Times New Roman" w:cs="Times New Roman"/>
          <w:i/>
          <w:iCs/>
        </w:rPr>
        <w:t>dishonest</w:t>
      </w:r>
      <w:r w:rsidRPr="00D326C4">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carry the same connotation/semantics even though the terms are lexically di</w:t>
      </w:r>
      <w:r w:rsidR="00C66A93">
        <w:rPr>
          <w:rFonts w:ascii="Times New Roman" w:hAnsi="Times New Roman" w:cs="Times New Roman"/>
        </w:rPr>
        <w:t>f</w:t>
      </w:r>
      <w:r w:rsidRPr="006558AD">
        <w:rPr>
          <w:rFonts w:ascii="Times New Roman" w:hAnsi="Times New Roman" w:cs="Times New Roman"/>
        </w:rPr>
        <w:t>ferent.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Semantic parsing involves mapping the natural language input to a logical form that connects the language to real-world concepts. Unlike syntactic parsing methods, which focus solely on structure and grammar, semantic parsing methods try to extract the meaning and context of a sentence. A semantic parser consists of a formal knowledge representation technique and an inference mechanism. One of the ways to represent language formally is by translating a sentence to f</w:t>
      </w:r>
      <w:r>
        <w:rPr>
          <w:rFonts w:ascii="Times New Roman" w:hAnsi="Times New Roman" w:cs="Times New Roman"/>
        </w:rPr>
        <w:t>i</w:t>
      </w:r>
      <w:r w:rsidRPr="006558AD">
        <w:rPr>
          <w:rFonts w:ascii="Times New Roman" w:hAnsi="Times New Roman" w:cs="Times New Roman"/>
        </w:rPr>
        <w:t xml:space="preserve">rst-order logic, where the predicates are the words in the sentence. In order to represent the words as predicates, we need to be sure of the </w:t>
      </w:r>
      <w:r w:rsidRPr="006558AD">
        <w:rPr>
          <w:rFonts w:ascii="Times New Roman" w:hAnsi="Times New Roman" w:cs="Times New Roman"/>
          <w:i/>
          <w:iCs/>
        </w:rPr>
        <w:t xml:space="preserve">sense </w:t>
      </w:r>
      <w:r w:rsidRPr="006558AD">
        <w:rPr>
          <w:rFonts w:ascii="Times New Roman" w:hAnsi="Times New Roman" w:cs="Times New Roman"/>
        </w:rPr>
        <w:t>in which the word has been used in the sentence. Even if we can represent words and relationships as predicates, these do not make sense on their own. An external knowledge source is required to help us def</w:t>
      </w:r>
      <w:r w:rsidR="00C66A93">
        <w:rPr>
          <w:rFonts w:ascii="Times New Roman" w:hAnsi="Times New Roman" w:cs="Times New Roman"/>
        </w:rPr>
        <w:t>i</w:t>
      </w:r>
      <w:r w:rsidRPr="006558AD">
        <w:rPr>
          <w:rFonts w:ascii="Times New Roman" w:hAnsi="Times New Roman" w:cs="Times New Roman"/>
        </w:rPr>
        <w:t>ne rules that use these predicates and learn the semantic logic. In this section, we brief</w:t>
      </w:r>
      <w:r w:rsidR="00C66A93">
        <w:rPr>
          <w:rFonts w:ascii="Times New Roman" w:hAnsi="Times New Roman" w:cs="Times New Roman"/>
        </w:rPr>
        <w:t>l</w:t>
      </w:r>
      <w:r w:rsidRPr="006558AD">
        <w:rPr>
          <w:rFonts w:ascii="Times New Roman" w:hAnsi="Times New Roman" w:cs="Times New Roman"/>
        </w:rPr>
        <w:t>y describe three techniques for semantic parsing</w:t>
      </w:r>
      <w:r w:rsidR="0078784D">
        <w:rPr>
          <w:rFonts w:ascii="Times New Roman" w:hAnsi="Times New Roman" w:cs="Times New Roman"/>
        </w:rPr>
        <w:t>—</w:t>
      </w:r>
      <w:r w:rsidRPr="006558AD">
        <w:rPr>
          <w:rFonts w:ascii="Times New Roman" w:hAnsi="Times New Roman" w:cs="Times New Roman"/>
        </w:rPr>
        <w:t>decomposition, ontology, and distributional statistics.</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Decompositional Semantics</w:t>
      </w:r>
      <w:r w:rsidR="00FC5ED0">
        <w:rPr>
          <w:rFonts w:ascii="Times New Roman" w:hAnsi="Times New Roman" w:cs="Times New Roman"/>
          <w:b/>
          <w:bCs/>
        </w:rPr>
        <w:t xml:space="preserve">. </w:t>
      </w:r>
      <w:r w:rsidRPr="006558AD">
        <w:rPr>
          <w:rFonts w:ascii="Times New Roman" w:hAnsi="Times New Roman" w:cs="Times New Roman"/>
          <w:b/>
          <w:bCs/>
        </w:rPr>
        <w:t xml:space="preserve"> </w:t>
      </w:r>
      <w:r w:rsidRPr="006558AD">
        <w:rPr>
          <w:rFonts w:ascii="Times New Roman" w:hAnsi="Times New Roman" w:cs="Times New Roman"/>
        </w:rPr>
        <w:t xml:space="preserve">We can derive the meaning of a word by dividing it into various semantic components or qualities. For instance, in the sentence </w:t>
      </w:r>
      <w:r w:rsidR="00D326C4" w:rsidRPr="006558AD">
        <w:rPr>
          <w:rFonts w:ascii="Times New Roman" w:hAnsi="Times New Roman" w:cs="Times New Roman"/>
        </w:rPr>
        <w:t>‘</w:t>
      </w:r>
      <w:r w:rsidR="004D405E" w:rsidRPr="004D405E">
        <w:rPr>
          <w:rFonts w:ascii="Times New Roman" w:hAnsi="Times New Roman" w:cs="Times New Roman"/>
          <w:i/>
          <w:iCs/>
        </w:rPr>
        <w:t>The</w:t>
      </w:r>
      <w:r w:rsidRPr="006558AD">
        <w:rPr>
          <w:rFonts w:ascii="Times New Roman" w:hAnsi="Times New Roman" w:cs="Times New Roman"/>
          <w:i/>
          <w:iCs/>
        </w:rPr>
        <w:t xml:space="preserve"> mouse ate the cheese that was kept in the drawer’, </w:t>
      </w:r>
      <w:r w:rsidRPr="006558AD">
        <w:rPr>
          <w:rFonts w:ascii="Times New Roman" w:hAnsi="Times New Roman" w:cs="Times New Roman"/>
        </w:rPr>
        <w:t>the word ‘</w:t>
      </w:r>
      <w:r w:rsidRPr="006558AD">
        <w:rPr>
          <w:rFonts w:ascii="Times New Roman" w:hAnsi="Times New Roman" w:cs="Times New Roman"/>
          <w:i/>
          <w:iCs/>
        </w:rPr>
        <w:t xml:space="preserve">mouse’ </w:t>
      </w:r>
      <w:r w:rsidRPr="006558AD">
        <w:rPr>
          <w:rFonts w:ascii="Times New Roman" w:hAnsi="Times New Roman" w:cs="Times New Roman"/>
        </w:rPr>
        <w:t xml:space="preserve">implies that the </w:t>
      </w:r>
      <w:r w:rsidRPr="006558AD">
        <w:rPr>
          <w:rFonts w:ascii="Times New Roman" w:hAnsi="Times New Roman" w:cs="Times New Roman"/>
          <w:i/>
          <w:iCs/>
        </w:rPr>
        <w:t xml:space="preserve">subject </w:t>
      </w:r>
      <w:r w:rsidRPr="006558AD">
        <w:rPr>
          <w:rFonts w:ascii="Times New Roman" w:hAnsi="Times New Roman" w:cs="Times New Roman"/>
        </w:rPr>
        <w:t xml:space="preserve">of the sentence is a </w:t>
      </w:r>
      <w:r w:rsidRPr="006558AD">
        <w:rPr>
          <w:rFonts w:ascii="Times New Roman" w:hAnsi="Times New Roman" w:cs="Times New Roman"/>
          <w:i/>
          <w:iCs/>
        </w:rPr>
        <w:t xml:space="preserve">mammal </w:t>
      </w:r>
      <w:r w:rsidRPr="006558AD">
        <w:rPr>
          <w:rFonts w:ascii="Times New Roman" w:hAnsi="Times New Roman" w:cs="Times New Roman"/>
        </w:rPr>
        <w:t xml:space="preserve">and a </w:t>
      </w:r>
      <w:r w:rsidRPr="006558AD">
        <w:rPr>
          <w:rFonts w:ascii="Times New Roman" w:hAnsi="Times New Roman" w:cs="Times New Roman"/>
          <w:i/>
          <w:iCs/>
        </w:rPr>
        <w:t xml:space="preserve">terrestrial </w:t>
      </w:r>
      <w:r w:rsidRPr="006558AD">
        <w:rPr>
          <w:rFonts w:ascii="Times New Roman" w:hAnsi="Times New Roman" w:cs="Times New Roman"/>
        </w:rPr>
        <w:t xml:space="preserve">but not a </w:t>
      </w:r>
      <w:r w:rsidRPr="006558AD">
        <w:rPr>
          <w:rFonts w:ascii="Times New Roman" w:hAnsi="Times New Roman" w:cs="Times New Roman"/>
          <w:i/>
          <w:iCs/>
        </w:rPr>
        <w:t xml:space="preserve">human. </w:t>
      </w:r>
      <w:r w:rsidRPr="006558AD">
        <w:rPr>
          <w:rFonts w:ascii="Times New Roman" w:hAnsi="Times New Roman" w:cs="Times New Roman"/>
        </w:rPr>
        <w:t>However, if the word ‘</w:t>
      </w:r>
      <w:r w:rsidRPr="006558AD">
        <w:rPr>
          <w:rFonts w:ascii="Times New Roman" w:hAnsi="Times New Roman" w:cs="Times New Roman"/>
          <w:i/>
          <w:iCs/>
        </w:rPr>
        <w:t xml:space="preserve">mouse’ </w:t>
      </w:r>
      <w:r w:rsidRPr="006558AD">
        <w:rPr>
          <w:rFonts w:ascii="Times New Roman" w:hAnsi="Times New Roman" w:cs="Times New Roman"/>
        </w:rPr>
        <w:t xml:space="preserve">was replaced with the word </w:t>
      </w:r>
      <w:r w:rsidRPr="006558AD">
        <w:rPr>
          <w:rFonts w:ascii="Times New Roman" w:hAnsi="Times New Roman" w:cs="Times New Roman"/>
          <w:i/>
          <w:iCs/>
        </w:rPr>
        <w:t>‘boy’</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it would imply that the subject has all of the three qualities</w:t>
      </w:r>
      <w:r w:rsidR="00DA345E">
        <w:rPr>
          <w:rFonts w:ascii="Times New Roman" w:hAnsi="Times New Roman" w:cs="Times New Roman"/>
        </w:rPr>
        <w:t>—</w:t>
      </w:r>
      <w:r w:rsidRPr="006558AD">
        <w:rPr>
          <w:rFonts w:ascii="Times New Roman" w:hAnsi="Times New Roman" w:cs="Times New Roman"/>
        </w:rPr>
        <w:t xml:space="preserve">being a </w:t>
      </w:r>
      <w:r w:rsidRPr="006558AD">
        <w:rPr>
          <w:rFonts w:ascii="Times New Roman" w:hAnsi="Times New Roman" w:cs="Times New Roman"/>
          <w:i/>
          <w:iCs/>
        </w:rPr>
        <w:t xml:space="preserve">mammal, </w:t>
      </w:r>
      <w:r w:rsidRPr="006558AD">
        <w:rPr>
          <w:rFonts w:ascii="Times New Roman" w:hAnsi="Times New Roman" w:cs="Times New Roman"/>
        </w:rPr>
        <w:t xml:space="preserve">a </w:t>
      </w:r>
      <w:r w:rsidRPr="006558AD">
        <w:rPr>
          <w:rFonts w:ascii="Times New Roman" w:hAnsi="Times New Roman" w:cs="Times New Roman"/>
          <w:i/>
          <w:iCs/>
        </w:rPr>
        <w:t xml:space="preserve">terrestrial </w:t>
      </w:r>
      <w:r w:rsidRPr="006558AD">
        <w:rPr>
          <w:rFonts w:ascii="Times New Roman" w:hAnsi="Times New Roman" w:cs="Times New Roman"/>
        </w:rPr>
        <w:t xml:space="preserve">and a </w:t>
      </w:r>
      <w:r w:rsidRPr="006558AD">
        <w:rPr>
          <w:rFonts w:ascii="Times New Roman" w:hAnsi="Times New Roman" w:cs="Times New Roman"/>
          <w:i/>
          <w:iCs/>
        </w:rPr>
        <w:t xml:space="preserve">human. </w:t>
      </w:r>
      <w:r w:rsidRPr="006558AD">
        <w:rPr>
          <w:rFonts w:ascii="Times New Roman" w:hAnsi="Times New Roman" w:cs="Times New Roman"/>
        </w:rPr>
        <w:t>These decomposed semantics can also be mapped to f</w:t>
      </w:r>
      <w:r>
        <w:rPr>
          <w:rFonts w:ascii="Times New Roman" w:hAnsi="Times New Roman" w:cs="Times New Roman"/>
        </w:rPr>
        <w:t>i</w:t>
      </w:r>
      <w:r w:rsidRPr="006558AD">
        <w:rPr>
          <w:rFonts w:ascii="Times New Roman" w:hAnsi="Times New Roman" w:cs="Times New Roman"/>
        </w:rPr>
        <w:t>rst-order logic</w:t>
      </w:r>
      <w:r w:rsidR="00CC03A8">
        <w:rPr>
          <w:rFonts w:ascii="Times New Roman" w:hAnsi="Times New Roman" w:cs="Times New Roman"/>
        </w:rPr>
        <w:t>,</w:t>
      </w:r>
      <w:r w:rsidRPr="006558AD">
        <w:rPr>
          <w:rFonts w:ascii="Times New Roman" w:hAnsi="Times New Roman" w:cs="Times New Roman"/>
        </w:rPr>
        <w:t xml:space="preserve"> such as mouse </w:t>
      </w:r>
      <w:r w:rsidRPr="00C66A93">
        <w:rPr>
          <w:rFonts w:ascii="Times New Roman" w:hAnsi="Times New Roman" w:cs="Times New Roman"/>
          <w:highlight w:val="yellow"/>
        </w:rPr>
        <w:sym w:font="Symbol" w:char="F0DE"/>
      </w:r>
      <w:r w:rsidRPr="009C1619">
        <w:rPr>
          <w:rFonts w:ascii="Times New Roman" w:hAnsi="Times New Roman" w:cs="Times New Roman"/>
          <w:bCs/>
        </w:rPr>
        <w:t xml:space="preserve"> </w:t>
      </w:r>
      <w:r w:rsidRPr="006558AD">
        <w:rPr>
          <w:rFonts w:ascii="Times New Roman" w:hAnsi="Times New Roman" w:cs="Times New Roman"/>
        </w:rPr>
        <w:t xml:space="preserve">mammal </w:t>
      </w:r>
      <w:r>
        <w:rPr>
          <w:rFonts w:ascii="Times New Roman" w:hAnsi="Times New Roman" w:cs="Times New Roman"/>
          <w:bCs/>
          <w:lang w:val="el-GR"/>
        </w:rPr>
        <w:sym w:font="Symbol" w:char="F0D9"/>
      </w:r>
      <w:r w:rsidRPr="009C1619">
        <w:rPr>
          <w:rFonts w:ascii="Times New Roman" w:hAnsi="Times New Roman" w:cs="Times New Roman"/>
          <w:bCs/>
          <w:lang w:val="el-GR"/>
        </w:rPr>
        <w:t xml:space="preserve"> </w:t>
      </w:r>
      <w:r w:rsidRPr="006558AD">
        <w:rPr>
          <w:rFonts w:ascii="Times New Roman" w:hAnsi="Times New Roman" w:cs="Times New Roman"/>
        </w:rPr>
        <w:t xml:space="preserve">terrestrial </w:t>
      </w:r>
      <w:r>
        <w:rPr>
          <w:rFonts w:ascii="Times New Roman" w:hAnsi="Times New Roman" w:cs="Times New Roman"/>
          <w:bCs/>
          <w:lang w:val="el-GR"/>
        </w:rPr>
        <w:sym w:font="Symbol" w:char="F0D9"/>
      </w:r>
      <w:r w:rsidR="00C66A93">
        <w:rPr>
          <w:rFonts w:ascii="Times New Roman" w:hAnsi="Times New Roman" w:cs="Times New Roman"/>
          <w:bCs/>
        </w:rPr>
        <w:t xml:space="preserve"> </w:t>
      </w:r>
      <w:r>
        <w:rPr>
          <w:rFonts w:ascii="Times New Roman" w:hAnsi="Times New Roman" w:cs="Times New Roman"/>
          <w:bCs/>
        </w:rPr>
        <w:sym w:font="Symbol" w:char="F0D8"/>
      </w:r>
      <w:r w:rsidRPr="009C1619">
        <w:rPr>
          <w:rFonts w:ascii="Times New Roman" w:hAnsi="Times New Roman" w:cs="Times New Roman"/>
        </w:rPr>
        <w:t xml:space="preserve"> </w:t>
      </w:r>
      <w:r w:rsidRPr="006558AD">
        <w:rPr>
          <w:rFonts w:ascii="Times New Roman" w:hAnsi="Times New Roman" w:cs="Times New Roman"/>
        </w:rPr>
        <w:t xml:space="preserve">human and boy </w:t>
      </w:r>
      <w:r w:rsidRPr="00C66A93">
        <w:rPr>
          <w:rFonts w:ascii="Times New Roman" w:hAnsi="Times New Roman" w:cs="Times New Roman"/>
          <w:highlight w:val="yellow"/>
        </w:rPr>
        <w:sym w:font="Symbol" w:char="F0DE"/>
      </w:r>
      <w:r w:rsidR="00C66A93">
        <w:rPr>
          <w:rFonts w:ascii="Times New Roman" w:hAnsi="Times New Roman" w:cs="Times New Roman"/>
        </w:rPr>
        <w:t xml:space="preserve"> </w:t>
      </w:r>
      <w:r w:rsidRPr="006558AD">
        <w:rPr>
          <w:rFonts w:ascii="Times New Roman" w:hAnsi="Times New Roman" w:cs="Times New Roman"/>
        </w:rPr>
        <w:t xml:space="preserve">mammal </w:t>
      </w:r>
      <w:r>
        <w:rPr>
          <w:rFonts w:ascii="Times New Roman" w:hAnsi="Times New Roman" w:cs="Times New Roman"/>
          <w:bCs/>
          <w:lang w:val="el-GR"/>
        </w:rPr>
        <w:sym w:font="Symbol" w:char="F0D9"/>
      </w:r>
      <w:r>
        <w:rPr>
          <w:rFonts w:ascii="Times New Roman" w:hAnsi="Times New Roman" w:cs="Times New Roman"/>
          <w:bCs/>
        </w:rPr>
        <w:t xml:space="preserve"> </w:t>
      </w:r>
      <w:r w:rsidRPr="006558AD">
        <w:rPr>
          <w:rFonts w:ascii="Times New Roman" w:hAnsi="Times New Roman" w:cs="Times New Roman"/>
        </w:rPr>
        <w:t>terrestrial</w:t>
      </w:r>
      <w:r w:rsidRPr="00CB71C2">
        <w:rPr>
          <w:rFonts w:ascii="Times New Roman" w:hAnsi="Times New Roman" w:cs="Times New Roman"/>
        </w:rPr>
        <w:t xml:space="preserve"> </w:t>
      </w:r>
      <w:r>
        <w:rPr>
          <w:rFonts w:ascii="Times New Roman" w:hAnsi="Times New Roman" w:cs="Times New Roman"/>
          <w:bCs/>
          <w:lang w:val="el-GR"/>
        </w:rPr>
        <w:sym w:font="Symbol" w:char="F0D9"/>
      </w:r>
      <w:r>
        <w:rPr>
          <w:rFonts w:ascii="Times New Roman" w:hAnsi="Times New Roman" w:cs="Times New Roman"/>
        </w:rPr>
        <w:t xml:space="preserve"> </w:t>
      </w:r>
      <w:r w:rsidRPr="006558AD">
        <w:rPr>
          <w:rFonts w:ascii="Times New Roman" w:hAnsi="Times New Roman" w:cs="Times New Roman"/>
        </w:rPr>
        <w:t>human.</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Ontological Semantics</w:t>
      </w:r>
      <w:r w:rsidR="00F92FDA">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Another way of decomposing the meaning of a word is by studying its relationship to other words. Take the classic example of the word </w:t>
      </w:r>
      <w:r w:rsidR="00D326C4" w:rsidRPr="006558AD">
        <w:rPr>
          <w:rFonts w:ascii="Times New Roman" w:hAnsi="Times New Roman" w:cs="Times New Roman"/>
        </w:rPr>
        <w:t>‘</w:t>
      </w:r>
      <w:r w:rsidR="004D405E" w:rsidRPr="004D405E">
        <w:rPr>
          <w:rFonts w:ascii="Times New Roman" w:hAnsi="Times New Roman" w:cs="Times New Roman"/>
          <w:i/>
          <w:iCs/>
        </w:rPr>
        <w:t>bank</w:t>
      </w:r>
      <w:r w:rsidRPr="006558AD">
        <w:rPr>
          <w:rFonts w:ascii="Times New Roman" w:hAnsi="Times New Roman" w:cs="Times New Roman"/>
          <w:i/>
          <w:iCs/>
        </w:rPr>
        <w:t>’</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‘Bank’ itself means a collection or storage. However, what that collection is about </w:t>
      </w:r>
      <w:r w:rsidR="00E72051">
        <w:rPr>
          <w:rFonts w:ascii="Times New Roman" w:hAnsi="Times New Roman" w:cs="Times New Roman"/>
        </w:rPr>
        <w:t>–</w:t>
      </w:r>
      <w:r w:rsidRPr="006558AD">
        <w:rPr>
          <w:rFonts w:ascii="Times New Roman" w:hAnsi="Times New Roman" w:cs="Times New Roman"/>
        </w:rPr>
        <w:t xml:space="preserve"> ‘water’</w:t>
      </w:r>
      <w:r w:rsidR="0012465F">
        <w:rPr>
          <w:rFonts w:ascii="Times New Roman" w:hAnsi="Times New Roman" w:cs="Times New Roman"/>
        </w:rPr>
        <w:t>,</w:t>
      </w:r>
      <w:r w:rsidRPr="006558AD">
        <w:rPr>
          <w:rFonts w:ascii="Times New Roman" w:hAnsi="Times New Roman" w:cs="Times New Roman"/>
        </w:rPr>
        <w:t xml:space="preserve"> ‘blood’</w:t>
      </w:r>
      <w:r w:rsidR="0012465F">
        <w:rPr>
          <w:rFonts w:ascii="Times New Roman" w:hAnsi="Times New Roman" w:cs="Times New Roman"/>
        </w:rPr>
        <w:t>,</w:t>
      </w:r>
      <w:r w:rsidRPr="006558AD">
        <w:rPr>
          <w:rFonts w:ascii="Times New Roman" w:hAnsi="Times New Roman" w:cs="Times New Roman"/>
        </w:rPr>
        <w:t xml:space="preserve"> or ‘money’</w:t>
      </w:r>
      <w:r w:rsidR="0012465F">
        <w:rPr>
          <w:rFonts w:ascii="Times New Roman" w:hAnsi="Times New Roman" w:cs="Times New Roman"/>
        </w:rPr>
        <w:t>—</w:t>
      </w:r>
      <w:r w:rsidRPr="006558AD">
        <w:rPr>
          <w:rFonts w:ascii="Times New Roman" w:hAnsi="Times New Roman" w:cs="Times New Roman"/>
        </w:rPr>
        <w:t>dictates the exact def</w:t>
      </w:r>
      <w:r w:rsidR="00E72051">
        <w:rPr>
          <w:rFonts w:ascii="Times New Roman" w:hAnsi="Times New Roman" w:cs="Times New Roman"/>
        </w:rPr>
        <w:t>i</w:t>
      </w:r>
      <w:r w:rsidRPr="006558AD">
        <w:rPr>
          <w:rFonts w:ascii="Times New Roman" w:hAnsi="Times New Roman" w:cs="Times New Roman"/>
        </w:rPr>
        <w:t>nition that word will semantically adopt. This process of def</w:t>
      </w:r>
      <w:r w:rsidR="00E72051">
        <w:rPr>
          <w:rFonts w:ascii="Times New Roman" w:hAnsi="Times New Roman" w:cs="Times New Roman"/>
        </w:rPr>
        <w:t>i</w:t>
      </w:r>
      <w:r w:rsidRPr="006558AD">
        <w:rPr>
          <w:rFonts w:ascii="Times New Roman" w:hAnsi="Times New Roman" w:cs="Times New Roman"/>
        </w:rPr>
        <w:t xml:space="preserve">ning the existence/usage of a term with respect to a sentence is called </w:t>
      </w:r>
      <w:r w:rsidRPr="006558AD">
        <w:rPr>
          <w:rFonts w:ascii="Times New Roman" w:hAnsi="Times New Roman" w:cs="Times New Roman"/>
          <w:i/>
          <w:iCs/>
        </w:rPr>
        <w:t xml:space="preserve">ontology. WordNet </w:t>
      </w:r>
      <w:r w:rsidR="004D405E" w:rsidRPr="004D405E">
        <w:rPr>
          <w:rFonts w:ascii="Times New Roman" w:hAnsi="Times New Roman" w:cs="Times New Roman"/>
        </w:rPr>
        <w:t>(Miller 1995)</w:t>
      </w:r>
      <w:r w:rsidR="00D11B38" w:rsidRPr="00D11B38">
        <w:rPr>
          <w:rFonts w:ascii="Times New Roman" w:hAnsi="Times New Roman" w:cs="Times New Roman"/>
          <w:i/>
          <w:iCs/>
        </w:rPr>
        <w:t xml:space="preserve"> </w:t>
      </w:r>
      <w:r w:rsidRPr="006558AD">
        <w:rPr>
          <w:rFonts w:ascii="Times New Roman" w:hAnsi="Times New Roman" w:cs="Times New Roman"/>
        </w:rPr>
        <w:t xml:space="preserve">is a famous lexical and ontological resource in English. It contains various kinds of relations that exist between English words. For example, the word </w:t>
      </w:r>
      <w:r w:rsidRPr="006558AD">
        <w:rPr>
          <w:rFonts w:ascii="Times New Roman" w:hAnsi="Times New Roman" w:cs="Times New Roman"/>
          <w:i/>
          <w:iCs/>
        </w:rPr>
        <w:t xml:space="preserve">‘small’ </w:t>
      </w:r>
      <w:r w:rsidRPr="006558AD">
        <w:rPr>
          <w:rFonts w:ascii="Times New Roman" w:hAnsi="Times New Roman" w:cs="Times New Roman"/>
        </w:rPr>
        <w:t xml:space="preserve">might be synonymous </w:t>
      </w:r>
      <w:r w:rsidR="00CC03A8">
        <w:rPr>
          <w:rFonts w:ascii="Times New Roman" w:hAnsi="Times New Roman" w:cs="Times New Roman"/>
        </w:rPr>
        <w:t>with</w:t>
      </w:r>
      <w:r w:rsidRPr="006558AD">
        <w:rPr>
          <w:rFonts w:ascii="Times New Roman" w:hAnsi="Times New Roman" w:cs="Times New Roman"/>
        </w:rPr>
        <w:t xml:space="preserve"> </w:t>
      </w:r>
      <w:r w:rsidRPr="006558AD">
        <w:rPr>
          <w:rFonts w:ascii="Times New Roman" w:hAnsi="Times New Roman" w:cs="Times New Roman"/>
          <w:i/>
          <w:iCs/>
        </w:rPr>
        <w:t>‘little’</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while it conveys </w:t>
      </w:r>
      <w:r w:rsidR="00CC03A8">
        <w:rPr>
          <w:rFonts w:ascii="Times New Roman" w:hAnsi="Times New Roman" w:cs="Times New Roman"/>
        </w:rPr>
        <w:t>the</w:t>
      </w:r>
      <w:r w:rsidRPr="006558AD">
        <w:rPr>
          <w:rFonts w:ascii="Times New Roman" w:hAnsi="Times New Roman" w:cs="Times New Roman"/>
        </w:rPr>
        <w:t xml:space="preserve"> opposite meaning to </w:t>
      </w:r>
      <w:r w:rsidRPr="006558AD">
        <w:rPr>
          <w:rFonts w:ascii="Times New Roman" w:hAnsi="Times New Roman" w:cs="Times New Roman"/>
          <w:i/>
          <w:iCs/>
        </w:rPr>
        <w:t>‘large’</w:t>
      </w:r>
      <w:r w:rsidR="0012465F">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The notion of a </w:t>
      </w:r>
      <w:r w:rsidRPr="006558AD">
        <w:rPr>
          <w:rFonts w:ascii="Times New Roman" w:hAnsi="Times New Roman" w:cs="Times New Roman"/>
          <w:i/>
          <w:iCs/>
        </w:rPr>
        <w:t xml:space="preserve">‘mouse’ </w:t>
      </w:r>
      <w:r w:rsidRPr="006558AD">
        <w:rPr>
          <w:rFonts w:ascii="Times New Roman" w:hAnsi="Times New Roman" w:cs="Times New Roman"/>
        </w:rPr>
        <w:t xml:space="preserve">implies that it is a type of </w:t>
      </w:r>
      <w:r w:rsidRPr="006558AD">
        <w:rPr>
          <w:rFonts w:ascii="Times New Roman" w:hAnsi="Times New Roman" w:cs="Times New Roman"/>
          <w:i/>
          <w:iCs/>
        </w:rPr>
        <w:t xml:space="preserve">animal. </w:t>
      </w:r>
      <w:r w:rsidRPr="006558AD">
        <w:rPr>
          <w:rFonts w:ascii="Times New Roman" w:hAnsi="Times New Roman" w:cs="Times New Roman"/>
        </w:rPr>
        <w:t>Capturing these relations in the text is crucial to understanding world knowledge.</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Distributional Semantics</w:t>
      </w:r>
      <w:r w:rsidR="00894358">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So far, in our discussion of semantics, we have assumed the computational methods to carry the same level of contextuali</w:t>
      </w:r>
      <w:r w:rsidR="00CC03A8">
        <w:rPr>
          <w:rFonts w:ascii="Times New Roman" w:hAnsi="Times New Roman" w:cs="Times New Roman"/>
        </w:rPr>
        <w:t>s</w:t>
      </w:r>
      <w:r w:rsidRPr="006558AD">
        <w:rPr>
          <w:rFonts w:ascii="Times New Roman" w:hAnsi="Times New Roman" w:cs="Times New Roman"/>
        </w:rPr>
        <w:t>ation as humans. While machines lack subconscious contextuali</w:t>
      </w:r>
      <w:r w:rsidR="00CC03A8">
        <w:rPr>
          <w:rFonts w:ascii="Times New Roman" w:hAnsi="Times New Roman" w:cs="Times New Roman"/>
        </w:rPr>
        <w:t>s</w:t>
      </w:r>
      <w:r w:rsidRPr="006558AD">
        <w:rPr>
          <w:rFonts w:ascii="Times New Roman" w:hAnsi="Times New Roman" w:cs="Times New Roman"/>
        </w:rPr>
        <w:t>ation, they can approximate the same by analy</w:t>
      </w:r>
      <w:r w:rsidR="00CC03A8">
        <w:rPr>
          <w:rFonts w:ascii="Times New Roman" w:hAnsi="Times New Roman" w:cs="Times New Roman"/>
        </w:rPr>
        <w:t>s</w:t>
      </w:r>
      <w:r w:rsidRPr="006558AD">
        <w:rPr>
          <w:rFonts w:ascii="Times New Roman" w:hAnsi="Times New Roman" w:cs="Times New Roman"/>
        </w:rPr>
        <w:t xml:space="preserve">ing large corpora of text and deriving a sense of words based on their distributional properties (e.g., co-occurrence, frequency). This maps to the law of association that </w:t>
      </w:r>
      <w:r w:rsidRPr="006558AD">
        <w:rPr>
          <w:rFonts w:ascii="Times New Roman" w:hAnsi="Times New Roman" w:cs="Times New Roman"/>
          <w:i/>
          <w:iCs/>
        </w:rPr>
        <w:t xml:space="preserve">words with similar distributions might have similar meanings. </w:t>
      </w:r>
      <w:r w:rsidRPr="006558AD">
        <w:rPr>
          <w:rFonts w:ascii="Times New Roman" w:hAnsi="Times New Roman" w:cs="Times New Roman"/>
        </w:rPr>
        <w:t xml:space="preserve">For instance, the meaning of the word </w:t>
      </w:r>
      <w:r w:rsidRPr="006558AD">
        <w:rPr>
          <w:rFonts w:ascii="Times New Roman" w:hAnsi="Times New Roman" w:cs="Times New Roman"/>
          <w:i/>
          <w:iCs/>
        </w:rPr>
        <w:t xml:space="preserve">‘mouse’ </w:t>
      </w:r>
      <w:r w:rsidRPr="006558AD">
        <w:rPr>
          <w:rFonts w:ascii="Times New Roman" w:hAnsi="Times New Roman" w:cs="Times New Roman"/>
        </w:rPr>
        <w:t xml:space="preserve">may be complex for the machine to grasp, yet it can </w:t>
      </w:r>
      <w:r w:rsidR="00602946">
        <w:rPr>
          <w:rFonts w:ascii="Times New Roman" w:hAnsi="Times New Roman" w:cs="Times New Roman"/>
        </w:rPr>
        <w:t xml:space="preserve">be </w:t>
      </w:r>
      <w:r w:rsidRPr="006558AD">
        <w:rPr>
          <w:rFonts w:ascii="Times New Roman" w:hAnsi="Times New Roman" w:cs="Times New Roman"/>
        </w:rPr>
        <w:t>inferred from the contexts it appears in,</w:t>
      </w:r>
      <w:bookmarkStart w:id="12" w:name="bookmark23"/>
      <w:r w:rsidR="00E72051">
        <w:rPr>
          <w:rFonts w:ascii="Times New Roman" w:hAnsi="Times New Roman" w:cs="Times New Roman"/>
        </w:rPr>
        <w:t xml:space="preserve"> </w:t>
      </w:r>
      <w:r w:rsidRPr="006558AD">
        <w:rPr>
          <w:rFonts w:ascii="Times New Roman" w:hAnsi="Times New Roman" w:cs="Times New Roman"/>
        </w:rPr>
        <w:t>i</w:t>
      </w:r>
      <w:bookmarkEnd w:id="12"/>
      <w:r w:rsidRPr="006558AD">
        <w:rPr>
          <w:rFonts w:ascii="Times New Roman" w:hAnsi="Times New Roman" w:cs="Times New Roman"/>
        </w:rPr>
        <w:t>.e., sentences where it co-occurs with words like ‘</w:t>
      </w:r>
      <w:r w:rsidRPr="006558AD">
        <w:rPr>
          <w:rFonts w:ascii="Times New Roman" w:hAnsi="Times New Roman" w:cs="Times New Roman"/>
          <w:i/>
          <w:iCs/>
        </w:rPr>
        <w:t>rodent</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animal</w:t>
      </w:r>
      <w:r w:rsidRPr="006558AD">
        <w:rPr>
          <w:rFonts w:ascii="Times New Roman" w:hAnsi="Times New Roman" w:cs="Times New Roman"/>
        </w:rPr>
        <w:t>’</w:t>
      </w:r>
      <w:r w:rsidR="0012465F">
        <w:rPr>
          <w:rFonts w:ascii="Times New Roman" w:hAnsi="Times New Roman" w:cs="Times New Roman"/>
        </w:rPr>
        <w:t>,</w:t>
      </w:r>
      <w:r>
        <w:rPr>
          <w:rFonts w:ascii="Times New Roman" w:hAnsi="Times New Roman" w:cs="Times New Roman"/>
        </w:rPr>
        <w:t xml:space="preserve"> </w:t>
      </w:r>
      <w:r w:rsidRPr="00CB71C2">
        <w:rPr>
          <w:rFonts w:ascii="Times New Roman" w:hAnsi="Times New Roman" w:cs="Times New Roman"/>
        </w:rPr>
        <w:t>‘</w:t>
      </w:r>
      <w:r w:rsidRPr="006558AD">
        <w:rPr>
          <w:rFonts w:ascii="Times New Roman" w:hAnsi="Times New Roman" w:cs="Times New Roman"/>
          <w:i/>
          <w:iCs/>
        </w:rPr>
        <w:t>food</w:t>
      </w:r>
      <w:r w:rsidRPr="006558AD">
        <w:rPr>
          <w:rFonts w:ascii="Times New Roman" w:hAnsi="Times New Roman" w:cs="Times New Roman"/>
        </w:rPr>
        <w:t>’</w:t>
      </w:r>
      <w:r w:rsidR="00CC03A8">
        <w:rPr>
          <w:rFonts w:ascii="Times New Roman" w:hAnsi="Times New Roman" w:cs="Times New Roman"/>
        </w:rPr>
        <w:t>,</w:t>
      </w:r>
      <w:r w:rsidRPr="006558AD">
        <w:rPr>
          <w:rFonts w:ascii="Times New Roman" w:hAnsi="Times New Roman" w:cs="Times New Roman"/>
        </w:rPr>
        <w:t xml:space="preserve"> etc. Distributional Semantics forms the core of the modern-day NLP.</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2.7</w:t>
      </w:r>
      <w:r w:rsidR="002162DC">
        <w:rPr>
          <w:rFonts w:ascii="Times New Roman" w:hAnsi="Times New Roman" w:cs="Times New Roman"/>
          <w:b/>
          <w:bCs/>
        </w:rPr>
        <w:t xml:space="preserve"> </w:t>
      </w:r>
      <w:r w:rsidRPr="006558AD">
        <w:rPr>
          <w:rFonts w:ascii="Times New Roman" w:hAnsi="Times New Roman" w:cs="Times New Roman"/>
          <w:b/>
          <w:bCs/>
        </w:rPr>
        <w:t>Introduction to Language Model</w:t>
      </w:r>
      <w:r w:rsidR="00112CDA">
        <w:rPr>
          <w:rFonts w:ascii="Times New Roman" w:hAnsi="Times New Roman" w:cs="Times New Roman"/>
          <w:b/>
          <w:bCs/>
        </w:rPr>
        <w:t>l</w:t>
      </w:r>
      <w:r w:rsidRPr="006558AD">
        <w:rPr>
          <w:rFonts w:ascii="Times New Roman" w:hAnsi="Times New Roman" w:cs="Times New Roman"/>
          <w:b/>
          <w:bCs/>
        </w:rPr>
        <w:t>ing</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According to Herbert Clark, whenever two words occur together or in close proximity, an </w:t>
      </w:r>
      <w:r w:rsidRPr="006558AD">
        <w:rPr>
          <w:rFonts w:ascii="Times New Roman" w:hAnsi="Times New Roman" w:cs="Times New Roman"/>
          <w:i/>
          <w:iCs/>
        </w:rPr>
        <w:t xml:space="preserve">associative link </w:t>
      </w:r>
      <w:r w:rsidRPr="006558AD">
        <w:rPr>
          <w:rFonts w:ascii="Times New Roman" w:hAnsi="Times New Roman" w:cs="Times New Roman"/>
        </w:rPr>
        <w:t>is formed between them in our mind over time, and the more frequently they appear together, the stronger the association (Clark 1970).</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Building up word association and logic of distributional semantics, we can describe a </w:t>
      </w:r>
      <w:r w:rsidR="004248C6" w:rsidRPr="006558AD">
        <w:rPr>
          <w:rFonts w:ascii="Times New Roman" w:hAnsi="Times New Roman" w:cs="Times New Roman"/>
        </w:rPr>
        <w:t xml:space="preserve">Language Model </w:t>
      </w:r>
      <w:r w:rsidRPr="006558AD">
        <w:rPr>
          <w:rFonts w:ascii="Times New Roman" w:hAnsi="Times New Roman" w:cs="Times New Roman"/>
          <w:lang w:val="nb-NO"/>
        </w:rPr>
        <w:t xml:space="preserve">(LM) </w:t>
      </w:r>
      <w:r w:rsidRPr="006558AD">
        <w:rPr>
          <w:rFonts w:ascii="Times New Roman" w:hAnsi="Times New Roman" w:cs="Times New Roman"/>
        </w:rPr>
        <w:t xml:space="preserve">as a model that learns the probability distribution over the words in the corpus. This probability is learned based on the frequency co-occurrence of words in a large training corpus. Once trained/learned, the </w:t>
      </w:r>
      <w:r w:rsidRPr="006558AD">
        <w:rPr>
          <w:rFonts w:ascii="Times New Roman" w:hAnsi="Times New Roman" w:cs="Times New Roman"/>
          <w:lang w:val="nb-NO"/>
        </w:rPr>
        <w:t xml:space="preserve">LM </w:t>
      </w:r>
      <w:r w:rsidRPr="006558AD">
        <w:rPr>
          <w:rFonts w:ascii="Times New Roman" w:hAnsi="Times New Roman" w:cs="Times New Roman"/>
        </w:rPr>
        <w:t xml:space="preserve">attempts to predict the next token in a sequence of tokens. For a sequence of </w:t>
      </w:r>
      <w:r w:rsidRPr="006558AD">
        <w:rPr>
          <w:rFonts w:ascii="Times New Roman" w:hAnsi="Times New Roman" w:cs="Times New Roman"/>
          <w:i/>
          <w:iCs/>
          <w:lang w:val="da-DK"/>
        </w:rPr>
        <w:t xml:space="preserve">m </w:t>
      </w:r>
      <w:r w:rsidRPr="006558AD">
        <w:rPr>
          <w:rFonts w:ascii="Times New Roman" w:hAnsi="Times New Roman" w:cs="Times New Roman"/>
        </w:rPr>
        <w:t xml:space="preserve">tokens,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w:t>
      </w:r>
      <w:r w:rsidR="00C33621" w:rsidRPr="006558AD">
        <w:rPr>
          <w:rFonts w:ascii="Times New Roman" w:hAnsi="Times New Roman" w:cs="Times New Roman"/>
          <w:i/>
          <w:iCs/>
          <w:lang w:val="da-DK"/>
        </w:rPr>
        <w:t>. . .,</w:t>
      </w:r>
      <w:r w:rsidRPr="006558AD">
        <w:rPr>
          <w:rFonts w:ascii="Times New Roman" w:hAnsi="Times New Roman" w:cs="Times New Roman"/>
          <w:i/>
          <w:iCs/>
          <w:lang w:val="da-DK"/>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m</w:t>
      </w:r>
      <w:r w:rsidRPr="006558AD">
        <w:rPr>
          <w:rFonts w:ascii="Times New Roman" w:hAnsi="Times New Roman" w:cs="Times New Roman"/>
        </w:rPr>
        <w:t xml:space="preserve">, the </w:t>
      </w:r>
      <w:r w:rsidRPr="006558AD">
        <w:rPr>
          <w:rFonts w:ascii="Times New Roman" w:hAnsi="Times New Roman" w:cs="Times New Roman"/>
          <w:lang w:val="nb-NO"/>
        </w:rPr>
        <w:t xml:space="preserve">LM </w:t>
      </w:r>
      <w:r w:rsidRPr="006558AD">
        <w:rPr>
          <w:rFonts w:ascii="Times New Roman" w:hAnsi="Times New Roman" w:cs="Times New Roman"/>
        </w:rPr>
        <w:t>predicts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rPr>
        <w:t xml:space="preserve">token, </w:t>
      </w:r>
      <w:r w:rsidRPr="006558AD">
        <w:rPr>
          <w:rFonts w:ascii="Times New Roman" w:hAnsi="Times New Roman" w:cs="Times New Roman"/>
          <w:i/>
          <w:iCs/>
        </w:rPr>
        <w:t>x</w:t>
      </w:r>
      <w:r w:rsidRPr="006558AD">
        <w:rPr>
          <w:rFonts w:ascii="Times New Roman" w:hAnsi="Times New Roman" w:cs="Times New Roman"/>
          <w:i/>
          <w:iCs/>
          <w:vertAlign w:val="subscript"/>
        </w:rPr>
        <w:t>m</w:t>
      </w:r>
      <w:r w:rsidRPr="006558AD">
        <w:rPr>
          <w:rFonts w:ascii="Times New Roman" w:hAnsi="Times New Roman" w:cs="Times New Roman"/>
          <w:vertAlign w:val="subscript"/>
        </w:rPr>
        <w:t>+1</w:t>
      </w:r>
      <w:r w:rsidRPr="006558AD">
        <w:rPr>
          <w:rFonts w:ascii="Times New Roman" w:hAnsi="Times New Roman" w:cs="Times New Roman"/>
        </w:rPr>
        <w:t xml:space="preserve"> based on the language learned from its training corpus of words and phrases. The output space, i.e., the set of all possible words that can be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 xml:space="preserve">token in a sequence, is the whole vocabulary/lexicon learned over the language. If the </w:t>
      </w:r>
      <w:r w:rsidRPr="006558AD">
        <w:rPr>
          <w:rFonts w:ascii="Times New Roman" w:hAnsi="Times New Roman" w:cs="Times New Roman"/>
          <w:lang w:val="nb-NO"/>
        </w:rPr>
        <w:t xml:space="preserve">LM </w:t>
      </w:r>
      <w:r w:rsidRPr="006558AD">
        <w:rPr>
          <w:rFonts w:ascii="Times New Roman" w:hAnsi="Times New Roman" w:cs="Times New Roman"/>
        </w:rPr>
        <w:t xml:space="preserve">is learned over </w:t>
      </w:r>
      <w:r w:rsidRPr="006558AD">
        <w:rPr>
          <w:rFonts w:ascii="Times New Roman" w:hAnsi="Times New Roman" w:cs="Times New Roman"/>
          <w:i/>
          <w:iCs/>
          <w:lang w:val="nb-NO"/>
        </w:rPr>
        <w:t xml:space="preserve">N </w:t>
      </w:r>
      <w:r w:rsidRPr="006558AD">
        <w:rPr>
          <w:rFonts w:ascii="Times New Roman" w:hAnsi="Times New Roman" w:cs="Times New Roman"/>
        </w:rPr>
        <w:t xml:space="preserve">unique tokens, then in the worst case, each of </w:t>
      </w:r>
      <w:r w:rsidRPr="006558AD">
        <w:rPr>
          <w:rFonts w:ascii="Times New Roman" w:hAnsi="Times New Roman" w:cs="Times New Roman"/>
          <w:i/>
          <w:iCs/>
          <w:lang w:val="nb-NO"/>
        </w:rPr>
        <w:t xml:space="preserve">N </w:t>
      </w:r>
      <w:r w:rsidRPr="006558AD">
        <w:rPr>
          <w:rFonts w:ascii="Times New Roman" w:hAnsi="Times New Roman" w:cs="Times New Roman"/>
        </w:rPr>
        <w:t>tokens has an equal and independent probability of 1</w:t>
      </w:r>
      <w:r w:rsidRPr="006558AD">
        <w:rPr>
          <w:rFonts w:ascii="Times New Roman" w:hAnsi="Times New Roman" w:cs="Times New Roman"/>
          <w:i/>
          <w:iCs/>
        </w:rPr>
        <w:t xml:space="preserve">/N </w:t>
      </w:r>
      <w:r w:rsidRPr="006558AD">
        <w:rPr>
          <w:rFonts w:ascii="Times New Roman" w:hAnsi="Times New Roman" w:cs="Times New Roman"/>
        </w:rPr>
        <w:t>for being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token.</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However, from our semantic and syntactic parsing, we know that for a given sentence, not all words have an equal probability of occurrence. Instead, the words that can appear next are </w:t>
      </w:r>
      <w:r w:rsidRPr="006558AD">
        <w:rPr>
          <w:rFonts w:ascii="Times New Roman" w:hAnsi="Times New Roman" w:cs="Times New Roman"/>
          <w:i/>
          <w:iCs/>
        </w:rPr>
        <w:t xml:space="preserve">conditioned </w:t>
      </w:r>
      <w:r w:rsidRPr="006558AD">
        <w:rPr>
          <w:rFonts w:ascii="Times New Roman" w:hAnsi="Times New Roman" w:cs="Times New Roman"/>
        </w:rPr>
        <w:t>on the words that are present so far in the sentence. It forms the basis of language model</w:t>
      </w:r>
      <w:r w:rsidR="00602946">
        <w:rPr>
          <w:rFonts w:ascii="Times New Roman" w:hAnsi="Times New Roman" w:cs="Times New Roman"/>
        </w:rPr>
        <w:t>l</w:t>
      </w:r>
      <w:r w:rsidRPr="006558AD">
        <w:rPr>
          <w:rFonts w:ascii="Times New Roman" w:hAnsi="Times New Roman" w:cs="Times New Roman"/>
        </w:rPr>
        <w:t>ing in NLP. In layman’s terms, a language model predicts the probability of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004D405E"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 xml:space="preserve">token given a sequence of </w:t>
      </w:r>
      <w:r w:rsidRPr="006558AD">
        <w:rPr>
          <w:rFonts w:ascii="Times New Roman" w:hAnsi="Times New Roman" w:cs="Times New Roman"/>
          <w:i/>
          <w:iCs/>
          <w:lang w:val="da-DK"/>
        </w:rPr>
        <w:t xml:space="preserve">m </w:t>
      </w:r>
      <w:r w:rsidRPr="006558AD">
        <w:rPr>
          <w:rFonts w:ascii="Times New Roman" w:hAnsi="Times New Roman" w:cs="Times New Roman"/>
        </w:rPr>
        <w:t>tokens seen before. Going back to our example sentence, if you are asked to predict the next word in the sequence of ‘</w:t>
      </w:r>
      <w:r w:rsidRPr="006558AD">
        <w:rPr>
          <w:rFonts w:ascii="Times New Roman" w:hAnsi="Times New Roman" w:cs="Times New Roman"/>
          <w:i/>
          <w:iCs/>
        </w:rPr>
        <w:t>Hello Sam. How are</w:t>
      </w:r>
      <w:r w:rsidRPr="006558AD">
        <w:rPr>
          <w:rFonts w:ascii="Times New Roman" w:hAnsi="Times New Roman" w:cs="Times New Roman"/>
        </w:rPr>
        <w:t>’</w:t>
      </w:r>
      <w:r w:rsidR="0012465F">
        <w:rPr>
          <w:rFonts w:ascii="Times New Roman" w:hAnsi="Times New Roman" w:cs="Times New Roman"/>
        </w:rPr>
        <w:t>,</w:t>
      </w:r>
      <w:r w:rsidRPr="006558AD">
        <w:rPr>
          <w:rFonts w:ascii="Times New Roman" w:hAnsi="Times New Roman" w:cs="Times New Roman"/>
        </w:rPr>
        <w:t xml:space="preserve"> of all the words we know in English (i.e., our vocabulary), the most likely next word should be ‘</w:t>
      </w:r>
      <w:r w:rsidRPr="006558AD">
        <w:rPr>
          <w:rFonts w:ascii="Times New Roman" w:hAnsi="Times New Roman" w:cs="Times New Roman"/>
          <w:i/>
          <w:iCs/>
        </w:rPr>
        <w:t>you</w:t>
      </w:r>
      <w:r w:rsidRPr="006558AD">
        <w:rPr>
          <w:rFonts w:ascii="Times New Roman" w:hAnsi="Times New Roman" w:cs="Times New Roman"/>
        </w:rPr>
        <w:t>’. This likelihood is the probability spread over the whole vocabulary of which ‘</w:t>
      </w:r>
      <w:r w:rsidRPr="006558AD">
        <w:rPr>
          <w:rFonts w:ascii="Times New Roman" w:hAnsi="Times New Roman" w:cs="Times New Roman"/>
          <w:i/>
          <w:iCs/>
        </w:rPr>
        <w:t>you</w:t>
      </w:r>
      <w:r w:rsidRPr="006558AD">
        <w:rPr>
          <w:rFonts w:ascii="Times New Roman" w:hAnsi="Times New Roman" w:cs="Times New Roman"/>
        </w:rPr>
        <w:t>’ has the highest probability score. We will introduce the formal concepts of conditional probability and language model</w:t>
      </w:r>
      <w:r w:rsidR="00602946">
        <w:rPr>
          <w:rFonts w:ascii="Times New Roman" w:hAnsi="Times New Roman" w:cs="Times New Roman"/>
        </w:rPr>
        <w:t>l</w:t>
      </w:r>
      <w:r w:rsidRPr="006558AD">
        <w:rPr>
          <w:rFonts w:ascii="Times New Roman" w:hAnsi="Times New Roman" w:cs="Times New Roman"/>
        </w:rPr>
        <w:t>ing in detail in Chapter 4.</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Bag-of-</w:t>
      </w:r>
      <w:r w:rsidR="001F562E">
        <w:rPr>
          <w:rFonts w:ascii="Times New Roman" w:hAnsi="Times New Roman" w:cs="Times New Roman"/>
          <w:b/>
          <w:bCs/>
        </w:rPr>
        <w:t>W</w:t>
      </w:r>
      <w:r w:rsidRPr="006558AD">
        <w:rPr>
          <w:rFonts w:ascii="Times New Roman" w:hAnsi="Times New Roman" w:cs="Times New Roman"/>
          <w:b/>
          <w:bCs/>
        </w:rPr>
        <w:t xml:space="preserve">ord </w:t>
      </w:r>
      <w:r w:rsidR="001F562E">
        <w:rPr>
          <w:rFonts w:ascii="Times New Roman" w:hAnsi="Times New Roman" w:cs="Times New Roman"/>
          <w:b/>
          <w:bCs/>
        </w:rPr>
        <w:t>B</w:t>
      </w:r>
      <w:r w:rsidRPr="006558AD">
        <w:rPr>
          <w:rFonts w:ascii="Times New Roman" w:hAnsi="Times New Roman" w:cs="Times New Roman"/>
          <w:b/>
          <w:bCs/>
        </w:rPr>
        <w:t>ased Representation</w:t>
      </w:r>
      <w:r w:rsidR="001F562E">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Forgoing the notion of conditional probability, one can still obtain a crude form of language model</w:t>
      </w:r>
      <w:r w:rsidR="00602946">
        <w:rPr>
          <w:rFonts w:ascii="Times New Roman" w:hAnsi="Times New Roman" w:cs="Times New Roman"/>
        </w:rPr>
        <w:t>l</w:t>
      </w:r>
      <w:r w:rsidRPr="006558AD">
        <w:rPr>
          <w:rFonts w:ascii="Times New Roman" w:hAnsi="Times New Roman" w:cs="Times New Roman"/>
        </w:rPr>
        <w:t>ing that depends solely on the constituted tokens present in the sentence. Let us consider the task of sentiment analysis. A simple method for determining whether a sentence expresses positive sentiment would be to count the favo</w:t>
      </w:r>
      <w:r w:rsidR="00CC03A8">
        <w:rPr>
          <w:rFonts w:ascii="Times New Roman" w:hAnsi="Times New Roman" w:cs="Times New Roman"/>
        </w:rPr>
        <w:t>u</w:t>
      </w:r>
      <w:r w:rsidRPr="006558AD">
        <w:rPr>
          <w:rFonts w:ascii="Times New Roman" w:hAnsi="Times New Roman" w:cs="Times New Roman"/>
        </w:rPr>
        <w:t xml:space="preserve">rable and negatively connotated lexical terms that occur in the sentence. The process is solely based on the </w:t>
      </w:r>
      <w:r w:rsidRPr="006558AD">
        <w:rPr>
          <w:rFonts w:ascii="Times New Roman" w:hAnsi="Times New Roman" w:cs="Times New Roman"/>
          <w:i/>
          <w:iCs/>
        </w:rPr>
        <w:t xml:space="preserve">occurrence </w:t>
      </w:r>
      <w:r w:rsidRPr="006558AD">
        <w:rPr>
          <w:rFonts w:ascii="Times New Roman" w:hAnsi="Times New Roman" w:cs="Times New Roman"/>
        </w:rPr>
        <w:t xml:space="preserve">of individual words and not where and how they appear in the sentence, i.e., the notion of semantics or syntax is overlooked. Such setups are called the </w:t>
      </w:r>
      <w:r w:rsidR="004D405E" w:rsidRPr="004D405E">
        <w:rPr>
          <w:rFonts w:ascii="Times New Roman" w:hAnsi="Times New Roman" w:cs="Times New Roman"/>
          <w:i/>
          <w:iCs/>
        </w:rPr>
        <w:t>bag-of-word</w:t>
      </w:r>
      <w:r w:rsidRPr="006558AD">
        <w:rPr>
          <w:rFonts w:ascii="Times New Roman" w:hAnsi="Times New Roman" w:cs="Times New Roman"/>
          <w:b/>
          <w:bCs/>
        </w:rPr>
        <w:t xml:space="preserve"> </w:t>
      </w:r>
      <w:r w:rsidRPr="006558AD">
        <w:rPr>
          <w:rFonts w:ascii="Times New Roman" w:hAnsi="Times New Roman" w:cs="Times New Roman"/>
        </w:rPr>
        <w:t>approach, where we know the words in the bag but not the order in which they are placed in the bag.</w:t>
      </w:r>
    </w:p>
    <w:p w:rsidR="004E0803" w:rsidRDefault="004E0803" w:rsidP="006558AD">
      <w:pPr>
        <w:shd w:val="clear" w:color="auto" w:fill="FFFFFF"/>
        <w:jc w:val="both"/>
        <w:rPr>
          <w:rFonts w:ascii="Times New Roman" w:hAnsi="Times New Roman" w:cs="Times New Roman"/>
          <w:b/>
          <w:bCs/>
        </w:rPr>
      </w:pPr>
    </w:p>
    <w:p w:rsidR="00F849E4" w:rsidRDefault="00F849E4" w:rsidP="006558AD">
      <w:pPr>
        <w:shd w:val="clear" w:color="auto" w:fill="FFFFFF"/>
        <w:jc w:val="both"/>
        <w:rPr>
          <w:rFonts w:ascii="Times New Roman" w:hAnsi="Times New Roman" w:cs="Times New Roman"/>
          <w:b/>
          <w:bCs/>
        </w:rPr>
      </w:pPr>
    </w:p>
    <w:p w:rsidR="00F849E4" w:rsidRDefault="00F849E4" w:rsidP="006558AD">
      <w:pPr>
        <w:shd w:val="clear" w:color="auto" w:fill="FFFFFF"/>
        <w:jc w:val="both"/>
        <w:rPr>
          <w:rFonts w:ascii="Times New Roman" w:hAnsi="Times New Roman" w:cs="Times New Roman"/>
          <w:b/>
          <w:bCs/>
        </w:rPr>
      </w:pPr>
    </w:p>
    <w:p w:rsidR="00F849E4" w:rsidRDefault="00F849E4"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lastRenderedPageBreak/>
        <w:t xml:space="preserve">Example 2.2. </w:t>
      </w:r>
      <w:r w:rsidRPr="006558AD">
        <w:rPr>
          <w:rFonts w:ascii="Times New Roman" w:hAnsi="Times New Roman" w:cs="Times New Roman"/>
        </w:rPr>
        <w:t xml:space="preserve">Let us understand the bag-of-words </w:t>
      </w:r>
      <w:r w:rsidR="00602946">
        <w:rPr>
          <w:rFonts w:ascii="Times New Roman" w:hAnsi="Times New Roman" w:cs="Times New Roman"/>
        </w:rPr>
        <w:t>modelling</w:t>
      </w:r>
      <w:r w:rsidR="00602946" w:rsidRPr="006558AD">
        <w:rPr>
          <w:rFonts w:ascii="Times New Roman" w:hAnsi="Times New Roman" w:cs="Times New Roman"/>
        </w:rPr>
        <w:t xml:space="preserve"> </w:t>
      </w:r>
      <w:r w:rsidRPr="006558AD">
        <w:rPr>
          <w:rFonts w:ascii="Times New Roman" w:hAnsi="Times New Roman" w:cs="Times New Roman"/>
        </w:rPr>
        <w:t>via a simple example of sentiment classification.</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Consider three sentences that represent three samples of sentiment analysis: S1: </w:t>
      </w:r>
      <w:r w:rsidR="004D405E" w:rsidRPr="004D405E">
        <w:rPr>
          <w:rFonts w:ascii="Times New Roman" w:hAnsi="Times New Roman" w:cs="Times New Roman"/>
          <w:highlight w:val="yellow"/>
        </w:rPr>
        <w:t>‘</w:t>
      </w:r>
      <w:r w:rsidR="004D405E" w:rsidRPr="004D405E">
        <w:rPr>
          <w:rFonts w:ascii="Times New Roman" w:hAnsi="Times New Roman" w:cs="Times New Roman"/>
          <w:i/>
          <w:iCs/>
          <w:highlight w:val="yellow"/>
        </w:rPr>
        <w:t>The movie is bad.</w:t>
      </w:r>
      <w:r w:rsidR="004D405E" w:rsidRPr="004D405E">
        <w:rPr>
          <w:rFonts w:ascii="Times New Roman" w:hAnsi="Times New Roman" w:cs="Times New Roman"/>
          <w:highlight w:val="yellow"/>
        </w:rPr>
        <w:t>’, S2: ‘</w:t>
      </w:r>
      <w:r w:rsidR="004D405E" w:rsidRPr="004D405E">
        <w:rPr>
          <w:rFonts w:ascii="Times New Roman" w:hAnsi="Times New Roman" w:cs="Times New Roman"/>
          <w:i/>
          <w:iCs/>
          <w:highlight w:val="yellow"/>
        </w:rPr>
        <w:t>The movie is good.</w:t>
      </w:r>
      <w:r w:rsidR="004D405E" w:rsidRPr="004D405E">
        <w:rPr>
          <w:rFonts w:ascii="Times New Roman" w:hAnsi="Times New Roman" w:cs="Times New Roman"/>
          <w:highlight w:val="yellow"/>
        </w:rPr>
        <w:t>’, S3: ‘</w:t>
      </w:r>
      <w:r w:rsidR="004D405E" w:rsidRPr="004D405E">
        <w:rPr>
          <w:rFonts w:ascii="Times New Roman" w:hAnsi="Times New Roman" w:cs="Times New Roman"/>
          <w:i/>
          <w:iCs/>
          <w:highlight w:val="yellow"/>
        </w:rPr>
        <w:t>I liked the movie</w:t>
      </w:r>
      <w:r w:rsidR="004D405E" w:rsidRPr="004D405E">
        <w:rPr>
          <w:rFonts w:ascii="Times New Roman" w:hAnsi="Times New Roman" w:cs="Times New Roman"/>
          <w:highlight w:val="yellow"/>
        </w:rPr>
        <w:t>’</w:t>
      </w:r>
      <w:r w:rsidR="00556082">
        <w:rPr>
          <w:rFonts w:ascii="Times New Roman" w:hAnsi="Times New Roman" w:cs="Times New Roman"/>
        </w:rPr>
        <w: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After preprocessing (lowercasing, punctuation removal), lemma</w:t>
      </w:r>
      <w:r w:rsidR="00602946">
        <w:rPr>
          <w:rFonts w:ascii="Times New Roman" w:hAnsi="Times New Roman" w:cs="Times New Roman"/>
        </w:rPr>
        <w:t>t</w:t>
      </w:r>
      <w:r w:rsidRPr="006558AD">
        <w:rPr>
          <w:rFonts w:ascii="Times New Roman" w:hAnsi="Times New Roman" w:cs="Times New Roman"/>
        </w:rPr>
        <w:t>i</w:t>
      </w:r>
      <w:r w:rsidR="00602946">
        <w:rPr>
          <w:rFonts w:ascii="Times New Roman" w:hAnsi="Times New Roman" w:cs="Times New Roman"/>
        </w:rPr>
        <w:t>s</w:t>
      </w:r>
      <w:r w:rsidRPr="006558AD">
        <w:rPr>
          <w:rFonts w:ascii="Times New Roman" w:hAnsi="Times New Roman" w:cs="Times New Roman"/>
        </w:rPr>
        <w:t>ation (liked</w:t>
      </w:r>
      <w:r w:rsidR="00E72051">
        <w:rPr>
          <w:rFonts w:ascii="Times New Roman" w:hAnsi="Times New Roman" w:cs="Times New Roman"/>
        </w:rPr>
        <w:t xml:space="preserve"> </w:t>
      </w:r>
      <w:r w:rsidRPr="006558AD">
        <w:rPr>
          <w:rFonts w:ascii="Times New Roman" w:hAnsi="Times New Roman" w:cs="Times New Roman"/>
        </w:rPr>
        <w:t>→</w:t>
      </w:r>
      <w:r w:rsidR="00E72051">
        <w:rPr>
          <w:rFonts w:ascii="Times New Roman" w:hAnsi="Times New Roman" w:cs="Times New Roman"/>
        </w:rPr>
        <w:t xml:space="preserve"> </w:t>
      </w:r>
      <w:r w:rsidRPr="006558AD">
        <w:rPr>
          <w:rFonts w:ascii="Times New Roman" w:hAnsi="Times New Roman" w:cs="Times New Roman"/>
        </w:rPr>
        <w:t xml:space="preserve">like), and </w:t>
      </w:r>
      <w:r w:rsidR="00602946">
        <w:rPr>
          <w:rFonts w:ascii="Times New Roman" w:hAnsi="Times New Roman" w:cs="Times New Roman"/>
        </w:rPr>
        <w:t>tokenisation</w:t>
      </w:r>
      <w:r w:rsidRPr="006558AD">
        <w:rPr>
          <w:rFonts w:ascii="Times New Roman" w:hAnsi="Times New Roman" w:cs="Times New Roman"/>
        </w:rPr>
        <w:t xml:space="preserve">, we end up with a </w:t>
      </w:r>
      <w:r w:rsidRPr="006558AD">
        <w:rPr>
          <w:rFonts w:ascii="Times New Roman" w:hAnsi="Times New Roman" w:cs="Times New Roman"/>
          <w:lang w:val="de-DE"/>
        </w:rPr>
        <w:t xml:space="preserve">unigram </w:t>
      </w:r>
      <w:r w:rsidRPr="006558AD">
        <w:rPr>
          <w:rFonts w:ascii="Times New Roman" w:hAnsi="Times New Roman" w:cs="Times New Roman"/>
        </w:rPr>
        <w:t>vocabulary set [</w:t>
      </w:r>
      <w:r w:rsidRPr="006558AD">
        <w:rPr>
          <w:rFonts w:ascii="Times New Roman" w:hAnsi="Times New Roman" w:cs="Times New Roman"/>
          <w:i/>
          <w:iCs/>
        </w:rPr>
        <w:t>the</w:t>
      </w:r>
      <w:r w:rsidRPr="006558AD">
        <w:rPr>
          <w:rFonts w:ascii="Times New Roman" w:hAnsi="Times New Roman" w:cs="Times New Roman"/>
        </w:rPr>
        <w:t xml:space="preserve">, </w:t>
      </w:r>
      <w:r w:rsidRPr="006558AD">
        <w:rPr>
          <w:rFonts w:ascii="Times New Roman" w:hAnsi="Times New Roman" w:cs="Times New Roman"/>
          <w:i/>
          <w:iCs/>
        </w:rPr>
        <w:t>movie</w:t>
      </w:r>
      <w:r w:rsidRPr="006558AD">
        <w:rPr>
          <w:rFonts w:ascii="Times New Roman" w:hAnsi="Times New Roman" w:cs="Times New Roman"/>
        </w:rPr>
        <w:t xml:space="preserve">, </w:t>
      </w:r>
      <w:r w:rsidRPr="006558AD">
        <w:rPr>
          <w:rFonts w:ascii="Times New Roman" w:hAnsi="Times New Roman" w:cs="Times New Roman"/>
          <w:i/>
          <w:iCs/>
        </w:rPr>
        <w:t>is</w:t>
      </w:r>
      <w:r w:rsidRPr="006558AD">
        <w:rPr>
          <w:rFonts w:ascii="Times New Roman" w:hAnsi="Times New Roman" w:cs="Times New Roman"/>
        </w:rPr>
        <w:t xml:space="preserve">, </w:t>
      </w:r>
      <w:r w:rsidRPr="006558AD">
        <w:rPr>
          <w:rFonts w:ascii="Times New Roman" w:hAnsi="Times New Roman" w:cs="Times New Roman"/>
          <w:i/>
          <w:iCs/>
        </w:rPr>
        <w:t>bad</w:t>
      </w:r>
      <w:r w:rsidRPr="006558AD">
        <w:rPr>
          <w:rFonts w:ascii="Times New Roman" w:hAnsi="Times New Roman" w:cs="Times New Roman"/>
        </w:rPr>
        <w:t xml:space="preserve">, </w:t>
      </w:r>
      <w:r w:rsidRPr="006558AD">
        <w:rPr>
          <w:rFonts w:ascii="Times New Roman" w:hAnsi="Times New Roman" w:cs="Times New Roman"/>
          <w:i/>
          <w:iCs/>
        </w:rPr>
        <w:t>good</w:t>
      </w:r>
      <w:r w:rsidRPr="006558AD">
        <w:rPr>
          <w:rFonts w:ascii="Times New Roman" w:hAnsi="Times New Roman" w:cs="Times New Roman"/>
        </w:rPr>
        <w:t xml:space="preserve">, </w:t>
      </w:r>
      <w:r w:rsidRPr="006558AD">
        <w:rPr>
          <w:rFonts w:ascii="Times New Roman" w:hAnsi="Times New Roman" w:cs="Times New Roman"/>
          <w:i/>
          <w:iCs/>
        </w:rPr>
        <w:t>I</w:t>
      </w:r>
      <w:r w:rsidRPr="006558AD">
        <w:rPr>
          <w:rFonts w:ascii="Times New Roman" w:hAnsi="Times New Roman" w:cs="Times New Roman"/>
        </w:rPr>
        <w:t xml:space="preserve">, </w:t>
      </w:r>
      <w:r w:rsidRPr="006558AD">
        <w:rPr>
          <w:rFonts w:ascii="Times New Roman" w:hAnsi="Times New Roman" w:cs="Times New Roman"/>
          <w:i/>
          <w:iCs/>
        </w:rPr>
        <w:t>like</w:t>
      </w:r>
      <w:r w:rsidRPr="006558AD">
        <w:rPr>
          <w:rFonts w:ascii="Times New Roman" w:hAnsi="Times New Roman" w:cs="Times New Roman"/>
        </w:rPr>
        <w:t>].</w:t>
      </w:r>
      <w:r w:rsidR="00E93669">
        <w:rPr>
          <w:rFonts w:ascii="Times New Roman" w:hAnsi="Times New Roman" w:cs="Times New Roman"/>
        </w:rPr>
        <w:t xml:space="preserve"> </w:t>
      </w:r>
      <w:r w:rsidRPr="006558AD">
        <w:rPr>
          <w:rFonts w:ascii="Times New Roman" w:hAnsi="Times New Roman" w:cs="Times New Roman"/>
        </w:rPr>
        <w:t xml:space="preserve">Based on the unique vocabulary, the sentences can then be represented as vectors of length 7, indicating whether the </w:t>
      </w:r>
      <w:r w:rsidRPr="006558AD">
        <w:rPr>
          <w:rFonts w:ascii="Times New Roman" w:hAnsi="Times New Roman" w:cs="Times New Roman"/>
          <w:i/>
          <w:iCs/>
        </w:rPr>
        <w:t>i</w:t>
      </w:r>
      <w:r w:rsidR="004D405E" w:rsidRPr="004D405E">
        <w:rPr>
          <w:rFonts w:ascii="Times New Roman" w:hAnsi="Times New Roman" w:cs="Times New Roman"/>
        </w:rPr>
        <w:t>th</w:t>
      </w:r>
      <w:r w:rsidRPr="006558AD">
        <w:rPr>
          <w:rFonts w:ascii="Times New Roman" w:hAnsi="Times New Roman" w:cs="Times New Roman"/>
          <w:i/>
          <w:iCs/>
        </w:rPr>
        <w:t xml:space="preserve"> </w:t>
      </w:r>
      <w:r w:rsidRPr="006558AD">
        <w:rPr>
          <w:rFonts w:ascii="Times New Roman" w:hAnsi="Times New Roman" w:cs="Times New Roman"/>
        </w:rPr>
        <w:t>index vocabulary term is present in the sentence or not.</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Thus, S1</w:t>
      </w:r>
      <w:r w:rsidR="00114CB4">
        <w:rPr>
          <w:rFonts w:ascii="Times New Roman" w:hAnsi="Times New Roman" w:cs="Times New Roman"/>
        </w:rPr>
        <w:t xml:space="preserve"> </w:t>
      </w:r>
      <w:r w:rsidRPr="006558AD">
        <w:rPr>
          <w:rFonts w:ascii="Times New Roman" w:hAnsi="Times New Roman" w:cs="Times New Roman"/>
        </w:rPr>
        <w:t>=</w:t>
      </w:r>
      <w:r w:rsidR="00114CB4">
        <w:rPr>
          <w:rFonts w:ascii="Times New Roman" w:hAnsi="Times New Roman" w:cs="Times New Roman"/>
        </w:rPr>
        <w:t xml:space="preserve"> </w:t>
      </w:r>
      <w:r w:rsidRPr="006558AD">
        <w:rPr>
          <w:rFonts w:ascii="Times New Roman" w:hAnsi="Times New Roman" w:cs="Times New Roman"/>
        </w:rPr>
        <w:t>[yes, yes, yes, yes, no, no, no] and mapped numerically as [1, 1, 1, 1, 0, 0, 0] where 1 means ‘yes’</w:t>
      </w:r>
      <w:r w:rsidR="00285797">
        <w:rPr>
          <w:rFonts w:ascii="Times New Roman" w:hAnsi="Times New Roman" w:cs="Times New Roman"/>
        </w:rPr>
        <w:t>—</w:t>
      </w:r>
      <w:r w:rsidRPr="006558AD">
        <w:rPr>
          <w:rFonts w:ascii="Times New Roman" w:hAnsi="Times New Roman" w:cs="Times New Roman"/>
        </w:rPr>
        <w:t>the token is present, and 0 means ‘no’</w:t>
      </w:r>
      <w:r w:rsidR="00285797">
        <w:rPr>
          <w:rFonts w:ascii="Times New Roman" w:hAnsi="Times New Roman" w:cs="Times New Roman"/>
        </w:rPr>
        <w:t>—</w:t>
      </w:r>
      <w:r w:rsidRPr="006558AD">
        <w:rPr>
          <w:rFonts w:ascii="Times New Roman" w:hAnsi="Times New Roman" w:cs="Times New Roman"/>
        </w:rPr>
        <w:t xml:space="preserve">the token is not present in the given sentence. In </w:t>
      </w:r>
      <w:r w:rsidR="00CC03A8">
        <w:rPr>
          <w:rFonts w:ascii="Times New Roman" w:hAnsi="Times New Roman" w:cs="Times New Roman"/>
        </w:rPr>
        <w:t>a</w:t>
      </w:r>
      <w:r w:rsidR="00CC03A8" w:rsidRPr="006558AD">
        <w:rPr>
          <w:rFonts w:ascii="Times New Roman" w:hAnsi="Times New Roman" w:cs="Times New Roman"/>
        </w:rPr>
        <w:t xml:space="preserve"> </w:t>
      </w:r>
      <w:r w:rsidRPr="006558AD">
        <w:rPr>
          <w:rFonts w:ascii="Times New Roman" w:hAnsi="Times New Roman" w:cs="Times New Roman"/>
        </w:rPr>
        <w:t>similar way, S2 and S3 become [1, 1, 1, 0, 1, 0, 0] and [1, 1, 0, 0, 0, 1, 1], respectively.</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Further, each sentence has a sentiment label associated with it where </w:t>
      </w:r>
      <w:r w:rsidR="002B1A12">
        <w:rPr>
          <w:rFonts w:ascii="Times New Roman" w:hAnsi="Times New Roman" w:cs="Times New Roman"/>
        </w:rPr>
        <w:t>–</w:t>
      </w:r>
      <w:r w:rsidRPr="006558AD">
        <w:rPr>
          <w:rFonts w:ascii="Times New Roman" w:hAnsi="Times New Roman" w:cs="Times New Roman"/>
        </w:rPr>
        <w:t xml:space="preserve">1 means negative sentiment, 0 means neutral, and 1 means positive. Our example sentences have a sentiment score of S1: </w:t>
      </w:r>
      <w:r w:rsidR="002B1A12">
        <w:rPr>
          <w:rFonts w:ascii="Times New Roman" w:hAnsi="Times New Roman" w:cs="Times New Roman"/>
        </w:rPr>
        <w:t>–</w:t>
      </w:r>
      <w:r w:rsidRPr="006558AD">
        <w:rPr>
          <w:rFonts w:ascii="Times New Roman" w:hAnsi="Times New Roman" w:cs="Times New Roman"/>
        </w:rPr>
        <w:t>1, S2:v1, and S3: 1, respectively. From the crude analysis of the sentence vectors, we see that tokens ‘</w:t>
      </w:r>
      <w:r w:rsidRPr="006558AD">
        <w:rPr>
          <w:rFonts w:ascii="Times New Roman" w:hAnsi="Times New Roman" w:cs="Times New Roman"/>
          <w:i/>
          <w:iCs/>
        </w:rPr>
        <w:t>the</w:t>
      </w:r>
      <w:r w:rsidRPr="006558AD">
        <w:rPr>
          <w:rFonts w:ascii="Times New Roman" w:hAnsi="Times New Roman" w:cs="Times New Roman"/>
        </w:rPr>
        <w:t>’ and ‘</w:t>
      </w:r>
      <w:r w:rsidRPr="006558AD">
        <w:rPr>
          <w:rFonts w:ascii="Times New Roman" w:hAnsi="Times New Roman" w:cs="Times New Roman"/>
          <w:i/>
          <w:iCs/>
        </w:rPr>
        <w:t>movie</w:t>
      </w:r>
      <w:r w:rsidRPr="006558AD">
        <w:rPr>
          <w:rFonts w:ascii="Times New Roman" w:hAnsi="Times New Roman" w:cs="Times New Roman"/>
        </w:rPr>
        <w:t>’ occur in all three sentences and do not lead to any differentiation for the sentiment classification, i.e., we cannot tell by looking at only these two terms if the movie is good or bad. Meanwhile, the presence of ‘</w:t>
      </w:r>
      <w:r w:rsidRPr="006558AD">
        <w:rPr>
          <w:rFonts w:ascii="Times New Roman" w:hAnsi="Times New Roman" w:cs="Times New Roman"/>
          <w:i/>
          <w:iCs/>
        </w:rPr>
        <w:t>bad</w:t>
      </w:r>
      <w:r w:rsidRPr="006558AD">
        <w:rPr>
          <w:rFonts w:ascii="Times New Roman" w:hAnsi="Times New Roman" w:cs="Times New Roman"/>
        </w:rPr>
        <w:t>’ in S1 and its subsequent absence in S2 and S3 is an indicator of associating the presence of ‘</w:t>
      </w:r>
      <w:r w:rsidRPr="006558AD">
        <w:rPr>
          <w:rFonts w:ascii="Times New Roman" w:hAnsi="Times New Roman" w:cs="Times New Roman"/>
          <w:i/>
          <w:iCs/>
        </w:rPr>
        <w:t>bad</w:t>
      </w:r>
      <w:r w:rsidRPr="006558AD">
        <w:rPr>
          <w:rFonts w:ascii="Times New Roman" w:hAnsi="Times New Roman" w:cs="Times New Roman"/>
        </w:rPr>
        <w:t xml:space="preserve">’ with the label </w:t>
      </w:r>
      <w:r w:rsidR="002B1A12">
        <w:rPr>
          <w:rFonts w:ascii="Times New Roman" w:hAnsi="Times New Roman" w:cs="Times New Roman"/>
        </w:rPr>
        <w:t>–</w:t>
      </w:r>
      <w:r w:rsidRPr="006558AD">
        <w:rPr>
          <w:rFonts w:ascii="Times New Roman" w:hAnsi="Times New Roman" w:cs="Times New Roman"/>
        </w:rPr>
        <w:t>1. Language models build on bag-of-word representation and try to learn such heuristics between tokens and labels based on the frequency of occurrence of the tokens in different class labels.</w:t>
      </w:r>
    </w:p>
    <w:p w:rsidR="004E0803" w:rsidRDefault="004E0803"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The notion of building representations from term frequency is detailed in Chapter 3.</w:t>
      </w:r>
    </w:p>
    <w:p w:rsidR="004E0803" w:rsidRDefault="004E0803" w:rsidP="006558AD">
      <w:pPr>
        <w:shd w:val="clear" w:color="auto" w:fill="FFFFFF"/>
        <w:jc w:val="both"/>
        <w:rPr>
          <w:rFonts w:ascii="Times New Roman" w:hAnsi="Times New Roman" w:cs="Times New Roman"/>
          <w:b/>
          <w:bCs/>
        </w:rPr>
      </w:pPr>
    </w:p>
    <w:p w:rsidR="00C8143E" w:rsidRDefault="004436D6">
      <w:pPr>
        <w:shd w:val="clear" w:color="auto" w:fill="FFFFFF"/>
        <w:jc w:val="center"/>
        <w:rPr>
          <w:rFonts w:ascii="Times New Roman" w:hAnsi="Times New Roman" w:cs="Times New Roman"/>
        </w:rPr>
      </w:pPr>
      <w:r w:rsidRPr="006558AD">
        <w:rPr>
          <w:rFonts w:ascii="Times New Roman" w:hAnsi="Times New Roman" w:cs="Times New Roman"/>
          <w:b/>
          <w:bCs/>
        </w:rPr>
        <w:t xml:space="preserve">Part </w:t>
      </w:r>
      <w:r w:rsidRPr="006558AD">
        <w:rPr>
          <w:rFonts w:ascii="Times New Roman" w:hAnsi="Times New Roman" w:cs="Times New Roman"/>
          <w:b/>
          <w:bCs/>
          <w:lang w:val="da-DK"/>
        </w:rPr>
        <w:t xml:space="preserve">II: </w:t>
      </w:r>
      <w:r w:rsidRPr="006558AD">
        <w:rPr>
          <w:rFonts w:ascii="Times New Roman" w:hAnsi="Times New Roman" w:cs="Times New Roman"/>
          <w:b/>
          <w:bCs/>
        </w:rPr>
        <w:t>Neural Networks</w:t>
      </w:r>
    </w:p>
    <w:p w:rsidR="004436D6" w:rsidRPr="006558AD" w:rsidRDefault="004436D6" w:rsidP="006558AD">
      <w:pPr>
        <w:shd w:val="clear" w:color="auto" w:fill="FFFFFF"/>
        <w:jc w:val="both"/>
        <w:rPr>
          <w:rFonts w:ascii="Times New Roman" w:hAnsi="Times New Roman" w:cs="Times New Roman"/>
        </w:rPr>
      </w:pPr>
      <w:bookmarkStart w:id="13" w:name="bookmark24"/>
      <w:r w:rsidRPr="006558AD">
        <w:rPr>
          <w:rFonts w:ascii="Times New Roman" w:hAnsi="Times New Roman" w:cs="Times New Roman"/>
        </w:rPr>
        <w:t>S</w:t>
      </w:r>
      <w:bookmarkEnd w:id="13"/>
      <w:r w:rsidRPr="006558AD">
        <w:rPr>
          <w:rFonts w:ascii="Times New Roman" w:hAnsi="Times New Roman" w:cs="Times New Roman"/>
        </w:rPr>
        <w:t xml:space="preserve">o far, the algorithms we have discussed for parsing and understanding language are based on simple heuristics and probabilities. To develop a more advanced and nuanced understanding of language, we must work with neural networks. This part of the book will help readers establish a basic understanding of computational neural networks. The theoretical foundation for these networks can be traced back to the independent works of Alexander Bain in 1873 and William James in 1890. Both </w:t>
      </w:r>
      <w:r w:rsidR="00CC03A8">
        <w:rPr>
          <w:rFonts w:ascii="Times New Roman" w:hAnsi="Times New Roman" w:cs="Times New Roman"/>
        </w:rPr>
        <w:t>hypothesised</w:t>
      </w:r>
      <w:r w:rsidR="00CC03A8" w:rsidRPr="006558AD">
        <w:rPr>
          <w:rFonts w:ascii="Times New Roman" w:hAnsi="Times New Roman" w:cs="Times New Roman"/>
        </w:rPr>
        <w:t xml:space="preserve"> </w:t>
      </w:r>
      <w:r w:rsidRPr="006558AD">
        <w:rPr>
          <w:rFonts w:ascii="Times New Roman" w:hAnsi="Times New Roman" w:cs="Times New Roman"/>
        </w:rPr>
        <w:t xml:space="preserve">that human thoughts and decisions emerge from interactions among billions of </w:t>
      </w:r>
      <w:r w:rsidRPr="006558AD">
        <w:rPr>
          <w:rFonts w:ascii="Times New Roman" w:hAnsi="Times New Roman" w:cs="Times New Roman"/>
          <w:i/>
          <w:iCs/>
        </w:rPr>
        <w:t xml:space="preserve">neurons </w:t>
      </w:r>
      <w:r w:rsidRPr="006558AD">
        <w:rPr>
          <w:rFonts w:ascii="Times New Roman" w:hAnsi="Times New Roman" w:cs="Times New Roman"/>
        </w:rPr>
        <w:t xml:space="preserve">in the human brain. This biological network of nerve cells is responsible for all human reasoning and decision-making. Warren McCulloch, a neuroscientist, and Walter Pitts, a logician, laid out a theoretical model for a biological nerve cell in 1943. They called it a </w:t>
      </w:r>
      <w:r w:rsidRPr="006558AD">
        <w:rPr>
          <w:rFonts w:ascii="Times New Roman" w:hAnsi="Times New Roman" w:cs="Times New Roman"/>
          <w:i/>
          <w:iCs/>
        </w:rPr>
        <w:t>perceptron</w:t>
      </w:r>
      <w:r w:rsidRPr="006558AD">
        <w:rPr>
          <w:rFonts w:ascii="Times New Roman" w:hAnsi="Times New Roman" w:cs="Times New Roman"/>
        </w:rPr>
        <w:t>. In 1957, Frank Rosenblatt, a psychologist, provided an early hardware implementation of a perceptron. Rosenblatt took a linear combination of di</w:t>
      </w:r>
      <w:r w:rsidR="00E72051">
        <w:rPr>
          <w:rFonts w:ascii="Times New Roman" w:hAnsi="Times New Roman" w:cs="Times New Roman"/>
        </w:rPr>
        <w:t>f</w:t>
      </w:r>
      <w:r w:rsidRPr="006558AD">
        <w:rPr>
          <w:rFonts w:ascii="Times New Roman" w:hAnsi="Times New Roman" w:cs="Times New Roman"/>
        </w:rPr>
        <w:t xml:space="preserve">ferent input variables and gave a response of 1 or 0, depending on whether the linear combination of input variables was positive or negative. The version of the perceptron we use today was introduced by </w:t>
      </w:r>
      <w:r w:rsidRPr="006558AD">
        <w:rPr>
          <w:rFonts w:ascii="Times New Roman" w:hAnsi="Times New Roman" w:cs="Times New Roman"/>
          <w:lang w:val="sv-SE"/>
        </w:rPr>
        <w:t xml:space="preserve">Minsky </w:t>
      </w:r>
      <w:r w:rsidRPr="006558AD">
        <w:rPr>
          <w:rFonts w:ascii="Times New Roman" w:hAnsi="Times New Roman" w:cs="Times New Roman"/>
        </w:rPr>
        <w:t xml:space="preserve">and </w:t>
      </w:r>
      <w:r w:rsidRPr="006558AD">
        <w:rPr>
          <w:rFonts w:ascii="Times New Roman" w:hAnsi="Times New Roman" w:cs="Times New Roman"/>
          <w:lang w:val="da-DK"/>
        </w:rPr>
        <w:t xml:space="preserve">Papert </w:t>
      </w:r>
      <w:r w:rsidRPr="006558AD">
        <w:rPr>
          <w:rFonts w:ascii="Times New Roman" w:hAnsi="Times New Roman" w:cs="Times New Roman"/>
        </w:rPr>
        <w:t xml:space="preserve">in 1969. They introduced the concept of an </w:t>
      </w:r>
      <w:r w:rsidRPr="006558AD">
        <w:rPr>
          <w:rFonts w:ascii="Times New Roman" w:hAnsi="Times New Roman" w:cs="Times New Roman"/>
          <w:i/>
          <w:iCs/>
        </w:rPr>
        <w:t>activation function</w:t>
      </w:r>
      <w:r w:rsidRPr="006558AD">
        <w:rPr>
          <w:rFonts w:ascii="Times New Roman" w:hAnsi="Times New Roman" w:cs="Times New Roman"/>
        </w:rPr>
        <w:t>, an essential component of all artif</w:t>
      </w:r>
      <w:r w:rsidR="00E72051">
        <w:rPr>
          <w:rFonts w:ascii="Times New Roman" w:hAnsi="Times New Roman" w:cs="Times New Roman"/>
        </w:rPr>
        <w:t>i</w:t>
      </w:r>
      <w:r w:rsidRPr="006558AD">
        <w:rPr>
          <w:rFonts w:ascii="Times New Roman" w:hAnsi="Times New Roman" w:cs="Times New Roman"/>
        </w:rPr>
        <w:t>cial neural networks used today.</w:t>
      </w:r>
    </w:p>
    <w:p w:rsidR="004E0803" w:rsidRDefault="004E0803"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2.8</w:t>
      </w:r>
      <w:r w:rsidR="002162DC">
        <w:rPr>
          <w:rFonts w:ascii="Times New Roman" w:hAnsi="Times New Roman" w:cs="Times New Roman"/>
          <w:b/>
          <w:bCs/>
        </w:rPr>
        <w:t xml:space="preserve"> </w:t>
      </w:r>
      <w:r w:rsidRPr="006558AD">
        <w:rPr>
          <w:rFonts w:ascii="Times New Roman" w:hAnsi="Times New Roman" w:cs="Times New Roman"/>
          <w:b/>
          <w:bCs/>
        </w:rPr>
        <w:t>The Perceptron</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architecture of computational neural networks is inspired by the nervous system in humans, where a network of neurons is responsible for processing, relaying, storing, and recalling information. A biological neuron receives signals from other neurons and chooses to transfer the processed signals to neighbouring neurons, depending on the outcome of processing. We can replicate the same in software via the </w:t>
      </w:r>
      <w:r w:rsidRPr="006558AD">
        <w:rPr>
          <w:rFonts w:ascii="Times New Roman" w:hAnsi="Times New Roman" w:cs="Times New Roman"/>
          <w:i/>
          <w:iCs/>
        </w:rPr>
        <w:t>perceptron</w:t>
      </w:r>
      <w:r w:rsidRPr="006558AD">
        <w:rPr>
          <w:rFonts w:ascii="Times New Roman" w:hAnsi="Times New Roman" w:cs="Times New Roman"/>
        </w:rPr>
        <w:t>, which is the most straightforward software implementation of a biological neural cell.</w:t>
      </w:r>
    </w:p>
    <w:p w:rsidR="004E0803" w:rsidRDefault="004E0803"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2.8.1</w:t>
      </w:r>
      <w:r w:rsidR="002162DC">
        <w:rPr>
          <w:rFonts w:ascii="Times New Roman" w:hAnsi="Times New Roman" w:cs="Times New Roman"/>
          <w:b/>
          <w:bCs/>
          <w:i/>
          <w:iCs/>
        </w:rPr>
        <w:t xml:space="preserve"> </w:t>
      </w:r>
      <w:r w:rsidRPr="006558AD">
        <w:rPr>
          <w:rFonts w:ascii="Times New Roman" w:hAnsi="Times New Roman" w:cs="Times New Roman"/>
          <w:b/>
          <w:bCs/>
          <w:i/>
          <w:iCs/>
          <w:lang w:val="de-DE"/>
        </w:rPr>
        <w:t>Definition</w:t>
      </w:r>
    </w:p>
    <w:p w:rsidR="004436D6" w:rsidRPr="006558AD" w:rsidRDefault="004436D6" w:rsidP="006558AD">
      <w:pPr>
        <w:shd w:val="clear" w:color="auto" w:fill="FFFFFF"/>
        <w:jc w:val="both"/>
        <w:rPr>
          <w:rFonts w:ascii="Times New Roman" w:hAnsi="Times New Roman" w:cs="Times New Roman"/>
        </w:rPr>
      </w:pPr>
      <w:bookmarkStart w:id="14" w:name="bookmark25"/>
      <w:r w:rsidRPr="006558AD">
        <w:rPr>
          <w:rFonts w:ascii="Times New Roman" w:hAnsi="Times New Roman" w:cs="Times New Roman"/>
        </w:rPr>
        <w:t>G</w:t>
      </w:r>
      <w:bookmarkEnd w:id="14"/>
      <w:r w:rsidRPr="006558AD">
        <w:rPr>
          <w:rFonts w:ascii="Times New Roman" w:hAnsi="Times New Roman" w:cs="Times New Roman"/>
        </w:rPr>
        <w:t xml:space="preserve">iven a </w:t>
      </w:r>
      <w:r w:rsidRPr="006558AD">
        <w:rPr>
          <w:rFonts w:ascii="Times New Roman" w:hAnsi="Times New Roman" w:cs="Times New Roman"/>
          <w:i/>
          <w:iCs/>
          <w:lang w:val="da-DK"/>
        </w:rPr>
        <w:t>N</w:t>
      </w:r>
      <w:r w:rsidRPr="006558AD">
        <w:rPr>
          <w:rFonts w:ascii="Times New Roman" w:hAnsi="Times New Roman" w:cs="Times New Roman"/>
        </w:rPr>
        <w:t xml:space="preserve">-dimensional input vector </w:t>
      </w:r>
      <w:r w:rsidRPr="00CE43AE">
        <w:rPr>
          <w:rFonts w:ascii="Times New Roman" w:hAnsi="Times New Roman" w:cs="Times New Roman"/>
          <w:bCs/>
          <w:lang w:val="el-GR"/>
        </w:rPr>
        <w:t>x</w:t>
      </w:r>
      <w:r w:rsidRPr="00695535">
        <w:rPr>
          <w:rFonts w:ascii="Times New Roman" w:hAnsi="Times New Roman" w:cs="Times New Roman"/>
          <w:bCs/>
          <w:lang w:val="el-GR"/>
        </w:rPr>
        <w:t xml:space="preserve"> </w:t>
      </w:r>
      <w:r w:rsidRPr="006558AD">
        <w:rPr>
          <w:rFonts w:ascii="Times New Roman" w:hAnsi="Times New Roman" w:cs="Times New Roman"/>
        </w:rPr>
        <w:t xml:space="preserve">= </w:t>
      </w:r>
      <w:r w:rsidRPr="00695535">
        <w:rPr>
          <w:rFonts w:ascii="Times New Roman" w:hAnsi="Times New Roman" w:cs="Times New Roman"/>
          <w:iCs/>
          <w:lang w:val="ru-RU"/>
        </w:rPr>
        <w:t>(</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95535">
        <w:rPr>
          <w:rFonts w:ascii="Times New Roman" w:hAnsi="Times New Roman" w:cs="Times New Roman"/>
          <w:iCs/>
          <w:lang w:val="ru-RU"/>
        </w:rPr>
        <w:t>,</w:t>
      </w:r>
      <w:r w:rsidRPr="00695535">
        <w:rPr>
          <w:rFonts w:ascii="Times New Roman" w:hAnsi="Times New Roman" w:cs="Times New Roman"/>
          <w:iCs/>
        </w:rPr>
        <w:t xml:space="preserve"> </w:t>
      </w:r>
      <w:r w:rsidRPr="006558AD">
        <w:rPr>
          <w:rFonts w:ascii="Times New Roman" w:hAnsi="Times New Roman" w:cs="Times New Roman"/>
          <w:i/>
          <w:iCs/>
          <w:lang w:val="ru-RU"/>
        </w:rPr>
        <w:t>x</w:t>
      </w:r>
      <w:r w:rsidRPr="00695535">
        <w:rPr>
          <w:rFonts w:ascii="Times New Roman" w:hAnsi="Times New Roman" w:cs="Times New Roman"/>
          <w:iCs/>
          <w:vertAlign w:val="subscript"/>
          <w:lang w:val="ru-RU"/>
        </w:rPr>
        <w:t>2</w:t>
      </w:r>
      <w:r w:rsidRPr="00695535">
        <w:rPr>
          <w:rFonts w:ascii="Times New Roman" w:hAnsi="Times New Roman" w:cs="Times New Roman"/>
          <w:iCs/>
          <w:lang w:val="ru-RU"/>
        </w:rPr>
        <w:t xml:space="preserve">, </w:t>
      </w:r>
      <w:r w:rsidRPr="00695535">
        <w:rPr>
          <w:rFonts w:ascii="Times New Roman" w:hAnsi="Times New Roman" w:cs="Times New Roman"/>
          <w:iCs/>
          <w:smallCaps/>
        </w:rPr>
        <w:t>…</w:t>
      </w:r>
      <w:r w:rsidRPr="00695535">
        <w:rPr>
          <w:rFonts w:ascii="Times New Roman" w:hAnsi="Times New Roman" w:cs="Times New Roman"/>
          <w:iCs/>
          <w:smallCaps/>
          <w:lang w:val="el-GR"/>
        </w:rPr>
        <w:t>,</w:t>
      </w:r>
      <w:r>
        <w:rPr>
          <w:rFonts w:ascii="Times New Roman" w:hAnsi="Times New Roman" w:cs="Times New Roman"/>
          <w:iCs/>
          <w:smallCaps/>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95535">
        <w:rPr>
          <w:rFonts w:ascii="Times New Roman" w:hAnsi="Times New Roman" w:cs="Times New Roman"/>
          <w:iCs/>
          <w:smallCaps/>
          <w:lang w:val="el-GR"/>
        </w:rPr>
        <w:t>),</w:t>
      </w:r>
      <w:r w:rsidRPr="00695535">
        <w:rPr>
          <w:rFonts w:ascii="Times New Roman" w:hAnsi="Times New Roman" w:cs="Times New Roman"/>
        </w:rPr>
        <w:t xml:space="preserve"> </w:t>
      </w:r>
      <w:r w:rsidRPr="006558AD">
        <w:rPr>
          <w:rFonts w:ascii="Times New Roman" w:hAnsi="Times New Roman" w:cs="Times New Roman"/>
        </w:rPr>
        <w:t xml:space="preserve">the perceptron computes a linear combination </w:t>
      </w:r>
      <w:r>
        <w:rPr>
          <w:rFonts w:ascii="Times New Roman" w:hAnsi="Times New Roman" w:cs="Times New Roman"/>
          <w:i/>
          <w:iCs/>
        </w:rPr>
        <w:t>w</w:t>
      </w:r>
      <w:r w:rsidRPr="00695535">
        <w:rPr>
          <w:rFonts w:ascii="Times New Roman" w:hAnsi="Times New Roman" w:cs="Times New Roman"/>
          <w:iCs/>
          <w:vertAlign w:val="subscript"/>
        </w:rPr>
        <w:t>1</w:t>
      </w:r>
      <w:r w:rsidRPr="006558AD">
        <w:rPr>
          <w:rFonts w:ascii="Times New Roman" w:hAnsi="Times New Roman" w:cs="Times New Roman"/>
          <w:i/>
          <w:iCs/>
        </w:rPr>
        <w:t>x</w:t>
      </w:r>
      <w:r w:rsidRPr="00695535">
        <w:rPr>
          <w:rFonts w:ascii="Times New Roman" w:hAnsi="Times New Roman" w:cs="Times New Roman"/>
          <w:iCs/>
          <w:vertAlign w:val="subscript"/>
        </w:rPr>
        <w:t>1</w:t>
      </w:r>
      <w:r w:rsidRPr="00695535">
        <w:rPr>
          <w:rFonts w:ascii="Times New Roman" w:hAnsi="Times New Roman" w:cs="Times New Roman"/>
          <w:iCs/>
        </w:rPr>
        <w:t xml:space="preserve"> + </w:t>
      </w:r>
      <w:r>
        <w:rPr>
          <w:rFonts w:ascii="Times New Roman" w:hAnsi="Times New Roman" w:cs="Times New Roman"/>
          <w:i/>
          <w:iCs/>
        </w:rPr>
        <w:t>w</w:t>
      </w:r>
      <w:r w:rsidRPr="00695535">
        <w:rPr>
          <w:rFonts w:ascii="Times New Roman" w:hAnsi="Times New Roman" w:cs="Times New Roman"/>
          <w:iCs/>
          <w:vertAlign w:val="subscript"/>
        </w:rPr>
        <w:t>2</w:t>
      </w:r>
      <w:r w:rsidRPr="006558AD">
        <w:rPr>
          <w:rFonts w:ascii="Times New Roman" w:hAnsi="Times New Roman" w:cs="Times New Roman"/>
          <w:i/>
          <w:iCs/>
        </w:rPr>
        <w:t>x</w:t>
      </w:r>
      <w:r w:rsidRPr="00695535">
        <w:rPr>
          <w:rFonts w:ascii="Times New Roman" w:hAnsi="Times New Roman" w:cs="Times New Roman"/>
          <w:iCs/>
          <w:vertAlign w:val="subscript"/>
        </w:rPr>
        <w:t>2</w:t>
      </w:r>
      <w:r w:rsidRPr="00695535">
        <w:rPr>
          <w:rFonts w:ascii="Times New Roman" w:hAnsi="Times New Roman" w:cs="Times New Roman"/>
          <w:iCs/>
        </w:rPr>
        <w:t xml:space="preserve"> </w:t>
      </w:r>
      <w:r w:rsidRPr="00695535">
        <w:rPr>
          <w:rFonts w:ascii="Times New Roman" w:hAnsi="Times New Roman" w:cs="Times New Roman"/>
        </w:rPr>
        <w:t xml:space="preserve">+ </w:t>
      </w:r>
      <w:r>
        <w:rPr>
          <w:rFonts w:ascii="Times New Roman" w:hAnsi="Times New Roman" w:cs="Times New Roman"/>
          <w:iCs/>
        </w:rPr>
        <w:t>…</w:t>
      </w:r>
      <w:r w:rsidRPr="006558AD">
        <w:rPr>
          <w:rFonts w:ascii="Times New Roman" w:hAnsi="Times New Roman" w:cs="Times New Roman"/>
        </w:rPr>
        <w:t xml:space="preserve">+ </w:t>
      </w:r>
      <w:r>
        <w:rPr>
          <w:rFonts w:ascii="Times New Roman" w:hAnsi="Times New Roman" w:cs="Times New Roman"/>
          <w:i/>
          <w:iCs/>
        </w:rPr>
        <w:t>w</w:t>
      </w:r>
      <w:r w:rsidRPr="00CE43AE">
        <w:rPr>
          <w:rFonts w:ascii="Times New Roman" w:hAnsi="Times New Roman" w:cs="Times New Roman"/>
          <w:i/>
          <w:iCs/>
          <w:smallCaps/>
          <w:vertAlign w:val="subscript"/>
        </w:rPr>
        <w:t>n</w:t>
      </w:r>
      <w:r w:rsidRPr="006558AD">
        <w:rPr>
          <w:rFonts w:ascii="Times New Roman" w:hAnsi="Times New Roman" w:cs="Times New Roman"/>
          <w:i/>
          <w:iCs/>
        </w:rPr>
        <w:t>x</w:t>
      </w:r>
      <w:r w:rsidRPr="00CE43AE">
        <w:rPr>
          <w:rFonts w:ascii="Times New Roman" w:hAnsi="Times New Roman" w:cs="Times New Roman"/>
          <w:i/>
          <w:iCs/>
          <w:smallCaps/>
          <w:vertAlign w:val="subscript"/>
        </w:rPr>
        <w:t>n</w:t>
      </w:r>
      <w:r w:rsidRPr="0011646A">
        <w:rPr>
          <w:rFonts w:ascii="Times New Roman" w:hAnsi="Times New Roman" w:cs="Times New Roman"/>
          <w:iCs/>
          <w:smallCaps/>
        </w:rPr>
        <w:t xml:space="preserve">, </w:t>
      </w:r>
      <w:r w:rsidRPr="006558AD">
        <w:rPr>
          <w:rFonts w:ascii="Times New Roman" w:hAnsi="Times New Roman" w:cs="Times New Roman"/>
        </w:rPr>
        <w:t xml:space="preserve">adds a term </w:t>
      </w:r>
      <w:r w:rsidRPr="006558AD">
        <w:rPr>
          <w:rFonts w:ascii="Times New Roman" w:hAnsi="Times New Roman" w:cs="Times New Roman"/>
          <w:i/>
          <w:iCs/>
          <w:lang w:val="el-GR"/>
        </w:rPr>
        <w:t xml:space="preserve">β </w:t>
      </w:r>
      <w:r w:rsidRPr="006558AD">
        <w:rPr>
          <w:rFonts w:ascii="Times New Roman" w:hAnsi="Times New Roman" w:cs="Times New Roman"/>
        </w:rPr>
        <w:t>and decides to output among the values {</w:t>
      </w:r>
      <w:r w:rsidR="00740255">
        <w:rPr>
          <w:rFonts w:ascii="Times New Roman" w:hAnsi="Times New Roman" w:cs="Times New Roman"/>
        </w:rPr>
        <w:t>–</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1} depending on the computation. Formally, a perceptron can be represented by </w:t>
      </w:r>
      <w:r w:rsidR="001F4D6A">
        <w:rPr>
          <w:rFonts w:ascii="Times New Roman" w:hAnsi="Times New Roman" w:cs="Times New Roman"/>
        </w:rPr>
        <w:t>E</w:t>
      </w:r>
      <w:r w:rsidRPr="006558AD">
        <w:rPr>
          <w:rFonts w:ascii="Times New Roman" w:hAnsi="Times New Roman" w:cs="Times New Roman"/>
        </w:rPr>
        <w:t xml:space="preserve">quation </w:t>
      </w:r>
      <w:r w:rsidR="00700E94">
        <w:rPr>
          <w:rFonts w:ascii="Times New Roman" w:hAnsi="Times New Roman" w:cs="Times New Roman"/>
        </w:rPr>
        <w:t>(</w:t>
      </w:r>
      <w:r w:rsidR="001F4D6A">
        <w:rPr>
          <w:rFonts w:ascii="Times New Roman" w:hAnsi="Times New Roman" w:cs="Times New Roman"/>
        </w:rPr>
        <w:t>2.</w:t>
      </w:r>
      <w:r w:rsidRPr="006558AD">
        <w:rPr>
          <w:rFonts w:ascii="Times New Roman" w:hAnsi="Times New Roman" w:cs="Times New Roman"/>
        </w:rPr>
        <w:t>3</w:t>
      </w:r>
      <w:r w:rsidR="00700E94">
        <w:rPr>
          <w:rFonts w:ascii="Times New Roman" w:hAnsi="Times New Roman" w:cs="Times New Roman"/>
        </w:rPr>
        <w:t>)</w:t>
      </w:r>
      <w:r w:rsidRPr="006558AD">
        <w:rPr>
          <w:rFonts w:ascii="Times New Roman" w:hAnsi="Times New Roman" w:cs="Times New Roman"/>
        </w:rPr>
        <w:t xml:space="preserve">, where </w:t>
      </w:r>
      <w:r w:rsidRPr="00862D9A">
        <w:rPr>
          <w:rFonts w:ascii="Times New Roman" w:hAnsi="Times New Roman" w:cs="Times New Roman"/>
          <w:b/>
          <w:bCs/>
          <w:lang w:val="nb-NO"/>
        </w:rPr>
        <w:t>w</w:t>
      </w:r>
      <w:r w:rsidRPr="006558AD">
        <w:rPr>
          <w:rFonts w:ascii="Times New Roman" w:hAnsi="Times New Roman" w:cs="Times New Roman"/>
          <w:b/>
          <w:bCs/>
          <w:lang w:val="nb-NO"/>
        </w:rPr>
        <w:t xml:space="preserve"> </w:t>
      </w:r>
      <w:r w:rsidRPr="006558AD">
        <w:rPr>
          <w:rFonts w:ascii="Times New Roman" w:hAnsi="Times New Roman" w:cs="Times New Roman"/>
        </w:rPr>
        <w:t xml:space="preserve">= </w:t>
      </w:r>
      <w:r w:rsidRPr="0011646A">
        <w:rPr>
          <w:rFonts w:ascii="Times New Roman" w:hAnsi="Times New Roman" w:cs="Times New Roman"/>
          <w:iCs/>
        </w:rPr>
        <w:t>(</w:t>
      </w:r>
      <w:r>
        <w:rPr>
          <w:rFonts w:ascii="Times New Roman" w:hAnsi="Times New Roman" w:cs="Times New Roman"/>
          <w:i/>
          <w:iCs/>
        </w:rPr>
        <w:t>w</w:t>
      </w:r>
      <w:r w:rsidRPr="00862D9A">
        <w:rPr>
          <w:rFonts w:ascii="Times New Roman" w:hAnsi="Times New Roman" w:cs="Times New Roman"/>
          <w:iCs/>
          <w:vertAlign w:val="subscript"/>
        </w:rPr>
        <w:t>1</w:t>
      </w:r>
      <w:r w:rsidRPr="0011646A">
        <w:rPr>
          <w:rFonts w:ascii="Times New Roman" w:hAnsi="Times New Roman" w:cs="Times New Roman"/>
          <w:iCs/>
        </w:rPr>
        <w:t xml:space="preserve">, </w:t>
      </w:r>
      <w:r w:rsidRPr="006558AD">
        <w:rPr>
          <w:rFonts w:ascii="Times New Roman" w:hAnsi="Times New Roman" w:cs="Times New Roman"/>
          <w:i/>
          <w:iCs/>
        </w:rPr>
        <w:t>w</w:t>
      </w:r>
      <w:r w:rsidRPr="00862D9A">
        <w:rPr>
          <w:rFonts w:ascii="Times New Roman" w:hAnsi="Times New Roman" w:cs="Times New Roman"/>
          <w:iCs/>
          <w:vertAlign w:val="subscript"/>
        </w:rPr>
        <w:t>2</w:t>
      </w:r>
      <w:r w:rsidRPr="0011646A">
        <w:rPr>
          <w:rFonts w:ascii="Times New Roman" w:hAnsi="Times New Roman" w:cs="Times New Roman"/>
          <w:iCs/>
        </w:rPr>
        <w:t xml:space="preserve">, </w:t>
      </w:r>
      <w:r w:rsidRPr="0011646A">
        <w:rPr>
          <w:rFonts w:ascii="Times New Roman" w:hAnsi="Times New Roman" w:cs="Times New Roman"/>
          <w:iCs/>
          <w:lang w:val="es-ES_tradnl"/>
        </w:rPr>
        <w:t>…,</w:t>
      </w:r>
      <w:r>
        <w:rPr>
          <w:rFonts w:ascii="Times New Roman" w:hAnsi="Times New Roman" w:cs="Times New Roman"/>
          <w:iCs/>
          <w:lang w:val="es-ES_tradnl"/>
        </w:rPr>
        <w:t xml:space="preserve"> </w:t>
      </w:r>
      <w:r>
        <w:rPr>
          <w:rFonts w:ascii="Times New Roman" w:hAnsi="Times New Roman" w:cs="Times New Roman"/>
          <w:i/>
          <w:iCs/>
          <w:lang w:val="es-ES_tradnl"/>
        </w:rPr>
        <w:t>w</w:t>
      </w:r>
      <w:r w:rsidRPr="006558AD">
        <w:rPr>
          <w:rFonts w:ascii="Times New Roman" w:hAnsi="Times New Roman" w:cs="Times New Roman"/>
          <w:i/>
          <w:iCs/>
          <w:vertAlign w:val="subscript"/>
        </w:rPr>
        <w:t>N</w:t>
      </w:r>
      <w:r w:rsidRPr="0011646A">
        <w:rPr>
          <w:rFonts w:ascii="Times New Roman" w:hAnsi="Times New Roman" w:cs="Times New Roman"/>
          <w:iCs/>
          <w:lang w:val="es-ES_tradnl"/>
        </w:rPr>
        <w:t xml:space="preserve">) </w:t>
      </w:r>
      <w:r w:rsidRPr="006558AD">
        <w:rPr>
          <w:rFonts w:ascii="Times New Roman" w:hAnsi="Times New Roman" w:cs="Times New Roman"/>
        </w:rPr>
        <w:t xml:space="preserve">is called the </w:t>
      </w:r>
      <w:r w:rsidRPr="006558AD">
        <w:rPr>
          <w:rFonts w:ascii="Times New Roman" w:hAnsi="Times New Roman" w:cs="Times New Roman"/>
          <w:i/>
          <w:iCs/>
        </w:rPr>
        <w:t xml:space="preserve">weight vector, </w:t>
      </w:r>
      <w:r w:rsidRPr="006558AD">
        <w:rPr>
          <w:rFonts w:ascii="Times New Roman" w:hAnsi="Times New Roman" w:cs="Times New Roman"/>
          <w:i/>
          <w:iCs/>
          <w:lang w:val="el-GR"/>
        </w:rPr>
        <w:t xml:space="preserve">β </w:t>
      </w:r>
      <w:r w:rsidRPr="006558AD">
        <w:rPr>
          <w:rFonts w:ascii="Times New Roman" w:hAnsi="Times New Roman" w:cs="Times New Roman"/>
        </w:rPr>
        <w:t xml:space="preserve">is called the </w:t>
      </w:r>
      <w:r w:rsidRPr="006558AD">
        <w:rPr>
          <w:rFonts w:ascii="Times New Roman" w:hAnsi="Times New Roman" w:cs="Times New Roman"/>
          <w:i/>
          <w:iCs/>
        </w:rPr>
        <w:t>bias.</w:t>
      </w:r>
    </w:p>
    <w:p w:rsidR="004436D6" w:rsidRPr="006558AD" w:rsidRDefault="004436D6" w:rsidP="00992C7D">
      <w:pPr>
        <w:shd w:val="clear" w:color="auto" w:fill="FFFFFF"/>
        <w:tabs>
          <w:tab w:val="left" w:pos="5760"/>
          <w:tab w:val="left" w:pos="9091"/>
        </w:tabs>
        <w:jc w:val="right"/>
        <w:rPr>
          <w:rFonts w:ascii="Times New Roman" w:hAnsi="Times New Roman" w:cs="Times New Roman"/>
        </w:rPr>
      </w:pPr>
      <w:r>
        <w:rPr>
          <w:rFonts w:ascii="Times New Roman" w:hAnsi="Times New Roman" w:cs="Times New Roman"/>
          <w:i/>
          <w:iCs/>
        </w:rPr>
        <w:t>y</w:t>
      </w:r>
      <w:r w:rsidRPr="00696746">
        <w:rPr>
          <w:rFonts w:ascii="Times New Roman" w:hAnsi="Times New Roman" w:cs="Times New Roman"/>
          <w:iCs/>
        </w:rPr>
        <w:t xml:space="preserve"> = sgn</w:t>
      </w:r>
      <w:r w:rsidR="00037513">
        <w:rPr>
          <w:rFonts w:ascii="Times New Roman" w:hAnsi="Times New Roman" w:cs="Times New Roman"/>
          <w:iCs/>
        </w:rPr>
        <w:t xml:space="preserve"> </w:t>
      </w:r>
      <w:r>
        <w:rPr>
          <w:rFonts w:ascii="Times New Roman" w:hAnsi="Times New Roman" w:cs="Times New Roman"/>
          <w:iCs/>
        </w:rPr>
        <w:t>(</w:t>
      </w:r>
      <w:r w:rsidRPr="00213385">
        <w:rPr>
          <w:rFonts w:ascii="Times New Roman" w:hAnsi="Times New Roman" w:cs="Times New Roman"/>
          <w:b/>
          <w:iCs/>
        </w:rPr>
        <w:t>w</w:t>
      </w:r>
      <w:r w:rsidRPr="00696746">
        <w:rPr>
          <w:rFonts w:ascii="Times New Roman" w:hAnsi="Times New Roman" w:cs="Times New Roman"/>
          <w:i/>
          <w:iCs/>
          <w:vertAlign w:val="superscript"/>
        </w:rPr>
        <w:t>T</w:t>
      </w:r>
      <w:r w:rsidRPr="00213385">
        <w:rPr>
          <w:rFonts w:ascii="Times New Roman" w:hAnsi="Times New Roman" w:cs="Times New Roman"/>
          <w:b/>
          <w:iCs/>
        </w:rPr>
        <w:t>x</w:t>
      </w:r>
      <w:r>
        <w:rPr>
          <w:rFonts w:ascii="Times New Roman" w:hAnsi="Times New Roman" w:cs="Times New Roman"/>
          <w:iCs/>
        </w:rPr>
        <w:t xml:space="preserve"> + </w:t>
      </w:r>
      <w:r w:rsidRPr="00696746">
        <w:rPr>
          <w:rFonts w:ascii="Times New Roman" w:hAnsi="Times New Roman" w:cs="Times New Roman"/>
          <w:i/>
          <w:iCs/>
        </w:rPr>
        <w:sym w:font="Symbol" w:char="F062"/>
      </w:r>
      <w:r>
        <w:rPr>
          <w:rFonts w:ascii="Times New Roman" w:hAnsi="Times New Roman" w:cs="Times New Roman"/>
          <w:iCs/>
        </w:rPr>
        <w:t>)</w:t>
      </w:r>
      <w:r w:rsidRPr="006558AD">
        <w:rPr>
          <w:rFonts w:ascii="Times New Roman" w:hAnsi="Times New Roman" w:cs="Times New Roman"/>
          <w:i/>
          <w:iCs/>
          <w:lang w:val="el-GR"/>
        </w:rPr>
        <w:tab/>
      </w:r>
      <w:r w:rsidRPr="006558AD">
        <w:rPr>
          <w:rFonts w:ascii="Times New Roman" w:hAnsi="Times New Roman" w:cs="Times New Roman"/>
        </w:rPr>
        <w:t>(</w:t>
      </w:r>
      <w:r w:rsidR="002147A6">
        <w:rPr>
          <w:rFonts w:ascii="Times New Roman" w:hAnsi="Times New Roman" w:cs="Times New Roman"/>
        </w:rPr>
        <w:t>2.</w:t>
      </w:r>
      <w:r w:rsidRPr="006558AD">
        <w:rPr>
          <w:rFonts w:ascii="Times New Roman" w:hAnsi="Times New Roman" w:cs="Times New Roman"/>
        </w:rPr>
        <w:t>3)</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where sgn(·) is the </w:t>
      </w:r>
      <w:r w:rsidRPr="006558AD">
        <w:rPr>
          <w:rFonts w:ascii="Times New Roman" w:hAnsi="Times New Roman" w:cs="Times New Roman"/>
          <w:lang w:val="sv-SE"/>
        </w:rPr>
        <w:t xml:space="preserve">signum </w:t>
      </w:r>
      <w:r w:rsidRPr="006558AD">
        <w:rPr>
          <w:rFonts w:ascii="Times New Roman" w:hAnsi="Times New Roman" w:cs="Times New Roman"/>
        </w:rPr>
        <w:t>function def</w:t>
      </w:r>
      <w:r w:rsidR="00992C7D">
        <w:rPr>
          <w:rFonts w:ascii="Times New Roman" w:hAnsi="Times New Roman" w:cs="Times New Roman"/>
        </w:rPr>
        <w:t>i</w:t>
      </w:r>
      <w:r w:rsidRPr="006558AD">
        <w:rPr>
          <w:rFonts w:ascii="Times New Roman" w:hAnsi="Times New Roman" w:cs="Times New Roman"/>
        </w:rPr>
        <w:t>ned as:</w:t>
      </w:r>
    </w:p>
    <w:p w:rsidR="004436D6" w:rsidRDefault="003241FB" w:rsidP="007F133B">
      <w:pPr>
        <w:shd w:val="clear" w:color="auto" w:fill="FFFFFF"/>
        <w:jc w:val="center"/>
        <w:rPr>
          <w:rFonts w:ascii="Times New Roman" w:hAnsi="Times New Roman" w:cs="Times New Roman"/>
        </w:rPr>
      </w:pPr>
      <w:bookmarkStart w:id="15" w:name="bookmark26"/>
      <w:r>
        <w:rPr>
          <w:rFonts w:ascii="Times New Roman" w:hAnsi="Times New Roman" w:cs="Times New Roman"/>
          <w:noProof/>
          <w:position w:val="-42"/>
          <w:lang w:val="en-US"/>
        </w:rPr>
        <w:drawing>
          <wp:inline distT="0" distB="0" distL="0" distR="0">
            <wp:extent cx="1081405" cy="612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081405" cy="612140"/>
                    </a:xfrm>
                    <a:prstGeom prst="rect">
                      <a:avLst/>
                    </a:prstGeom>
                    <a:noFill/>
                    <a:ln w="9525">
                      <a:noFill/>
                      <a:miter lim="800000"/>
                      <a:headEnd/>
                      <a:tailEnd/>
                    </a:ln>
                  </pic:spPr>
                </pic:pic>
              </a:graphicData>
            </a:graphic>
          </wp:inline>
        </w:drawing>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N</w:t>
      </w:r>
      <w:bookmarkEnd w:id="15"/>
      <w:r w:rsidRPr="006558AD">
        <w:rPr>
          <w:rFonts w:ascii="Times New Roman" w:hAnsi="Times New Roman" w:cs="Times New Roman"/>
        </w:rPr>
        <w:t xml:space="preserve">ote that the sgn(·) is a step function. We will slightly modify this function in the next section to model some </w:t>
      </w:r>
      <w:r w:rsidRPr="006558AD">
        <w:rPr>
          <w:rFonts w:ascii="Times New Roman" w:hAnsi="Times New Roman" w:cs="Times New Roman"/>
        </w:rPr>
        <w:lastRenderedPageBreak/>
        <w:t>elementary boolean functions.</w:t>
      </w:r>
    </w:p>
    <w:p w:rsidR="009B52C4" w:rsidRDefault="009B52C4"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2.8.2</w:t>
      </w:r>
      <w:r w:rsidR="002162DC">
        <w:rPr>
          <w:rFonts w:ascii="Times New Roman" w:hAnsi="Times New Roman" w:cs="Times New Roman"/>
          <w:b/>
          <w:bCs/>
          <w:i/>
          <w:iCs/>
        </w:rPr>
        <w:t xml:space="preserve"> </w:t>
      </w:r>
      <w:r w:rsidRPr="006558AD">
        <w:rPr>
          <w:rFonts w:ascii="Times New Roman" w:hAnsi="Times New Roman" w:cs="Times New Roman"/>
          <w:b/>
          <w:bCs/>
          <w:i/>
          <w:iCs/>
        </w:rPr>
        <w:t>Implementing AND, OR</w:t>
      </w:r>
      <w:r w:rsidR="002512F2">
        <w:rPr>
          <w:rFonts w:ascii="Times New Roman" w:hAnsi="Times New Roman" w:cs="Times New Roman"/>
          <w:b/>
          <w:bCs/>
          <w:i/>
          <w:iCs/>
        </w:rPr>
        <w:t>,</w:t>
      </w:r>
      <w:r w:rsidRPr="006558AD">
        <w:rPr>
          <w:rFonts w:ascii="Times New Roman" w:hAnsi="Times New Roman" w:cs="Times New Roman"/>
          <w:b/>
          <w:bCs/>
          <w:i/>
          <w:iCs/>
        </w:rPr>
        <w:t xml:space="preserve"> and XOR Logic</w:t>
      </w:r>
    </w:p>
    <w:p w:rsidR="004436D6" w:rsidRDefault="004436D6" w:rsidP="006558AD">
      <w:pPr>
        <w:shd w:val="clear" w:color="auto" w:fill="FFFFFF"/>
        <w:jc w:val="both"/>
        <w:rPr>
          <w:rFonts w:ascii="Times New Roman" w:hAnsi="Times New Roman" w:cs="Times New Roman"/>
        </w:rPr>
      </w:pPr>
      <w:bookmarkStart w:id="16" w:name="bookmark27"/>
      <w:r w:rsidRPr="006558AD">
        <w:rPr>
          <w:rFonts w:ascii="Times New Roman" w:hAnsi="Times New Roman" w:cs="Times New Roman"/>
        </w:rPr>
        <w:t>G</w:t>
      </w:r>
      <w:bookmarkEnd w:id="16"/>
      <w:r w:rsidRPr="006558AD">
        <w:rPr>
          <w:rFonts w:ascii="Times New Roman" w:hAnsi="Times New Roman" w:cs="Times New Roman"/>
        </w:rPr>
        <w:t xml:space="preserve">iven that any computational task can be decomposed into a combination of Boolean operations, exploring the scope of modelling such functions using the perceptron is highly motivated. We will attempt </w:t>
      </w:r>
      <w:r w:rsidR="00556082">
        <w:rPr>
          <w:rFonts w:ascii="Times New Roman" w:hAnsi="Times New Roman" w:cs="Times New Roman"/>
        </w:rPr>
        <w:t xml:space="preserve">to </w:t>
      </w:r>
      <w:r w:rsidRPr="006558AD">
        <w:rPr>
          <w:rFonts w:ascii="Times New Roman" w:hAnsi="Times New Roman" w:cs="Times New Roman"/>
        </w:rPr>
        <w:t>model some elementary boolean functions using the perceptron def</w:t>
      </w:r>
      <w:r w:rsidR="007F133B">
        <w:rPr>
          <w:rFonts w:ascii="Times New Roman" w:hAnsi="Times New Roman" w:cs="Times New Roman"/>
        </w:rPr>
        <w:t>i</w:t>
      </w:r>
      <w:r w:rsidRPr="006558AD">
        <w:rPr>
          <w:rFonts w:ascii="Times New Roman" w:hAnsi="Times New Roman" w:cs="Times New Roman"/>
        </w:rPr>
        <w:t>ned in the previous section (with a slightly modif</w:t>
      </w:r>
      <w:r w:rsidR="007F133B">
        <w:rPr>
          <w:rFonts w:ascii="Times New Roman" w:hAnsi="Times New Roman" w:cs="Times New Roman"/>
        </w:rPr>
        <w:t>i</w:t>
      </w:r>
      <w:r w:rsidRPr="006558AD">
        <w:rPr>
          <w:rFonts w:ascii="Times New Roman" w:hAnsi="Times New Roman" w:cs="Times New Roman"/>
        </w:rPr>
        <w:t>ed def</w:t>
      </w:r>
      <w:r w:rsidR="007F133B">
        <w:rPr>
          <w:rFonts w:ascii="Times New Roman" w:hAnsi="Times New Roman" w:cs="Times New Roman"/>
        </w:rPr>
        <w:t>i</w:t>
      </w:r>
      <w:r w:rsidRPr="006558AD">
        <w:rPr>
          <w:rFonts w:ascii="Times New Roman" w:hAnsi="Times New Roman" w:cs="Times New Roman"/>
        </w:rPr>
        <w:t xml:space="preserve">nition of sgn(·) function). In particular, we will model AND, OR, and XOR Boolean functions; </w:t>
      </w:r>
      <w:r w:rsidR="00CC03A8">
        <w:rPr>
          <w:rFonts w:ascii="Times New Roman" w:hAnsi="Times New Roman" w:cs="Times New Roman"/>
        </w:rPr>
        <w:t>their</w:t>
      </w:r>
      <w:r w:rsidR="00CC03A8" w:rsidRPr="006558AD">
        <w:rPr>
          <w:rFonts w:ascii="Times New Roman" w:hAnsi="Times New Roman" w:cs="Times New Roman"/>
        </w:rPr>
        <w:t xml:space="preserve"> </w:t>
      </w:r>
      <w:r w:rsidRPr="006558AD">
        <w:rPr>
          <w:rFonts w:ascii="Times New Roman" w:hAnsi="Times New Roman" w:cs="Times New Roman"/>
        </w:rPr>
        <w:t>function def</w:t>
      </w:r>
      <w:r w:rsidR="007F133B">
        <w:rPr>
          <w:rFonts w:ascii="Times New Roman" w:hAnsi="Times New Roman" w:cs="Times New Roman"/>
        </w:rPr>
        <w:t>i</w:t>
      </w:r>
      <w:r w:rsidRPr="006558AD">
        <w:rPr>
          <w:rFonts w:ascii="Times New Roman" w:hAnsi="Times New Roman" w:cs="Times New Roman"/>
        </w:rPr>
        <w:t xml:space="preserve">nitions are shown in Tables 2.4, 2.5 and 2.6, respectively. These are binary functions as they take two input variables, denoted by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and the output, denoted by </w:t>
      </w:r>
      <w:r w:rsidRPr="006558AD">
        <w:rPr>
          <w:rFonts w:ascii="Times New Roman" w:hAnsi="Times New Roman" w:cs="Times New Roman"/>
          <w:i/>
          <w:iCs/>
        </w:rPr>
        <w:t xml:space="preserve">y, </w:t>
      </w:r>
      <w:r w:rsidRPr="006558AD">
        <w:rPr>
          <w:rFonts w:ascii="Times New Roman" w:hAnsi="Times New Roman" w:cs="Times New Roman"/>
        </w:rPr>
        <w:t>within one of the possible values {0, 1}.</w:t>
      </w:r>
    </w:p>
    <w:p w:rsidR="004436D6" w:rsidRDefault="004436D6" w:rsidP="006558AD">
      <w:pPr>
        <w:shd w:val="clear" w:color="auto" w:fill="FFFFFF"/>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0"/>
        <w:gridCol w:w="475"/>
        <w:gridCol w:w="1406"/>
      </w:tblGrid>
      <w:tr w:rsidR="004436D6" w:rsidRPr="006558AD">
        <w:trPr>
          <w:trHeight w:hRule="exact" w:val="422"/>
        </w:trPr>
        <w:tc>
          <w:tcPr>
            <w:tcW w:w="490"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6"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0"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93"/>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365"/>
        </w:trPr>
        <w:tc>
          <w:tcPr>
            <w:tcW w:w="490"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4436D6" w:rsidRDefault="007F133B" w:rsidP="006558AD">
      <w:pPr>
        <w:jc w:val="both"/>
        <w:rPr>
          <w:rFonts w:ascii="Times New Roman" w:hAnsi="Times New Roman" w:cs="Times New Roman"/>
        </w:rPr>
      </w:pPr>
      <w:r w:rsidRPr="00A45E4E">
        <w:rPr>
          <w:rFonts w:ascii="Times New Roman" w:hAnsi="Times New Roman" w:cs="Times New Roman"/>
          <w:highlight w:val="yellow"/>
        </w:rPr>
        <w:t xml:space="preserve">Table 2.4: The AND </w:t>
      </w:r>
      <w:r w:rsidR="006E4FE5" w:rsidRPr="00A45E4E">
        <w:rPr>
          <w:rFonts w:ascii="Times New Roman" w:hAnsi="Times New Roman" w:cs="Times New Roman"/>
          <w:highlight w:val="yellow"/>
        </w:rPr>
        <w:t>F</w:t>
      </w:r>
      <w:r w:rsidRPr="00A45E4E">
        <w:rPr>
          <w:rFonts w:ascii="Times New Roman" w:hAnsi="Times New Roman" w:cs="Times New Roman"/>
          <w:highlight w:val="yellow"/>
        </w:rPr>
        <w:t>unction</w:t>
      </w:r>
      <w:r w:rsidR="006E4FE5" w:rsidRPr="00A45E4E">
        <w:rPr>
          <w:rFonts w:ascii="Times New Roman" w:hAnsi="Times New Roman" w:cs="Times New Roman"/>
          <w:highlight w:val="yellow"/>
        </w:rPr>
        <w:t>.</w:t>
      </w:r>
    </w:p>
    <w:p w:rsidR="004436D6" w:rsidRPr="006558AD" w:rsidRDefault="004436D6" w:rsidP="006558AD">
      <w:pPr>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0"/>
        <w:gridCol w:w="475"/>
        <w:gridCol w:w="1234"/>
      </w:tblGrid>
      <w:tr w:rsidR="004436D6" w:rsidRPr="006558AD">
        <w:trPr>
          <w:trHeight w:hRule="exact" w:val="422"/>
        </w:trPr>
        <w:tc>
          <w:tcPr>
            <w:tcW w:w="490"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234"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0"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293"/>
        </w:trPr>
        <w:tc>
          <w:tcPr>
            <w:tcW w:w="490"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365"/>
        </w:trPr>
        <w:tc>
          <w:tcPr>
            <w:tcW w:w="490"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4436D6" w:rsidRDefault="007F133B" w:rsidP="006558AD">
      <w:pPr>
        <w:jc w:val="both"/>
        <w:rPr>
          <w:rFonts w:ascii="Times New Roman" w:hAnsi="Times New Roman" w:cs="Times New Roman"/>
        </w:rPr>
      </w:pPr>
      <w:r w:rsidRPr="00A45E4E">
        <w:rPr>
          <w:rFonts w:ascii="Times New Roman" w:hAnsi="Times New Roman" w:cs="Times New Roman"/>
          <w:highlight w:val="yellow"/>
        </w:rPr>
        <w:t xml:space="preserve">Table 2.5: The OR </w:t>
      </w:r>
      <w:r w:rsidR="006E4FE5" w:rsidRPr="00A45E4E">
        <w:rPr>
          <w:rFonts w:ascii="Times New Roman" w:hAnsi="Times New Roman" w:cs="Times New Roman"/>
          <w:highlight w:val="yellow"/>
        </w:rPr>
        <w:t>F</w:t>
      </w:r>
      <w:r w:rsidRPr="00A45E4E">
        <w:rPr>
          <w:rFonts w:ascii="Times New Roman" w:hAnsi="Times New Roman" w:cs="Times New Roman"/>
          <w:highlight w:val="yellow"/>
        </w:rPr>
        <w:t>unction</w:t>
      </w:r>
      <w:r w:rsidR="006E4FE5" w:rsidRPr="00A45E4E">
        <w:rPr>
          <w:rFonts w:ascii="Times New Roman" w:hAnsi="Times New Roman" w:cs="Times New Roman"/>
          <w:highlight w:val="yellow"/>
        </w:rPr>
        <w:t>.</w:t>
      </w:r>
    </w:p>
    <w:p w:rsidR="004436D6" w:rsidRPr="006558AD" w:rsidRDefault="004436D6" w:rsidP="006558AD">
      <w:pPr>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4"/>
        <w:gridCol w:w="470"/>
        <w:gridCol w:w="1402"/>
      </w:tblGrid>
      <w:tr w:rsidR="004436D6" w:rsidRPr="006558AD">
        <w:trPr>
          <w:trHeight w:hRule="exact" w:val="422"/>
        </w:trPr>
        <w:tc>
          <w:tcPr>
            <w:tcW w:w="494" w:type="dxa"/>
            <w:tcBorders>
              <w:top w:val="single" w:sz="6" w:space="0" w:color="auto"/>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0" w:type="dxa"/>
            <w:tcBorders>
              <w:top w:val="single" w:sz="6" w:space="0" w:color="auto"/>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2" w:type="dxa"/>
            <w:tcBorders>
              <w:top w:val="single" w:sz="6" w:space="0" w:color="auto"/>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XOR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4436D6" w:rsidRPr="006558AD">
        <w:trPr>
          <w:trHeight w:hRule="exact" w:val="341"/>
        </w:trPr>
        <w:tc>
          <w:tcPr>
            <w:tcW w:w="494" w:type="dxa"/>
            <w:tcBorders>
              <w:top w:val="single" w:sz="6" w:space="0" w:color="auto"/>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single" w:sz="6" w:space="0" w:color="auto"/>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single" w:sz="6" w:space="0" w:color="auto"/>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r w:rsidR="004436D6" w:rsidRPr="006558AD">
        <w:trPr>
          <w:trHeight w:hRule="exact" w:val="288"/>
        </w:trPr>
        <w:tc>
          <w:tcPr>
            <w:tcW w:w="494"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293"/>
        </w:trPr>
        <w:tc>
          <w:tcPr>
            <w:tcW w:w="494" w:type="dxa"/>
            <w:tcBorders>
              <w:top w:val="nil"/>
              <w:left w:val="nil"/>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nil"/>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nil"/>
              <w:left w:val="single" w:sz="6" w:space="0" w:color="auto"/>
              <w:bottom w:val="nil"/>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r>
      <w:tr w:rsidR="004436D6" w:rsidRPr="006558AD">
        <w:trPr>
          <w:trHeight w:hRule="exact" w:val="365"/>
        </w:trPr>
        <w:tc>
          <w:tcPr>
            <w:tcW w:w="494" w:type="dxa"/>
            <w:tcBorders>
              <w:top w:val="nil"/>
              <w:left w:val="nil"/>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single" w:sz="6" w:space="0" w:color="auto"/>
              <w:right w:val="single" w:sz="6" w:space="0" w:color="auto"/>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single" w:sz="6" w:space="0" w:color="auto"/>
              <w:right w:val="nil"/>
            </w:tcBorders>
            <w:shd w:val="clear" w:color="auto" w:fill="FFFFFF"/>
          </w:tcPr>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0</w:t>
            </w:r>
          </w:p>
        </w:tc>
      </w:tr>
    </w:tbl>
    <w:p w:rsidR="00772DA7" w:rsidRDefault="00BD5F05" w:rsidP="006558AD">
      <w:pPr>
        <w:shd w:val="clear" w:color="auto" w:fill="FFFFFF"/>
        <w:tabs>
          <w:tab w:val="left" w:pos="3514"/>
          <w:tab w:val="left" w:pos="6470"/>
        </w:tabs>
        <w:jc w:val="both"/>
        <w:rPr>
          <w:rFonts w:ascii="Times New Roman" w:hAnsi="Times New Roman" w:cs="Times New Roman"/>
        </w:rPr>
      </w:pPr>
      <w:r w:rsidRPr="00BD5F05">
        <w:rPr>
          <w:rFonts w:ascii="Times New Roman" w:hAnsi="Times New Roman" w:cs="Times New Roman"/>
          <w:highlight w:val="cyan"/>
        </w:rPr>
        <w:t>Table 2.6: The XOR Function.</w:t>
      </w:r>
    </w:p>
    <w:p w:rsidR="00772DA7" w:rsidRDefault="00772DA7" w:rsidP="006558AD">
      <w:pPr>
        <w:shd w:val="clear" w:color="auto" w:fill="FFFFFF"/>
        <w:tabs>
          <w:tab w:val="left" w:pos="3514"/>
          <w:tab w:val="left" w:pos="6470"/>
        </w:tabs>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i/>
          <w:iCs/>
        </w:rPr>
      </w:pPr>
      <w:bookmarkStart w:id="17" w:name="bookmark28"/>
      <w:r w:rsidRPr="006558AD">
        <w:rPr>
          <w:rFonts w:ascii="Times New Roman" w:hAnsi="Times New Roman" w:cs="Times New Roman"/>
        </w:rPr>
        <w:t>T</w:t>
      </w:r>
      <w:bookmarkEnd w:id="17"/>
      <w:r w:rsidRPr="006558AD">
        <w:rPr>
          <w:rFonts w:ascii="Times New Roman" w:hAnsi="Times New Roman" w:cs="Times New Roman"/>
        </w:rPr>
        <w:t xml:space="preserve">he </w:t>
      </w:r>
      <w:r w:rsidR="004D405E" w:rsidRPr="004D405E">
        <w:rPr>
          <w:rFonts w:ascii="Times New Roman" w:hAnsi="Times New Roman" w:cs="Times New Roman"/>
          <w:i/>
          <w:iCs/>
        </w:rPr>
        <w:t>AND</w:t>
      </w:r>
      <w:r w:rsidRPr="006558AD">
        <w:rPr>
          <w:rFonts w:ascii="Times New Roman" w:hAnsi="Times New Roman" w:cs="Times New Roman"/>
          <w:b/>
          <w:bCs/>
        </w:rPr>
        <w:t xml:space="preserve"> </w:t>
      </w:r>
      <w:r w:rsidRPr="006558AD">
        <w:rPr>
          <w:rFonts w:ascii="Times New Roman" w:hAnsi="Times New Roman" w:cs="Times New Roman"/>
        </w:rPr>
        <w:t xml:space="preserve">function (or gate) implements logical conjunction. It takes two Boolean inputs (either 1 or 0) and produces an output according to the Truth Table 2.4. We can model the AND function using a perceptron, where we have to assign such values to </w:t>
      </w:r>
      <w:r w:rsidRPr="006558AD">
        <w:rPr>
          <w:rFonts w:ascii="Times New Roman" w:hAnsi="Times New Roman" w:cs="Times New Roman"/>
          <w:i/>
          <w:iCs/>
        </w:rPr>
        <w:t>w</w:t>
      </w:r>
      <w:r w:rsidRPr="000F16AE">
        <w:rPr>
          <w:rFonts w:ascii="Times New Roman" w:hAnsi="Times New Roman" w:cs="Times New Roman"/>
          <w:iCs/>
          <w:vertAlign w:val="subscript"/>
        </w:rPr>
        <w:t>1</w:t>
      </w:r>
      <w:r w:rsidRPr="006558AD">
        <w:rPr>
          <w:rFonts w:ascii="Times New Roman" w:hAnsi="Times New Roman" w:cs="Times New Roman"/>
          <w:i/>
          <w:iCs/>
        </w:rPr>
        <w:t>, w</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so that Equation </w:t>
      </w:r>
      <w:r w:rsidR="00700E94">
        <w:rPr>
          <w:rFonts w:ascii="Times New Roman" w:hAnsi="Times New Roman" w:cs="Times New Roman"/>
        </w:rPr>
        <w:t>(</w:t>
      </w:r>
      <w:r w:rsidR="006E4FE5">
        <w:rPr>
          <w:rFonts w:ascii="Times New Roman" w:hAnsi="Times New Roman" w:cs="Times New Roman"/>
        </w:rPr>
        <w:t>2.</w:t>
      </w:r>
      <w:r w:rsidRPr="006558AD">
        <w:rPr>
          <w:rFonts w:ascii="Times New Roman" w:hAnsi="Times New Roman" w:cs="Times New Roman"/>
        </w:rPr>
        <w:t>4</w:t>
      </w:r>
      <w:r w:rsidR="00700E94">
        <w:rPr>
          <w:rFonts w:ascii="Times New Roman" w:hAnsi="Times New Roman" w:cs="Times New Roman"/>
        </w:rPr>
        <w:t>)</w:t>
      </w:r>
      <w:r w:rsidRPr="006558AD">
        <w:rPr>
          <w:rFonts w:ascii="Times New Roman" w:hAnsi="Times New Roman" w:cs="Times New Roman"/>
        </w:rPr>
        <w:t xml:space="preserve"> below satisf</w:t>
      </w:r>
      <w:r w:rsidR="007F133B">
        <w:rPr>
          <w:rFonts w:ascii="Times New Roman" w:hAnsi="Times New Roman" w:cs="Times New Roman"/>
        </w:rPr>
        <w:t>i</w:t>
      </w:r>
      <w:r w:rsidRPr="006558AD">
        <w:rPr>
          <w:rFonts w:ascii="Times New Roman" w:hAnsi="Times New Roman" w:cs="Times New Roman"/>
        </w:rPr>
        <w:t xml:space="preserve">es Table 2.4 with </w:t>
      </w:r>
      <w:r w:rsidRPr="006558AD">
        <w:rPr>
          <w:rFonts w:ascii="Times New Roman" w:hAnsi="Times New Roman" w:cs="Times New Roman"/>
          <w:i/>
          <w:iCs/>
          <w:lang w:val="ru-RU"/>
        </w:rPr>
        <w:t xml:space="preserve">y </w:t>
      </w:r>
      <w:r w:rsidRPr="006558AD">
        <w:rPr>
          <w:rFonts w:ascii="Times New Roman" w:hAnsi="Times New Roman" w:cs="Times New Roman"/>
          <w:i/>
          <w:iCs/>
        </w:rPr>
        <w:t>= x</w:t>
      </w:r>
      <w:r w:rsidRPr="000F16AE">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w:t>
      </w:r>
    </w:p>
    <w:p w:rsidR="00376FB1" w:rsidRPr="006558AD" w:rsidRDefault="00376FB1" w:rsidP="006558AD">
      <w:pPr>
        <w:shd w:val="clear" w:color="auto" w:fill="FFFFFF"/>
        <w:jc w:val="both"/>
        <w:rPr>
          <w:rFonts w:ascii="Times New Roman" w:hAnsi="Times New Roman" w:cs="Times New Roman"/>
        </w:rPr>
      </w:pPr>
    </w:p>
    <w:p w:rsidR="004436D6" w:rsidRPr="006558AD" w:rsidRDefault="004436D6" w:rsidP="007F133B">
      <w:pPr>
        <w:shd w:val="clear" w:color="auto" w:fill="FFFFFF"/>
        <w:tabs>
          <w:tab w:val="left" w:pos="5760"/>
          <w:tab w:val="left" w:pos="9091"/>
        </w:tabs>
        <w:jc w:val="right"/>
        <w:rPr>
          <w:rFonts w:ascii="Times New Roman" w:hAnsi="Times New Roman" w:cs="Times New Roman"/>
        </w:rPr>
      </w:pPr>
      <w:r w:rsidRPr="00F12DCD">
        <w:rPr>
          <w:rFonts w:ascii="Times New Roman" w:hAnsi="Times New Roman" w:cs="Times New Roman"/>
          <w:i/>
          <w:iCs/>
        </w:rPr>
        <w:t>y</w:t>
      </w:r>
      <w:r>
        <w:rPr>
          <w:rFonts w:ascii="Times New Roman" w:hAnsi="Times New Roman" w:cs="Times New Roman"/>
          <w:iCs/>
        </w:rPr>
        <w:t xml:space="preserve"> = sgn</w:t>
      </w:r>
      <w:r>
        <w:rPr>
          <w:rFonts w:ascii="Times New Roman" w:hAnsi="Times New Roman" w:cs="Times New Roman"/>
          <w:iCs/>
        </w:rPr>
        <w:sym w:font="Symbol" w:char="F0A2"/>
      </w:r>
      <w:r>
        <w:rPr>
          <w:rFonts w:ascii="Times New Roman" w:hAnsi="Times New Roman" w:cs="Times New Roman"/>
          <w:iCs/>
        </w:rPr>
        <w:t>(</w:t>
      </w:r>
      <w:r>
        <w:rPr>
          <w:rFonts w:ascii="Times New Roman" w:hAnsi="Times New Roman" w:cs="Times New Roman"/>
          <w:i/>
          <w:iCs/>
        </w:rPr>
        <w:t>w</w:t>
      </w:r>
      <w:r w:rsidRPr="00F12DCD">
        <w:rPr>
          <w:rFonts w:ascii="Times New Roman" w:hAnsi="Times New Roman" w:cs="Times New Roman"/>
          <w:iCs/>
          <w:vertAlign w:val="subscript"/>
        </w:rPr>
        <w:t>1</w:t>
      </w:r>
      <w:r w:rsidRPr="00F12DCD">
        <w:rPr>
          <w:rFonts w:ascii="Times New Roman" w:hAnsi="Times New Roman" w:cs="Times New Roman"/>
          <w:i/>
          <w:iCs/>
        </w:rPr>
        <w:t>x</w:t>
      </w:r>
      <w:r w:rsidRPr="00F12DCD">
        <w:rPr>
          <w:rFonts w:ascii="Times New Roman" w:hAnsi="Times New Roman" w:cs="Times New Roman"/>
          <w:iCs/>
          <w:vertAlign w:val="subscript"/>
        </w:rPr>
        <w:t>1</w:t>
      </w:r>
      <w:r>
        <w:rPr>
          <w:rFonts w:ascii="Times New Roman" w:hAnsi="Times New Roman" w:cs="Times New Roman"/>
          <w:iCs/>
        </w:rPr>
        <w:t xml:space="preserve"> + </w:t>
      </w:r>
      <w:r>
        <w:rPr>
          <w:rFonts w:ascii="Times New Roman" w:hAnsi="Times New Roman" w:cs="Times New Roman"/>
          <w:i/>
          <w:iCs/>
        </w:rPr>
        <w:t>w</w:t>
      </w:r>
      <w:r w:rsidRPr="00F12DCD">
        <w:rPr>
          <w:rFonts w:ascii="Times New Roman" w:hAnsi="Times New Roman" w:cs="Times New Roman"/>
          <w:iCs/>
          <w:vertAlign w:val="subscript"/>
        </w:rPr>
        <w:t>2</w:t>
      </w:r>
      <w:r w:rsidRPr="00F12DCD">
        <w:rPr>
          <w:rFonts w:ascii="Times New Roman" w:hAnsi="Times New Roman" w:cs="Times New Roman"/>
          <w:i/>
          <w:iCs/>
        </w:rPr>
        <w:t>x</w:t>
      </w:r>
      <w:r w:rsidRPr="00F12DCD">
        <w:rPr>
          <w:rFonts w:ascii="Times New Roman" w:hAnsi="Times New Roman" w:cs="Times New Roman"/>
          <w:iCs/>
          <w:vertAlign w:val="subscript"/>
        </w:rPr>
        <w:t>2</w:t>
      </w:r>
      <w:r>
        <w:rPr>
          <w:rFonts w:ascii="Times New Roman" w:hAnsi="Times New Roman" w:cs="Times New Roman"/>
          <w:iCs/>
        </w:rPr>
        <w:t xml:space="preserve"> + </w:t>
      </w:r>
      <w:r w:rsidRPr="00F12DCD">
        <w:rPr>
          <w:rFonts w:ascii="Times New Roman" w:hAnsi="Times New Roman" w:cs="Times New Roman"/>
          <w:i/>
          <w:iCs/>
        </w:rPr>
        <w:sym w:font="Symbol" w:char="F062"/>
      </w:r>
      <w:r>
        <w:rPr>
          <w:rFonts w:ascii="Times New Roman" w:hAnsi="Times New Roman" w:cs="Times New Roman"/>
          <w:iCs/>
        </w:rPr>
        <w:t>)</w:t>
      </w:r>
      <w:r>
        <w:rPr>
          <w:rFonts w:ascii="Times New Roman" w:hAnsi="Times New Roman" w:cs="Times New Roman"/>
          <w:iCs/>
        </w:rPr>
        <w:tab/>
        <w:t>(</w:t>
      </w:r>
      <w:r w:rsidR="006E4FE5">
        <w:rPr>
          <w:rFonts w:ascii="Times New Roman" w:hAnsi="Times New Roman" w:cs="Times New Roman"/>
          <w:iCs/>
        </w:rPr>
        <w:t>2.</w:t>
      </w:r>
      <w:r>
        <w:rPr>
          <w:rFonts w:ascii="Times New Roman" w:hAnsi="Times New Roman" w:cs="Times New Roman"/>
          <w:iCs/>
        </w:rPr>
        <w:t>4)</w:t>
      </w:r>
    </w:p>
    <w:p w:rsidR="00376FB1" w:rsidRDefault="00376FB1"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where </w:t>
      </w:r>
      <w:r w:rsidRPr="006558AD">
        <w:rPr>
          <w:rFonts w:ascii="Times New Roman" w:hAnsi="Times New Roman" w:cs="Times New Roman"/>
          <w:i/>
          <w:iCs/>
        </w:rPr>
        <w:t>x</w:t>
      </w:r>
      <w:r w:rsidRPr="000F16AE">
        <w:rPr>
          <w:rFonts w:ascii="Times New Roman" w:hAnsi="Times New Roman" w:cs="Times New Roman"/>
          <w:iCs/>
          <w:vertAlign w:val="subscript"/>
        </w:rPr>
        <w:t>1</w:t>
      </w:r>
      <w:r w:rsidRPr="006558AD">
        <w:rPr>
          <w:rFonts w:ascii="Times New Roman" w:hAnsi="Times New Roman" w:cs="Times New Roman"/>
          <w:i/>
          <w:iCs/>
        </w:rPr>
        <w:t>,</w:t>
      </w:r>
      <w:r w:rsidR="007F133B">
        <w:rPr>
          <w:rFonts w:ascii="Times New Roman" w:hAnsi="Times New Roman" w:cs="Times New Roman"/>
          <w:i/>
          <w:iCs/>
        </w:rPr>
        <w:t xml:space="preserve">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F12DCD">
        <w:rPr>
          <w:rFonts w:ascii="Symbol" w:hAnsi="Symbol" w:cs="Times New Roman"/>
          <w:lang w:val="fr-FR"/>
        </w:rPr>
        <w:sym w:font="Symbol" w:char="F0CE"/>
      </w:r>
      <w:r w:rsidRPr="006558AD">
        <w:rPr>
          <w:rFonts w:ascii="Times New Roman" w:hAnsi="Times New Roman" w:cs="Times New Roman"/>
          <w:lang w:val="fr-FR"/>
        </w:rPr>
        <w:t xml:space="preserve"> </w:t>
      </w:r>
      <w:r w:rsidRPr="006558AD">
        <w:rPr>
          <w:rFonts w:ascii="Times New Roman" w:hAnsi="Times New Roman" w:cs="Times New Roman"/>
        </w:rPr>
        <w:t>{0</w:t>
      </w:r>
      <w:r w:rsidRPr="007F133B">
        <w:rPr>
          <w:rFonts w:ascii="Times New Roman" w:hAnsi="Times New Roman" w:cs="Times New Roman"/>
          <w:iCs/>
        </w:rPr>
        <w:t>,</w:t>
      </w:r>
      <w:r w:rsidRPr="006558AD">
        <w:rPr>
          <w:rFonts w:ascii="Times New Roman" w:hAnsi="Times New Roman" w:cs="Times New Roman"/>
        </w:rPr>
        <w:t>1} and sgn’(·) is def</w:t>
      </w:r>
      <w:r>
        <w:rPr>
          <w:rFonts w:ascii="Times New Roman" w:hAnsi="Times New Roman" w:cs="Times New Roman"/>
        </w:rPr>
        <w:t>i</w:t>
      </w:r>
      <w:r w:rsidRPr="006558AD">
        <w:rPr>
          <w:rFonts w:ascii="Times New Roman" w:hAnsi="Times New Roman" w:cs="Times New Roman"/>
        </w:rPr>
        <w:t>ned as:</w:t>
      </w:r>
    </w:p>
    <w:p w:rsidR="004436D6" w:rsidRDefault="003241FB" w:rsidP="00F669E9">
      <w:pPr>
        <w:shd w:val="clear" w:color="auto" w:fill="FFFFFF"/>
        <w:jc w:val="center"/>
        <w:rPr>
          <w:rFonts w:ascii="Times New Roman" w:hAnsi="Times New Roman" w:cs="Times New Roman"/>
          <w:lang w:val="fr-FR"/>
        </w:rPr>
      </w:pPr>
      <w:bookmarkStart w:id="18" w:name="bookmark29"/>
      <w:r>
        <w:rPr>
          <w:rFonts w:ascii="Times New Roman" w:hAnsi="Times New Roman" w:cs="Times New Roman"/>
          <w:noProof/>
          <w:position w:val="-30"/>
          <w:lang w:val="en-US"/>
        </w:rPr>
        <w:drawing>
          <wp:inline distT="0" distB="0" distL="0" distR="0">
            <wp:extent cx="1025525" cy="46101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025525" cy="461010"/>
                    </a:xfrm>
                    <a:prstGeom prst="rect">
                      <a:avLst/>
                    </a:prstGeom>
                    <a:noFill/>
                    <a:ln w="9525">
                      <a:noFill/>
                      <a:miter lim="800000"/>
                      <a:headEnd/>
                      <a:tailEnd/>
                    </a:ln>
                  </pic:spPr>
                </pic:pic>
              </a:graphicData>
            </a:graphic>
          </wp:inline>
        </w:drawing>
      </w:r>
    </w:p>
    <w:p w:rsidR="00376FB1" w:rsidRDefault="007F11A8" w:rsidP="006558AD">
      <w:pPr>
        <w:shd w:val="clear" w:color="auto" w:fill="FFFFFF"/>
        <w:jc w:val="both"/>
        <w:rPr>
          <w:rFonts w:ascii="Times New Roman" w:hAnsi="Times New Roman" w:cs="Times New Roman"/>
          <w:lang w:val="fr-FR"/>
        </w:rPr>
      </w:pPr>
      <w:r>
        <w:rPr>
          <w:rFonts w:ascii="Times New Roman" w:hAnsi="Times New Roman" w:cs="Times New Roman"/>
          <w:lang w:val="fr-FR"/>
        </w:rPr>
        <w:sym w:font="Symbol" w:char="F02D"/>
      </w:r>
    </w:p>
    <w:p w:rsidR="00376FB1" w:rsidRPr="00376FB1" w:rsidRDefault="00376FB1" w:rsidP="00376FB1">
      <w:pPr>
        <w:shd w:val="clear" w:color="auto" w:fill="FFFFFF"/>
        <w:jc w:val="center"/>
        <w:rPr>
          <w:rFonts w:ascii="Times New Roman" w:hAnsi="Times New Roman" w:cs="Times New Roman"/>
          <w:b/>
          <w:bCs/>
          <w:lang w:val="fr-FR"/>
        </w:rPr>
      </w:pPr>
      <w:r w:rsidRPr="00376FB1">
        <w:rPr>
          <w:rFonts w:ascii="Times New Roman" w:hAnsi="Times New Roman" w:cs="Times New Roman"/>
          <w:b/>
          <w:bCs/>
          <w:lang w:val="fr-FR"/>
        </w:rPr>
        <w:t>[Insert Figure]</w:t>
      </w:r>
    </w:p>
    <w:p w:rsidR="004436D6" w:rsidRPr="006558AD" w:rsidRDefault="00BD5F05" w:rsidP="00376FB1">
      <w:pPr>
        <w:shd w:val="clear" w:color="auto" w:fill="FFFFFF"/>
        <w:jc w:val="center"/>
        <w:rPr>
          <w:rFonts w:ascii="Times New Roman" w:hAnsi="Times New Roman" w:cs="Times New Roman"/>
        </w:rPr>
      </w:pPr>
      <w:r w:rsidRPr="00BD5F05">
        <w:rPr>
          <w:rFonts w:ascii="Times New Roman" w:hAnsi="Times New Roman" w:cs="Times New Roman"/>
          <w:highlight w:val="yellow"/>
          <w:lang w:val="fr-FR"/>
        </w:rPr>
        <w:t>F</w:t>
      </w:r>
      <w:bookmarkEnd w:id="18"/>
      <w:r w:rsidRPr="00BD5F05">
        <w:rPr>
          <w:rFonts w:ascii="Times New Roman" w:hAnsi="Times New Roman" w:cs="Times New Roman"/>
          <w:highlight w:val="yellow"/>
          <w:lang w:val="fr-FR"/>
        </w:rPr>
        <w:t xml:space="preserve">igure </w:t>
      </w:r>
      <w:r w:rsidRPr="00BD5F05">
        <w:rPr>
          <w:rFonts w:ascii="Times New Roman" w:hAnsi="Times New Roman" w:cs="Times New Roman"/>
          <w:highlight w:val="yellow"/>
        </w:rPr>
        <w:t xml:space="preserve">2.6: 2D </w:t>
      </w:r>
      <w:r w:rsidRPr="00BD5F05">
        <w:rPr>
          <w:rFonts w:ascii="Times New Roman" w:hAnsi="Times New Roman" w:cs="Times New Roman"/>
          <w:highlight w:val="yellow"/>
          <w:lang w:val="fr-FR"/>
        </w:rPr>
        <w:t xml:space="preserve">plots </w:t>
      </w:r>
      <w:r w:rsidRPr="00BD5F05">
        <w:rPr>
          <w:rFonts w:ascii="Times New Roman" w:hAnsi="Times New Roman" w:cs="Times New Roman"/>
          <w:highlight w:val="yellow"/>
          <w:lang w:val="nn-NO"/>
        </w:rPr>
        <w:t xml:space="preserve">showing </w:t>
      </w:r>
      <w:r w:rsidRPr="00BD5F05">
        <w:rPr>
          <w:rFonts w:ascii="Times New Roman" w:hAnsi="Times New Roman" w:cs="Times New Roman"/>
          <w:highlight w:val="yellow"/>
          <w:lang w:val="nb-NO"/>
        </w:rPr>
        <w:t xml:space="preserve">different </w:t>
      </w:r>
      <w:r w:rsidRPr="00BD5F05">
        <w:rPr>
          <w:rFonts w:ascii="Times New Roman" w:hAnsi="Times New Roman" w:cs="Times New Roman"/>
          <w:highlight w:val="yellow"/>
        </w:rPr>
        <w:t>boolean logic functions and the corresponding line (dotted) separating the input coordinates with different output values for AND (Left), OR (Centre), and XOR (Right). Note that no separating line exists for the XOR function.</w:t>
      </w:r>
    </w:p>
    <w:p w:rsidR="009B52C4" w:rsidRDefault="009B52C4" w:rsidP="006558AD">
      <w:pPr>
        <w:shd w:val="clear" w:color="auto" w:fill="FFFFFF"/>
        <w:jc w:val="both"/>
        <w:rPr>
          <w:rFonts w:ascii="Times New Roman" w:hAnsi="Times New Roman" w:cs="Times New Roman"/>
        </w:rPr>
      </w:pPr>
      <w:bookmarkStart w:id="19" w:name="bookmark30"/>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19"/>
      <w:r w:rsidRPr="006558AD">
        <w:rPr>
          <w:rFonts w:ascii="Times New Roman" w:hAnsi="Times New Roman" w:cs="Times New Roman"/>
        </w:rPr>
        <w:t xml:space="preserve">he 2D plot for the AND function in Figure 2.6 (Left) shows the line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+ 1</w:t>
      </w:r>
      <w:r w:rsidRPr="006558AD">
        <w:rPr>
          <w:rFonts w:ascii="Times New Roman" w:hAnsi="Times New Roman" w:cs="Times New Roman"/>
          <w:i/>
          <w:iCs/>
        </w:rPr>
        <w:t>.</w:t>
      </w:r>
      <w:r w:rsidRPr="006558AD">
        <w:rPr>
          <w:rFonts w:ascii="Times New Roman" w:hAnsi="Times New Roman" w:cs="Times New Roman"/>
        </w:rPr>
        <w:t xml:space="preserve">5 linearly separating the input coordinate points associated with 1 and 0 output values. If we let </w:t>
      </w:r>
      <w:r w:rsidRPr="006558AD">
        <w:rPr>
          <w:rFonts w:ascii="Times New Roman" w:hAnsi="Times New Roman" w:cs="Times New Roman"/>
          <w:i/>
          <w:iCs/>
        </w:rPr>
        <w:t>w</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1, </w:t>
      </w:r>
      <w:r w:rsidRPr="006558AD">
        <w:rPr>
          <w:rFonts w:ascii="Times New Roman" w:hAnsi="Times New Roman" w:cs="Times New Roman"/>
          <w:i/>
          <w:iCs/>
          <w:lang w:val="da-DK"/>
        </w:rPr>
        <w:t>w</w:t>
      </w:r>
      <w:r w:rsidRPr="00207B80">
        <w:rPr>
          <w:rFonts w:ascii="Times New Roman" w:hAnsi="Times New Roman" w:cs="Times New Roman"/>
          <w:iCs/>
          <w:vertAlign w:val="subscript"/>
          <w:lang w:val="de-DE"/>
        </w:rPr>
        <w:t>2</w:t>
      </w:r>
      <w:r w:rsidRPr="006558AD">
        <w:rPr>
          <w:rFonts w:ascii="Times New Roman" w:hAnsi="Times New Roman" w:cs="Times New Roman"/>
          <w:i/>
          <w:iCs/>
          <w:lang w:val="de-DE"/>
        </w:rPr>
        <w:t xml:space="preserve"> </w:t>
      </w:r>
      <w:r w:rsidRPr="006558AD">
        <w:rPr>
          <w:rFonts w:ascii="Times New Roman" w:hAnsi="Times New Roman" w:cs="Times New Roman"/>
        </w:rPr>
        <w:t xml:space="preserve">= 1, 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 </w:t>
      </w:r>
      <w:r w:rsidR="002B1A12">
        <w:rPr>
          <w:rFonts w:ascii="Times New Roman" w:hAnsi="Times New Roman" w:cs="Times New Roman"/>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then the perceptron model </w:t>
      </w:r>
      <w:r w:rsidRPr="006558AD">
        <w:rPr>
          <w:rFonts w:ascii="Times New Roman" w:hAnsi="Times New Roman" w:cs="Times New Roman"/>
          <w:i/>
          <w:iCs/>
          <w:lang w:val="fr-FR"/>
        </w:rPr>
        <w:t xml:space="preserve">y </w:t>
      </w:r>
      <w:r w:rsidRPr="006558AD">
        <w:rPr>
          <w:rFonts w:ascii="Times New Roman" w:hAnsi="Times New Roman" w:cs="Times New Roman"/>
        </w:rPr>
        <w:t xml:space="preserve">= </w:t>
      </w:r>
      <w:r w:rsidRPr="006558AD">
        <w:rPr>
          <w:rFonts w:ascii="Times New Roman" w:hAnsi="Times New Roman" w:cs="Times New Roman"/>
          <w:i/>
          <w:iCs/>
        </w:rPr>
        <w:t>sgn'(x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002B1A12">
        <w:rPr>
          <w:rFonts w:ascii="Times New Roman" w:hAnsi="Times New Roman" w:cs="Times New Roman"/>
          <w:i/>
          <w:iCs/>
        </w:rPr>
        <w:t>–</w:t>
      </w:r>
      <w:r w:rsidRPr="006558AD">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emulates the AND gate as </w:t>
      </w:r>
      <w:r w:rsidRPr="006558AD">
        <w:rPr>
          <w:rFonts w:ascii="Times New Roman" w:hAnsi="Times New Roman" w:cs="Times New Roman"/>
          <w:i/>
          <w:iCs/>
          <w:lang w:val="fr-FR"/>
        </w:rPr>
        <w:t xml:space="preserve">y </w:t>
      </w:r>
      <w:r w:rsidRPr="006558AD">
        <w:rPr>
          <w:rFonts w:ascii="Times New Roman" w:hAnsi="Times New Roman" w:cs="Times New Roman"/>
        </w:rPr>
        <w:t xml:space="preserve">attains 1 if and only if both the inputs </w:t>
      </w:r>
      <w:r w:rsidRPr="006558AD">
        <w:rPr>
          <w:rFonts w:ascii="Times New Roman" w:hAnsi="Times New Roman" w:cs="Times New Roman"/>
          <w:i/>
          <w:iCs/>
        </w:rPr>
        <w:t>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assume value 1. We can verify this from Table 2.7.</w:t>
      </w:r>
    </w:p>
    <w:p w:rsidR="004436D6" w:rsidRPr="006558AD" w:rsidRDefault="004436D6" w:rsidP="006558AD">
      <w:pPr>
        <w:jc w:val="both"/>
        <w:rPr>
          <w:rFonts w:ascii="Times New Roman" w:hAnsi="Times New Roman" w:cs="Times New Roman"/>
        </w:rPr>
      </w:pPr>
    </w:p>
    <w:tbl>
      <w:tblPr>
        <w:tblW w:w="0" w:type="auto"/>
        <w:jc w:val="center"/>
        <w:tblLayout w:type="fixed"/>
        <w:tblCellMar>
          <w:left w:w="40" w:type="dxa"/>
          <w:right w:w="40" w:type="dxa"/>
        </w:tblCellMar>
        <w:tblLook w:val="0000"/>
      </w:tblPr>
      <w:tblGrid>
        <w:gridCol w:w="360"/>
        <w:gridCol w:w="360"/>
        <w:gridCol w:w="1151"/>
        <w:gridCol w:w="1906"/>
        <w:gridCol w:w="1021"/>
      </w:tblGrid>
      <w:tr w:rsidR="002B1A12" w:rsidRPr="006558AD" w:rsidTr="002B1A12">
        <w:trPr>
          <w:trHeight w:hRule="exact" w:val="331"/>
          <w:jc w:val="center"/>
        </w:trPr>
        <w:tc>
          <w:tcPr>
            <w:tcW w:w="360" w:type="dxa"/>
            <w:tcBorders>
              <w:top w:val="single" w:sz="6" w:space="0" w:color="auto"/>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i/>
                <w:iCs/>
                <w:lang w:val="da-DK"/>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360" w:type="dxa"/>
            <w:tcBorders>
              <w:top w:val="single" w:sz="6" w:space="0" w:color="auto"/>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151" w:type="dxa"/>
            <w:tcBorders>
              <w:top w:val="single" w:sz="6" w:space="0" w:color="auto"/>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Pr>
                <w:rFonts w:ascii="Times New Roman" w:hAnsi="Times New Roman" w:cs="Times New Roman"/>
                <w:lang w:val="da-DK"/>
              </w:rPr>
              <w:t>–</w:t>
            </w:r>
            <w:r w:rsidRPr="006558AD">
              <w:rPr>
                <w:rFonts w:ascii="Times New Roman" w:hAnsi="Times New Roman" w:cs="Times New Roman"/>
                <w:lang w:val="da-DK"/>
              </w:rPr>
              <w:t xml:space="preserve"> 1</w:t>
            </w:r>
            <w:r w:rsidRPr="006558AD">
              <w:rPr>
                <w:rFonts w:ascii="Times New Roman" w:hAnsi="Times New Roman" w:cs="Times New Roman"/>
                <w:i/>
                <w:iCs/>
                <w:lang w:val="da-DK"/>
              </w:rPr>
              <w:t>.</w:t>
            </w:r>
            <w:r w:rsidRPr="006558AD">
              <w:rPr>
                <w:rFonts w:ascii="Times New Roman" w:hAnsi="Times New Roman" w:cs="Times New Roman"/>
                <w:lang w:val="da-DK"/>
              </w:rPr>
              <w:t>5</w:t>
            </w:r>
          </w:p>
        </w:tc>
        <w:tc>
          <w:tcPr>
            <w:tcW w:w="1906" w:type="dxa"/>
            <w:tcBorders>
              <w:top w:val="single" w:sz="6" w:space="0" w:color="auto"/>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 xml:space="preserve">y </w:t>
            </w:r>
            <w:r w:rsidRPr="006558AD">
              <w:rPr>
                <w:rFonts w:ascii="Times New Roman" w:hAnsi="Times New Roman" w:cs="Times New Roman"/>
                <w:lang w:val="da-DK"/>
              </w:rPr>
              <w:t xml:space="preserve">= </w:t>
            </w:r>
            <w:r w:rsidRPr="006558AD">
              <w:rPr>
                <w:rFonts w:ascii="Times New Roman" w:hAnsi="Times New Roman" w:cs="Times New Roman"/>
                <w:i/>
                <w:iCs/>
                <w:lang w:val="da-DK"/>
              </w:rPr>
              <w:t>sgn</w:t>
            </w:r>
            <w:r w:rsidRPr="006558AD">
              <w:rPr>
                <w:rFonts w:ascii="Times New Roman" w:hAnsi="Times New Roman" w:cs="Times New Roman"/>
                <w:i/>
                <w:iCs/>
                <w:lang w:val="el-GR"/>
              </w:rPr>
              <w:t>'</w:t>
            </w:r>
            <w:r w:rsidRPr="00376FB1">
              <w:rPr>
                <w:rFonts w:ascii="Times New Roman" w:hAnsi="Times New Roman" w:cs="Times New Roman"/>
                <w:lang w:val="el-GR"/>
              </w:rPr>
              <w:t>(</w:t>
            </w:r>
            <w:r w:rsidRPr="006558AD">
              <w:rPr>
                <w:rFonts w:ascii="Times New Roman" w:hAnsi="Times New Roman" w:cs="Times New Roman"/>
                <w:i/>
                <w:iCs/>
                <w:lang w:val="el-GR"/>
              </w:rPr>
              <w:t>x</w:t>
            </w:r>
            <w:r w:rsidRPr="002B1A12">
              <w:rPr>
                <w:rFonts w:ascii="Times New Roman" w:hAnsi="Times New Roman" w:cs="Times New Roman"/>
                <w:iCs/>
                <w:vertAlign w:val="subscript"/>
                <w:lang w:val="el-GR"/>
              </w:rPr>
              <w:t>1</w:t>
            </w:r>
            <w:r w:rsidRPr="006558AD">
              <w:rPr>
                <w:rFonts w:ascii="Times New Roman" w:hAnsi="Times New Roman" w:cs="Times New Roman"/>
                <w:i/>
                <w:iCs/>
                <w:lang w:val="el-GR"/>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B1A12">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5)</w:t>
            </w:r>
          </w:p>
        </w:tc>
        <w:tc>
          <w:tcPr>
            <w:tcW w:w="1021" w:type="dxa"/>
            <w:tcBorders>
              <w:top w:val="single" w:sz="6" w:space="0" w:color="auto"/>
              <w:left w:val="single" w:sz="6" w:space="0" w:color="auto"/>
              <w:bottom w:val="single" w:sz="6" w:space="0" w:color="auto"/>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2B1A12" w:rsidRPr="006558AD" w:rsidTr="002B1A12">
        <w:trPr>
          <w:trHeight w:hRule="exact" w:val="341"/>
          <w:jc w:val="center"/>
        </w:trPr>
        <w:tc>
          <w:tcPr>
            <w:tcW w:w="360" w:type="dxa"/>
            <w:tcBorders>
              <w:top w:val="single" w:sz="6" w:space="0" w:color="auto"/>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single" w:sz="6" w:space="0" w:color="auto"/>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single" w:sz="6" w:space="0" w:color="auto"/>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1.5</w:t>
            </w:r>
          </w:p>
        </w:tc>
        <w:tc>
          <w:tcPr>
            <w:tcW w:w="1906" w:type="dxa"/>
            <w:tcBorders>
              <w:top w:val="single" w:sz="6" w:space="0" w:color="auto"/>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single" w:sz="6" w:space="0" w:color="auto"/>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2B1A12">
        <w:trPr>
          <w:trHeight w:hRule="exact" w:val="293"/>
          <w:jc w:val="center"/>
        </w:trPr>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2B1A12">
        <w:trPr>
          <w:trHeight w:hRule="exact" w:val="288"/>
          <w:jc w:val="center"/>
        </w:trPr>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1</w:t>
            </w:r>
          </w:p>
        </w:tc>
        <w:tc>
          <w:tcPr>
            <w:tcW w:w="360" w:type="dxa"/>
            <w:tcBorders>
              <w:top w:val="nil"/>
              <w:left w:val="nil"/>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nil"/>
              <w:left w:val="single" w:sz="6" w:space="0" w:color="auto"/>
              <w:bottom w:val="nil"/>
              <w:right w:val="single" w:sz="6" w:space="0" w:color="auto"/>
            </w:tcBorders>
            <w:shd w:val="clear" w:color="auto" w:fill="FFFFFF"/>
          </w:tcPr>
          <w:p w:rsidR="002B1A12" w:rsidRPr="006558AD" w:rsidRDefault="00376FB1" w:rsidP="00376FB1">
            <w:pPr>
              <w:shd w:val="clear" w:color="auto" w:fill="FFFFFF"/>
              <w:jc w:val="center"/>
              <w:rPr>
                <w:rFonts w:ascii="Times New Roman" w:hAnsi="Times New Roman" w:cs="Times New Roman"/>
              </w:rPr>
            </w:pPr>
            <w:r w:rsidRPr="00376FB1">
              <w:rPr>
                <w:rFonts w:ascii="Times New Roman" w:hAnsi="Times New Roman" w:cs="Times New Roman"/>
                <w:lang w:val="da-DK"/>
              </w:rPr>
              <w:t>–</w:t>
            </w:r>
            <w:r w:rsidR="002B1A12"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2B1A12" w:rsidRPr="006558AD" w:rsidTr="00376FB1">
        <w:trPr>
          <w:trHeight w:hRule="exact" w:val="241"/>
          <w:jc w:val="center"/>
        </w:trPr>
        <w:tc>
          <w:tcPr>
            <w:tcW w:w="360" w:type="dxa"/>
            <w:tcBorders>
              <w:top w:val="nil"/>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Pr>
                <w:rFonts w:ascii="Times New Roman" w:hAnsi="Times New Roman" w:cs="Times New Roman"/>
              </w:rPr>
              <w:t>1</w:t>
            </w:r>
          </w:p>
        </w:tc>
        <w:tc>
          <w:tcPr>
            <w:tcW w:w="360" w:type="dxa"/>
            <w:tcBorders>
              <w:top w:val="nil"/>
              <w:left w:val="nil"/>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rPr>
              <w:t>0.5</w:t>
            </w:r>
          </w:p>
        </w:tc>
        <w:tc>
          <w:tcPr>
            <w:tcW w:w="1906" w:type="dxa"/>
            <w:tcBorders>
              <w:top w:val="nil"/>
              <w:left w:val="single" w:sz="6" w:space="0" w:color="auto"/>
              <w:bottom w:val="single" w:sz="6" w:space="0" w:color="auto"/>
              <w:right w:val="single" w:sz="6" w:space="0" w:color="auto"/>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1</w:t>
            </w:r>
          </w:p>
        </w:tc>
        <w:tc>
          <w:tcPr>
            <w:tcW w:w="1021" w:type="dxa"/>
            <w:tcBorders>
              <w:top w:val="nil"/>
              <w:left w:val="single" w:sz="6" w:space="0" w:color="auto"/>
              <w:bottom w:val="single" w:sz="6" w:space="0" w:color="auto"/>
              <w:right w:val="nil"/>
            </w:tcBorders>
            <w:shd w:val="clear" w:color="auto" w:fill="FFFFFF"/>
          </w:tcPr>
          <w:p w:rsidR="002B1A12" w:rsidRPr="006558AD" w:rsidRDefault="002B1A12" w:rsidP="002B1A12">
            <w:pPr>
              <w:shd w:val="clear" w:color="auto" w:fill="FFFFFF"/>
              <w:jc w:val="center"/>
              <w:rPr>
                <w:rFonts w:ascii="Times New Roman" w:hAnsi="Times New Roman" w:cs="Times New Roman"/>
              </w:rPr>
            </w:pPr>
            <w:r w:rsidRPr="006558AD">
              <w:rPr>
                <w:rFonts w:ascii="Times New Roman" w:hAnsi="Times New Roman" w:cs="Times New Roman"/>
                <w:b/>
                <w:bCs/>
              </w:rPr>
              <w:t>1</w:t>
            </w:r>
          </w:p>
        </w:tc>
      </w:tr>
    </w:tbl>
    <w:p w:rsidR="00772DA7" w:rsidRDefault="00772DA7" w:rsidP="006558AD">
      <w:pPr>
        <w:shd w:val="clear" w:color="auto" w:fill="FFFFFF"/>
        <w:jc w:val="both"/>
        <w:rPr>
          <w:rFonts w:ascii="Times New Roman" w:hAnsi="Times New Roman" w:cs="Times New Roman"/>
        </w:rPr>
      </w:pPr>
    </w:p>
    <w:p w:rsidR="004436D6" w:rsidRPr="006558AD" w:rsidRDefault="00BD5F05" w:rsidP="00376FB1">
      <w:pPr>
        <w:shd w:val="clear" w:color="auto" w:fill="FFFFFF"/>
        <w:spacing w:before="240"/>
        <w:jc w:val="center"/>
        <w:rPr>
          <w:rFonts w:ascii="Times New Roman" w:hAnsi="Times New Roman" w:cs="Times New Roman"/>
        </w:rPr>
      </w:pPr>
      <w:r w:rsidRPr="00BD5F05">
        <w:rPr>
          <w:rFonts w:ascii="Times New Roman" w:hAnsi="Times New Roman" w:cs="Times New Roman"/>
          <w:highlight w:val="cyan"/>
        </w:rPr>
        <w:t xml:space="preserve">Table 2.7: The perceptron model </w:t>
      </w:r>
      <w:r w:rsidRPr="00BD5F05">
        <w:rPr>
          <w:rFonts w:ascii="Times New Roman" w:hAnsi="Times New Roman" w:cs="Times New Roman"/>
          <w:i/>
          <w:iCs/>
          <w:highlight w:val="cyan"/>
          <w:lang w:val="fr-FR"/>
        </w:rPr>
        <w:t xml:space="preserve">y </w:t>
      </w:r>
      <w:r w:rsidRPr="00BD5F05">
        <w:rPr>
          <w:rFonts w:ascii="Times New Roman" w:hAnsi="Times New Roman" w:cs="Times New Roman"/>
          <w:highlight w:val="cyan"/>
        </w:rPr>
        <w:t xml:space="preserve">= </w:t>
      </w:r>
      <w:r w:rsidRPr="00BD5F05">
        <w:rPr>
          <w:rFonts w:ascii="Times New Roman" w:hAnsi="Times New Roman" w:cs="Times New Roman"/>
          <w:i/>
          <w:iCs/>
          <w:highlight w:val="cyan"/>
        </w:rPr>
        <w:t>sgn'</w:t>
      </w:r>
      <w:r w:rsidRPr="00BD5F05">
        <w:rPr>
          <w:rFonts w:ascii="Times New Roman" w:hAnsi="Times New Roman" w:cs="Times New Roman"/>
          <w:highlight w:val="cyan"/>
        </w:rPr>
        <w:t>(</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x</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x</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w:t>
      </w:r>
      <w:r w:rsidRPr="00BD5F05">
        <w:rPr>
          <w:rFonts w:ascii="Times New Roman" w:hAnsi="Times New Roman" w:cs="Times New Roman"/>
          <w:i/>
          <w:iCs/>
          <w:highlight w:val="cyan"/>
          <w:lang w:val="el-GR"/>
        </w:rPr>
        <w:t>β</w:t>
      </w:r>
      <w:r w:rsidRPr="00BD5F05">
        <w:rPr>
          <w:rFonts w:ascii="Times New Roman" w:hAnsi="Times New Roman" w:cs="Times New Roman"/>
          <w:highlight w:val="cyan"/>
          <w:lang w:val="el-GR"/>
        </w:rPr>
        <w:t>)</w:t>
      </w:r>
      <w:r w:rsidRPr="00BD5F05">
        <w:rPr>
          <w:rFonts w:ascii="Times New Roman" w:hAnsi="Times New Roman" w:cs="Times New Roman"/>
          <w:i/>
          <w:iCs/>
          <w:highlight w:val="cyan"/>
          <w:lang w:val="el-GR"/>
        </w:rPr>
        <w:t xml:space="preserve"> </w:t>
      </w:r>
      <w:r w:rsidRPr="00BD5F05">
        <w:rPr>
          <w:rFonts w:ascii="Times New Roman" w:hAnsi="Times New Roman" w:cs="Times New Roman"/>
          <w:highlight w:val="cyan"/>
        </w:rPr>
        <w:t xml:space="preserve">with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1,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1 and </w:t>
      </w:r>
      <w:r w:rsidRPr="00BD5F05">
        <w:rPr>
          <w:rFonts w:ascii="Times New Roman" w:hAnsi="Times New Roman" w:cs="Times New Roman"/>
          <w:i/>
          <w:iCs/>
          <w:highlight w:val="cyan"/>
          <w:lang w:val="el-GR"/>
        </w:rPr>
        <w:t xml:space="preserve">β </w:t>
      </w:r>
      <w:r w:rsidRPr="00BD5F05">
        <w:rPr>
          <w:rFonts w:ascii="Times New Roman" w:hAnsi="Times New Roman" w:cs="Times New Roman"/>
          <w:highlight w:val="cyan"/>
        </w:rPr>
        <w:t>= –1</w:t>
      </w:r>
      <w:r w:rsidRPr="00BD5F05">
        <w:rPr>
          <w:rFonts w:ascii="Times New Roman" w:hAnsi="Times New Roman" w:cs="Times New Roman"/>
          <w:i/>
          <w:iCs/>
          <w:highlight w:val="cyan"/>
        </w:rPr>
        <w:t>.</w:t>
      </w:r>
      <w:r w:rsidRPr="00BD5F05">
        <w:rPr>
          <w:rFonts w:ascii="Times New Roman" w:hAnsi="Times New Roman" w:cs="Times New Roman"/>
          <w:highlight w:val="cyan"/>
        </w:rPr>
        <w:t>5 correctly models the Boolean AND function.</w:t>
      </w:r>
    </w:p>
    <w:p w:rsidR="009B52C4" w:rsidRDefault="009B52C4"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w:t>
      </w:r>
      <w:r w:rsidR="004D405E" w:rsidRPr="004D405E">
        <w:rPr>
          <w:rFonts w:ascii="Times New Roman" w:hAnsi="Times New Roman" w:cs="Times New Roman"/>
          <w:i/>
          <w:iCs/>
        </w:rPr>
        <w:t>OR</w:t>
      </w:r>
      <w:r w:rsidRPr="006558AD">
        <w:rPr>
          <w:rFonts w:ascii="Times New Roman" w:hAnsi="Times New Roman" w:cs="Times New Roman"/>
          <w:b/>
          <w:bCs/>
        </w:rPr>
        <w:t xml:space="preserve"> </w:t>
      </w:r>
      <w:r w:rsidRPr="006558AD">
        <w:rPr>
          <w:rFonts w:ascii="Times New Roman" w:hAnsi="Times New Roman" w:cs="Times New Roman"/>
        </w:rPr>
        <w:t>gate (or function) implements logical disjunction. It receives two Boolean inputs (either 1 or 0) and produces an output according to the Truth Table 2.5. Following the same perceptron model def</w:t>
      </w:r>
      <w:r w:rsidR="002B1A12">
        <w:rPr>
          <w:rFonts w:ascii="Times New Roman" w:hAnsi="Times New Roman" w:cs="Times New Roman"/>
        </w:rPr>
        <w:t>i</w:t>
      </w:r>
      <w:r w:rsidRPr="006558AD">
        <w:rPr>
          <w:rFonts w:ascii="Times New Roman" w:hAnsi="Times New Roman" w:cs="Times New Roman"/>
        </w:rPr>
        <w:t xml:space="preserve">ned in Equation </w:t>
      </w:r>
      <w:r w:rsidR="0008785D">
        <w:rPr>
          <w:rFonts w:ascii="Times New Roman" w:hAnsi="Times New Roman" w:cs="Times New Roman"/>
        </w:rPr>
        <w:t>(2.</w:t>
      </w:r>
      <w:r w:rsidRPr="006558AD">
        <w:rPr>
          <w:rFonts w:ascii="Times New Roman" w:hAnsi="Times New Roman" w:cs="Times New Roman"/>
        </w:rPr>
        <w:t>4</w:t>
      </w:r>
      <w:r w:rsidR="0008785D">
        <w:rPr>
          <w:rFonts w:ascii="Times New Roman" w:hAnsi="Times New Roman" w:cs="Times New Roman"/>
        </w:rPr>
        <w:t>)</w:t>
      </w:r>
      <w:r w:rsidRPr="006558AD">
        <w:rPr>
          <w:rFonts w:ascii="Times New Roman" w:hAnsi="Times New Roman" w:cs="Times New Roman"/>
        </w:rPr>
        <w:t xml:space="preserve">, what values should the weight and bias be assigned? The 2D plot for the OR function in Figure 2.6 (Centre) shows the line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w:t>
      </w:r>
      <w:r>
        <w:rPr>
          <w:rFonts w:ascii="Times New Roman" w:hAnsi="Times New Roman" w:cs="Times New Roman"/>
        </w:rPr>
        <w:t>-</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+ 0</w:t>
      </w:r>
      <w:r w:rsidRPr="006558AD">
        <w:rPr>
          <w:rFonts w:ascii="Times New Roman" w:hAnsi="Times New Roman" w:cs="Times New Roman"/>
          <w:i/>
          <w:iCs/>
        </w:rPr>
        <w:t>.</w:t>
      </w:r>
      <w:r w:rsidRPr="006558AD">
        <w:rPr>
          <w:rFonts w:ascii="Times New Roman" w:hAnsi="Times New Roman" w:cs="Times New Roman"/>
        </w:rPr>
        <w:t xml:space="preserve">5 linearly separating the input coordinate points. Let </w:t>
      </w:r>
      <w:r w:rsidRPr="006558AD">
        <w:rPr>
          <w:rFonts w:ascii="Times New Roman" w:hAnsi="Times New Roman" w:cs="Times New Roman"/>
          <w:i/>
          <w:iCs/>
        </w:rPr>
        <w:t>w</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1, </w:t>
      </w:r>
      <w:r w:rsidRPr="006558AD">
        <w:rPr>
          <w:rFonts w:ascii="Times New Roman" w:hAnsi="Times New Roman" w:cs="Times New Roman"/>
          <w:i/>
          <w:iCs/>
          <w:lang w:val="nb-NO"/>
        </w:rPr>
        <w:t>w</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1, 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 </w:t>
      </w:r>
      <w:r w:rsidR="002B1A12">
        <w:rPr>
          <w:rFonts w:ascii="Times New Roman" w:hAnsi="Times New Roman" w:cs="Times New Roman"/>
        </w:rPr>
        <w:t>–</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Then, the perceptron model </w:t>
      </w:r>
      <w:r w:rsidRPr="006558AD">
        <w:rPr>
          <w:rFonts w:ascii="Times New Roman" w:hAnsi="Times New Roman" w:cs="Times New Roman"/>
          <w:i/>
          <w:iCs/>
          <w:lang w:val="fr-FR"/>
        </w:rPr>
        <w:t xml:space="preserve">y </w:t>
      </w:r>
      <w:r w:rsidRPr="006558AD">
        <w:rPr>
          <w:rFonts w:ascii="Times New Roman" w:hAnsi="Times New Roman" w:cs="Times New Roman"/>
        </w:rPr>
        <w:t xml:space="preserve">= </w:t>
      </w:r>
      <w:r w:rsidR="004D405E" w:rsidRPr="004D405E">
        <w:rPr>
          <w:rFonts w:ascii="Times New Roman" w:hAnsi="Times New Roman" w:cs="Times New Roman"/>
        </w:rPr>
        <w:t>sgn</w:t>
      </w:r>
      <w:r w:rsidR="002B1A12" w:rsidRPr="002B1A12">
        <w:rPr>
          <w:rFonts w:ascii="Times New Roman" w:hAnsi="Times New Roman" w:cs="Times New Roman"/>
          <w:i/>
          <w:iCs/>
        </w:rPr>
        <w:t>′</w:t>
      </w:r>
      <w:r w:rsidRPr="006558AD">
        <w:rPr>
          <w:rFonts w:ascii="Times New Roman" w:hAnsi="Times New Roman" w:cs="Times New Roman"/>
        </w:rPr>
        <w:t>(</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002B1A12">
        <w:rPr>
          <w:rFonts w:ascii="Times New Roman" w:hAnsi="Times New Roman" w:cs="Times New Roman"/>
          <w:i/>
          <w:iCs/>
        </w:rPr>
        <w:t>–</w:t>
      </w:r>
      <w:r w:rsidRPr="006558AD">
        <w:rPr>
          <w:rFonts w:ascii="Times New Roman" w:hAnsi="Times New Roman" w:cs="Times New Roman"/>
          <w:b/>
          <w:bCs/>
          <w:i/>
          <w:iCs/>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emulates the OR gate as </w:t>
      </w:r>
      <w:r w:rsidRPr="006558AD">
        <w:rPr>
          <w:rFonts w:ascii="Times New Roman" w:hAnsi="Times New Roman" w:cs="Times New Roman"/>
          <w:i/>
          <w:iCs/>
          <w:lang w:val="fr-FR"/>
        </w:rPr>
        <w:t xml:space="preserve">y </w:t>
      </w:r>
      <w:r w:rsidRPr="006558AD">
        <w:rPr>
          <w:rFonts w:ascii="Times New Roman" w:hAnsi="Times New Roman" w:cs="Times New Roman"/>
        </w:rPr>
        <w:t xml:space="preserve">attains 0 if only if both the inputs </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assume value 0.</w:t>
      </w:r>
    </w:p>
    <w:p w:rsidR="009B52C4" w:rsidRDefault="009B52C4" w:rsidP="006558AD">
      <w:pPr>
        <w:shd w:val="clear" w:color="auto" w:fill="FFFFFF"/>
        <w:jc w:val="both"/>
        <w:rPr>
          <w:rFonts w:ascii="Times New Roman" w:hAnsi="Times New Roman" w:cs="Times New Roman"/>
          <w:b/>
          <w:bCs/>
        </w:rPr>
      </w:pPr>
      <w:bookmarkStart w:id="20" w:name="bookmark31"/>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W</w:t>
      </w:r>
      <w:bookmarkEnd w:id="20"/>
      <w:r w:rsidRPr="006558AD">
        <w:rPr>
          <w:rFonts w:ascii="Times New Roman" w:hAnsi="Times New Roman" w:cs="Times New Roman"/>
          <w:b/>
          <w:bCs/>
        </w:rPr>
        <w:t xml:space="preserve">hat is happening with XOR? </w:t>
      </w:r>
      <w:r w:rsidRPr="006558AD">
        <w:rPr>
          <w:rFonts w:ascii="Times New Roman" w:hAnsi="Times New Roman" w:cs="Times New Roman"/>
        </w:rPr>
        <w:t xml:space="preserve">If we observe Figure 2.6, we see that the AND and OR functions possess a linear boundary separating the points labelled with output values. For XOR, </w:t>
      </w:r>
      <w:r w:rsidR="00CC03A8">
        <w:rPr>
          <w:rFonts w:ascii="Times New Roman" w:hAnsi="Times New Roman" w:cs="Times New Roman"/>
        </w:rPr>
        <w:t>no such boundary exists</w:t>
      </w:r>
      <w:r w:rsidRPr="006558AD">
        <w:rPr>
          <w:rFonts w:ascii="Times New Roman" w:hAnsi="Times New Roman" w:cs="Times New Roman"/>
        </w:rPr>
        <w:t>. If we try to model the XOR function using the perceptron def</w:t>
      </w:r>
      <w:r w:rsidR="002B1A12">
        <w:rPr>
          <w:rFonts w:ascii="Times New Roman" w:hAnsi="Times New Roman" w:cs="Times New Roman"/>
        </w:rPr>
        <w:t>i</w:t>
      </w:r>
      <w:r w:rsidRPr="006558AD">
        <w:rPr>
          <w:rFonts w:ascii="Times New Roman" w:hAnsi="Times New Roman" w:cs="Times New Roman"/>
        </w:rPr>
        <w:t xml:space="preserve">nition in Equation </w:t>
      </w:r>
      <w:r w:rsidR="0008785D">
        <w:rPr>
          <w:rFonts w:ascii="Times New Roman" w:hAnsi="Times New Roman" w:cs="Times New Roman"/>
        </w:rPr>
        <w:t>(</w:t>
      </w:r>
      <w:r w:rsidR="002A37A5">
        <w:rPr>
          <w:rFonts w:ascii="Times New Roman" w:hAnsi="Times New Roman" w:cs="Times New Roman"/>
        </w:rPr>
        <w:t>2.</w:t>
      </w:r>
      <w:r w:rsidRPr="006558AD">
        <w:rPr>
          <w:rFonts w:ascii="Times New Roman" w:hAnsi="Times New Roman" w:cs="Times New Roman"/>
        </w:rPr>
        <w:t>4</w:t>
      </w:r>
      <w:r w:rsidR="0008785D">
        <w:rPr>
          <w:rFonts w:ascii="Times New Roman" w:hAnsi="Times New Roman" w:cs="Times New Roman"/>
        </w:rPr>
        <w:t>)</w:t>
      </w:r>
      <w:r w:rsidRPr="006558AD">
        <w:rPr>
          <w:rFonts w:ascii="Times New Roman" w:hAnsi="Times New Roman" w:cs="Times New Roman"/>
        </w:rPr>
        <w:t>, we will fail to m</w:t>
      </w:r>
      <w:r>
        <w:rPr>
          <w:rFonts w:ascii="Times New Roman" w:hAnsi="Times New Roman" w:cs="Times New Roman"/>
        </w:rPr>
        <w:t>odel it.</w:t>
      </w:r>
    </w:p>
    <w:p w:rsidR="009B52C4" w:rsidRDefault="009B52C4"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2.9</w:t>
      </w:r>
      <w:r>
        <w:rPr>
          <w:rFonts w:ascii="Times New Roman" w:hAnsi="Times New Roman" w:cs="Times New Roman"/>
          <w:b/>
          <w:bCs/>
        </w:rPr>
        <w:tab/>
      </w:r>
      <w:r w:rsidRPr="006558AD">
        <w:rPr>
          <w:rFonts w:ascii="Times New Roman" w:hAnsi="Times New Roman" w:cs="Times New Roman"/>
          <w:b/>
          <w:bCs/>
        </w:rPr>
        <w:t>Multilayer Perceptron</w:t>
      </w:r>
    </w:p>
    <w:p w:rsidR="004436D6" w:rsidRDefault="004436D6" w:rsidP="006558AD">
      <w:pPr>
        <w:shd w:val="clear" w:color="auto" w:fill="FFFFFF"/>
        <w:jc w:val="both"/>
        <w:rPr>
          <w:rFonts w:ascii="Times New Roman" w:hAnsi="Times New Roman" w:cs="Times New Roman"/>
        </w:rPr>
      </w:pPr>
      <w:bookmarkStart w:id="21" w:name="bookmark32"/>
      <w:r w:rsidRPr="006558AD">
        <w:rPr>
          <w:rFonts w:ascii="Times New Roman" w:hAnsi="Times New Roman" w:cs="Times New Roman"/>
        </w:rPr>
        <w:t>T</w:t>
      </w:r>
      <w:bookmarkEnd w:id="21"/>
      <w:r w:rsidRPr="006558AD">
        <w:rPr>
          <w:rFonts w:ascii="Times New Roman" w:hAnsi="Times New Roman" w:cs="Times New Roman"/>
        </w:rPr>
        <w:t xml:space="preserve">o be able to model more complex functions, we need to </w:t>
      </w:r>
      <w:r w:rsidR="00CC03A8">
        <w:rPr>
          <w:rFonts w:ascii="Times New Roman" w:hAnsi="Times New Roman" w:cs="Times New Roman"/>
        </w:rPr>
        <w:t>generalise</w:t>
      </w:r>
      <w:r w:rsidR="00CC03A8" w:rsidRPr="006558AD">
        <w:rPr>
          <w:rFonts w:ascii="Times New Roman" w:hAnsi="Times New Roman" w:cs="Times New Roman"/>
        </w:rPr>
        <w:t xml:space="preserve"> </w:t>
      </w:r>
      <w:r w:rsidRPr="006558AD">
        <w:rPr>
          <w:rFonts w:ascii="Times New Roman" w:hAnsi="Times New Roman" w:cs="Times New Roman"/>
        </w:rPr>
        <w:t>the perceptron architecture. Let us def</w:t>
      </w:r>
      <w:r>
        <w:rPr>
          <w:rFonts w:ascii="Times New Roman" w:hAnsi="Times New Roman" w:cs="Times New Roman"/>
        </w:rPr>
        <w:t>i</w:t>
      </w:r>
      <w:r w:rsidRPr="006558AD">
        <w:rPr>
          <w:rFonts w:ascii="Times New Roman" w:hAnsi="Times New Roman" w:cs="Times New Roman"/>
        </w:rPr>
        <w:t xml:space="preserve">ne a more general neuron-like processing unit where we replace </w:t>
      </w:r>
      <w:r w:rsidRPr="006558AD">
        <w:rPr>
          <w:rFonts w:ascii="Times New Roman" w:hAnsi="Times New Roman" w:cs="Times New Roman"/>
          <w:i/>
          <w:iCs/>
        </w:rPr>
        <w:t>sign(</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with a generic function </w:t>
      </w:r>
      <w:r>
        <w:rPr>
          <w:rFonts w:ascii="Times New Roman" w:hAnsi="Times New Roman" w:cs="Times New Roman"/>
          <w:i/>
          <w:iCs/>
          <w:lang w:val="el-GR"/>
        </w:rPr>
        <w:t>ϕ</w:t>
      </w:r>
      <w:r w:rsidRPr="00E72D90">
        <w:rPr>
          <w:rFonts w:ascii="Times New Roman" w:hAnsi="Times New Roman" w:cs="Times New Roman"/>
          <w:iCs/>
          <w:lang w:val="el-GR"/>
        </w:rPr>
        <w:t>(</w:t>
      </w:r>
      <w:r w:rsidRPr="00E72D90">
        <w:rPr>
          <w:rFonts w:ascii="Times New Roman" w:hAnsi="Times New Roman" w:cs="Times New Roman"/>
          <w:iCs/>
        </w:rPr>
        <w:t>·</w:t>
      </w:r>
      <w:r w:rsidRPr="00E72D90">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termed as the </w:t>
      </w:r>
      <w:r w:rsidRPr="006558AD">
        <w:rPr>
          <w:rFonts w:ascii="Times New Roman" w:hAnsi="Times New Roman" w:cs="Times New Roman"/>
          <w:i/>
          <w:iCs/>
        </w:rPr>
        <w:t xml:space="preserve">activation function </w:t>
      </w:r>
      <w:r w:rsidRPr="006558AD">
        <w:rPr>
          <w:rFonts w:ascii="Times New Roman" w:hAnsi="Times New Roman" w:cs="Times New Roman"/>
        </w:rPr>
        <w:t xml:space="preserve">(or </w:t>
      </w:r>
      <w:r w:rsidRPr="006558AD">
        <w:rPr>
          <w:rFonts w:ascii="Times New Roman" w:hAnsi="Times New Roman" w:cs="Times New Roman"/>
          <w:i/>
          <w:iCs/>
        </w:rPr>
        <w:t>transfer function</w:t>
      </w:r>
      <w:r w:rsidRPr="00F054AC">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A </w:t>
      </w:r>
      <w:r w:rsidRPr="006558AD">
        <w:rPr>
          <w:rFonts w:ascii="Times New Roman" w:hAnsi="Times New Roman" w:cs="Times New Roman"/>
          <w:i/>
          <w:iCs/>
        </w:rPr>
        <w:t xml:space="preserve">neural network </w:t>
      </w:r>
      <w:r w:rsidRPr="006558AD">
        <w:rPr>
          <w:rFonts w:ascii="Times New Roman" w:hAnsi="Times New Roman" w:cs="Times New Roman"/>
        </w:rPr>
        <w:t xml:space="preserve">is </w:t>
      </w:r>
      <w:r w:rsidR="00CC03A8">
        <w:rPr>
          <w:rFonts w:ascii="Times New Roman" w:hAnsi="Times New Roman" w:cs="Times New Roman"/>
        </w:rPr>
        <w:t>realised</w:t>
      </w:r>
      <w:r w:rsidR="00CC03A8" w:rsidRPr="006558AD">
        <w:rPr>
          <w:rFonts w:ascii="Times New Roman" w:hAnsi="Times New Roman" w:cs="Times New Roman"/>
        </w:rPr>
        <w:t xml:space="preserve"> </w:t>
      </w:r>
      <w:r w:rsidRPr="006558AD">
        <w:rPr>
          <w:rFonts w:ascii="Times New Roman" w:hAnsi="Times New Roman" w:cs="Times New Roman"/>
        </w:rPr>
        <w:t xml:space="preserve">as a combination of such neuron-like processing units as formulated in Equation </w:t>
      </w:r>
      <w:r w:rsidR="0008785D">
        <w:rPr>
          <w:rFonts w:ascii="Times New Roman" w:hAnsi="Times New Roman" w:cs="Times New Roman"/>
        </w:rPr>
        <w:t>(</w:t>
      </w:r>
      <w:r w:rsidR="002A37A5">
        <w:rPr>
          <w:rFonts w:ascii="Times New Roman" w:hAnsi="Times New Roman" w:cs="Times New Roman"/>
        </w:rPr>
        <w:t>2.</w:t>
      </w:r>
      <w:r w:rsidRPr="006558AD">
        <w:rPr>
          <w:rFonts w:ascii="Times New Roman" w:hAnsi="Times New Roman" w:cs="Times New Roman"/>
        </w:rPr>
        <w:t>5</w:t>
      </w:r>
      <w:r w:rsidR="0008785D">
        <w:rPr>
          <w:rFonts w:ascii="Times New Roman" w:hAnsi="Times New Roman" w:cs="Times New Roman"/>
        </w:rPr>
        <w:t>)</w:t>
      </w:r>
      <w:r>
        <w:rPr>
          <w:rFonts w:ascii="Times New Roman" w:hAnsi="Times New Roman" w:cs="Times New Roman"/>
        </w:rPr>
        <w:t>.</w:t>
      </w:r>
    </w:p>
    <w:p w:rsidR="004436D6" w:rsidRPr="004350CA" w:rsidRDefault="003241FB" w:rsidP="002B1A12">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lang w:val="en-US"/>
        </w:rPr>
        <w:drawing>
          <wp:inline distT="0" distB="0" distL="0" distR="0">
            <wp:extent cx="977900" cy="294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977900" cy="294005"/>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2A37A5">
        <w:rPr>
          <w:rFonts w:ascii="Times New Roman" w:hAnsi="Times New Roman" w:cs="Times New Roman"/>
        </w:rPr>
        <w:t>2.</w:t>
      </w:r>
      <w:r w:rsidR="004436D6">
        <w:rPr>
          <w:rFonts w:ascii="Times New Roman" w:hAnsi="Times New Roman" w:cs="Times New Roman"/>
        </w:rPr>
        <w:t>5)</w:t>
      </w:r>
    </w:p>
    <w:p w:rsidR="004436D6" w:rsidRPr="006558AD" w:rsidRDefault="004436D6" w:rsidP="006558AD">
      <w:pPr>
        <w:shd w:val="clear" w:color="auto" w:fill="FFFFFF"/>
        <w:jc w:val="both"/>
        <w:rPr>
          <w:rFonts w:ascii="Times New Roman" w:hAnsi="Times New Roman" w:cs="Times New Roman"/>
        </w:rPr>
      </w:pPr>
      <w:bookmarkStart w:id="22" w:name="bookmark33"/>
      <w:r w:rsidRPr="006558AD">
        <w:rPr>
          <w:rFonts w:ascii="Times New Roman" w:hAnsi="Times New Roman" w:cs="Times New Roman"/>
        </w:rPr>
        <w:t>w</w:t>
      </w:r>
      <w:bookmarkEnd w:id="22"/>
      <w:r w:rsidRPr="006558AD">
        <w:rPr>
          <w:rFonts w:ascii="Times New Roman" w:hAnsi="Times New Roman" w:cs="Times New Roman"/>
        </w:rPr>
        <w:t xml:space="preserve">here </w:t>
      </w:r>
      <w:r w:rsidRPr="00F07D3A">
        <w:rPr>
          <w:rFonts w:ascii="Times New Roman" w:hAnsi="Times New Roman" w:cs="Times New Roman"/>
          <w:i/>
          <w:iCs/>
        </w:rPr>
        <w:t>w</w:t>
      </w:r>
      <w:r w:rsidRPr="00F054AC">
        <w:rPr>
          <w:rFonts w:ascii="Times New Roman" w:hAnsi="Times New Roman" w:cs="Times New Roman"/>
          <w:i/>
          <w:iCs/>
          <w:vertAlign w:val="subscript"/>
        </w:rPr>
        <w:t>i</w:t>
      </w:r>
      <w:r w:rsidRPr="006558AD">
        <w:rPr>
          <w:rFonts w:ascii="Times New Roman" w:hAnsi="Times New Roman" w:cs="Times New Roman"/>
          <w:i/>
          <w:iCs/>
        </w:rPr>
        <w:t xml:space="preserve"> </w:t>
      </w:r>
      <w:r w:rsidRPr="006558AD">
        <w:rPr>
          <w:rFonts w:ascii="Times New Roman" w:hAnsi="Times New Roman" w:cs="Times New Roman"/>
        </w:rPr>
        <w:t xml:space="preserve">is the </w:t>
      </w:r>
      <w:r w:rsidRPr="006558AD">
        <w:rPr>
          <w:rFonts w:ascii="Times New Roman" w:hAnsi="Times New Roman" w:cs="Times New Roman"/>
          <w:i/>
          <w:iCs/>
        </w:rPr>
        <w:t>i</w:t>
      </w:r>
      <w:r w:rsidRPr="00F07D3A">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component of the weight vector, </w:t>
      </w:r>
      <w:r w:rsidRPr="006558AD">
        <w:rPr>
          <w:rFonts w:ascii="Times New Roman" w:hAnsi="Times New Roman" w:cs="Times New Roman"/>
          <w:i/>
          <w:iCs/>
          <w:lang w:val="el-GR"/>
        </w:rPr>
        <w:t>x</w:t>
      </w:r>
      <w:r w:rsidRPr="00F07D3A">
        <w:rPr>
          <w:rFonts w:ascii="Times New Roman" w:hAnsi="Times New Roman" w:cs="Times New Roman"/>
          <w:i/>
          <w:iCs/>
          <w:vertAlign w:val="subscript"/>
          <w:lang w:val="el-GR"/>
        </w:rPr>
        <w:t>i</w:t>
      </w:r>
      <w:r w:rsidRPr="006558AD">
        <w:rPr>
          <w:rFonts w:ascii="Times New Roman" w:hAnsi="Times New Roman" w:cs="Times New Roman"/>
          <w:i/>
          <w:iCs/>
          <w:lang w:val="el-GR"/>
        </w:rPr>
        <w:t xml:space="preserve"> </w:t>
      </w:r>
      <w:r w:rsidRPr="006558AD">
        <w:rPr>
          <w:rFonts w:ascii="Times New Roman" w:hAnsi="Times New Roman" w:cs="Times New Roman"/>
        </w:rPr>
        <w:t xml:space="preserve">is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component of the input vector, and </w:t>
      </w:r>
      <w:r w:rsidRPr="006558AD">
        <w:rPr>
          <w:rFonts w:ascii="Times New Roman" w:hAnsi="Times New Roman" w:cs="Times New Roman"/>
          <w:i/>
          <w:iCs/>
          <w:lang w:val="el-GR"/>
        </w:rPr>
        <w:t xml:space="preserve">β </w:t>
      </w:r>
      <w:r w:rsidRPr="006558AD">
        <w:rPr>
          <w:rFonts w:ascii="Times New Roman" w:hAnsi="Times New Roman" w:cs="Times New Roman"/>
        </w:rPr>
        <w:t>is the bias term. Note</w:t>
      </w:r>
      <w:r w:rsidR="00CC03A8">
        <w:rPr>
          <w:rFonts w:ascii="Times New Roman" w:hAnsi="Times New Roman" w:cs="Times New Roman"/>
        </w:rPr>
        <w:t xml:space="preserve"> that </w:t>
      </w:r>
      <w:r w:rsidRPr="006558AD">
        <w:rPr>
          <w:rFonts w:ascii="Times New Roman" w:hAnsi="Times New Roman" w:cs="Times New Roman"/>
        </w:rPr>
        <w:t xml:space="preserve">the output </w:t>
      </w:r>
      <w:r w:rsidRPr="006558AD">
        <w:rPr>
          <w:rFonts w:ascii="Times New Roman" w:hAnsi="Times New Roman" w:cs="Times New Roman"/>
          <w:i/>
          <w:iCs/>
          <w:lang w:val="el-GR"/>
        </w:rPr>
        <w:t xml:space="preserve">z </w:t>
      </w:r>
      <w:r w:rsidRPr="006558AD">
        <w:rPr>
          <w:rFonts w:ascii="Times New Roman" w:hAnsi="Times New Roman" w:cs="Times New Roman"/>
        </w:rPr>
        <w:t xml:space="preserve">is also termed as the </w:t>
      </w:r>
      <w:r w:rsidRPr="006558AD">
        <w:rPr>
          <w:rFonts w:ascii="Times New Roman" w:hAnsi="Times New Roman" w:cs="Times New Roman"/>
          <w:i/>
          <w:iCs/>
        </w:rPr>
        <w:t>hidden unit</w:t>
      </w:r>
      <w:r w:rsidR="002B1A12" w:rsidRPr="002B1A12">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More specif</w:t>
      </w:r>
      <w:r>
        <w:rPr>
          <w:rFonts w:ascii="Times New Roman" w:hAnsi="Times New Roman" w:cs="Times New Roman"/>
        </w:rPr>
        <w:t>i</w:t>
      </w:r>
      <w:r w:rsidRPr="006558AD">
        <w:rPr>
          <w:rFonts w:ascii="Times New Roman" w:hAnsi="Times New Roman" w:cs="Times New Roman"/>
        </w:rPr>
        <w:t xml:space="preserve">cally, in this chapter, we will learn about </w:t>
      </w:r>
      <w:r w:rsidRPr="006558AD">
        <w:rPr>
          <w:rFonts w:ascii="Times New Roman" w:hAnsi="Times New Roman" w:cs="Times New Roman"/>
          <w:i/>
          <w:iCs/>
        </w:rPr>
        <w:t xml:space="preserve">feed-forward neural networks, </w:t>
      </w:r>
      <w:r w:rsidRPr="006558AD">
        <w:rPr>
          <w:rFonts w:ascii="Times New Roman" w:hAnsi="Times New Roman" w:cs="Times New Roman"/>
        </w:rPr>
        <w:t>where these units are combined in a tree-like fashion without any cycles.</w:t>
      </w:r>
    </w:p>
    <w:p w:rsidR="009B52C4" w:rsidRDefault="009B52C4"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most straightforward feed-forward neural network is the </w:t>
      </w:r>
      <w:r w:rsidR="004248C6" w:rsidRPr="006558AD">
        <w:rPr>
          <w:rFonts w:ascii="Times New Roman" w:hAnsi="Times New Roman" w:cs="Times New Roman"/>
          <w:i/>
          <w:iCs/>
        </w:rPr>
        <w:t xml:space="preserve">Multilayer Perceptron </w:t>
      </w:r>
      <w:r w:rsidRPr="006558AD">
        <w:rPr>
          <w:rFonts w:ascii="Times New Roman" w:hAnsi="Times New Roman" w:cs="Times New Roman"/>
          <w:lang w:val="de-DE"/>
        </w:rPr>
        <w:t xml:space="preserve">(MLP), </w:t>
      </w:r>
      <w:r w:rsidRPr="006558AD">
        <w:rPr>
          <w:rFonts w:ascii="Times New Roman" w:hAnsi="Times New Roman" w:cs="Times New Roman"/>
        </w:rPr>
        <w:t>as shown in Figure 2.7. Here, the neuron-like units are arranged in a set of layers, with each layer having some number of these identical units. The f</w:t>
      </w:r>
      <w:r>
        <w:rPr>
          <w:rFonts w:ascii="Times New Roman" w:hAnsi="Times New Roman" w:cs="Times New Roman"/>
        </w:rPr>
        <w:t>i</w:t>
      </w:r>
      <w:r w:rsidRPr="006558AD">
        <w:rPr>
          <w:rFonts w:ascii="Times New Roman" w:hAnsi="Times New Roman" w:cs="Times New Roman"/>
        </w:rPr>
        <w:t xml:space="preserve">rst layer is called the input layer, and the units in this layer receive the input features. The last layer is called the output layer, and the number of units in this layer can vary depending on the output required from the feed-forward model. All the layers in between are called the </w:t>
      </w:r>
      <w:r w:rsidRPr="006558AD">
        <w:rPr>
          <w:rFonts w:ascii="Times New Roman" w:hAnsi="Times New Roman" w:cs="Times New Roman"/>
          <w:i/>
          <w:iCs/>
        </w:rPr>
        <w:t xml:space="preserve">hidden layers. </w:t>
      </w:r>
      <w:r w:rsidRPr="006558AD">
        <w:rPr>
          <w:rFonts w:ascii="Times New Roman" w:hAnsi="Times New Roman" w:cs="Times New Roman"/>
        </w:rPr>
        <w:t xml:space="preserve">The number of layers is known as the </w:t>
      </w:r>
      <w:r w:rsidRPr="006558AD">
        <w:rPr>
          <w:rFonts w:ascii="Times New Roman" w:hAnsi="Times New Roman" w:cs="Times New Roman"/>
          <w:i/>
          <w:iCs/>
        </w:rPr>
        <w:t xml:space="preserve">depth, </w:t>
      </w:r>
      <w:r w:rsidRPr="006558AD">
        <w:rPr>
          <w:rFonts w:ascii="Times New Roman" w:hAnsi="Times New Roman" w:cs="Times New Roman"/>
        </w:rPr>
        <w:t xml:space="preserve">and the number of units in a layer is known as the </w:t>
      </w:r>
      <w:r w:rsidRPr="006558AD">
        <w:rPr>
          <w:rFonts w:ascii="Times New Roman" w:hAnsi="Times New Roman" w:cs="Times New Roman"/>
          <w:i/>
          <w:iCs/>
        </w:rPr>
        <w:t xml:space="preserve">width </w:t>
      </w:r>
      <w:r w:rsidRPr="006558AD">
        <w:rPr>
          <w:rFonts w:ascii="Times New Roman" w:hAnsi="Times New Roman" w:cs="Times New Roman"/>
        </w:rPr>
        <w:t xml:space="preserve">of that layer. As you might have guessed, </w:t>
      </w:r>
      <w:r w:rsidRPr="006558AD">
        <w:rPr>
          <w:rFonts w:ascii="Times New Roman" w:hAnsi="Times New Roman" w:cs="Times New Roman"/>
          <w:i/>
          <w:iCs/>
        </w:rPr>
        <w:t xml:space="preserve">deep learning </w:t>
      </w:r>
      <w:r w:rsidRPr="006558AD">
        <w:rPr>
          <w:rFonts w:ascii="Times New Roman" w:hAnsi="Times New Roman" w:cs="Times New Roman"/>
        </w:rPr>
        <w:t>refers to training neural networks with many hidden layers.</w:t>
      </w:r>
    </w:p>
    <w:p w:rsidR="006C6D9A" w:rsidRDefault="006C6D9A" w:rsidP="006558AD">
      <w:pPr>
        <w:shd w:val="clear" w:color="auto" w:fill="FFFFFF"/>
        <w:jc w:val="both"/>
        <w:rPr>
          <w:rFonts w:ascii="Times New Roman" w:hAnsi="Times New Roman" w:cs="Times New Roman"/>
        </w:rPr>
      </w:pPr>
    </w:p>
    <w:p w:rsidR="006C6D9A" w:rsidRPr="006C6D9A" w:rsidRDefault="006C6D9A" w:rsidP="006C6D9A">
      <w:pPr>
        <w:shd w:val="clear" w:color="auto" w:fill="FFFFFF"/>
        <w:jc w:val="center"/>
        <w:rPr>
          <w:rFonts w:ascii="Times New Roman" w:hAnsi="Times New Roman" w:cs="Times New Roman"/>
          <w:b/>
          <w:bCs/>
        </w:rPr>
      </w:pPr>
      <w:r w:rsidRPr="006C6D9A">
        <w:rPr>
          <w:rFonts w:ascii="Times New Roman" w:hAnsi="Times New Roman" w:cs="Times New Roman"/>
          <w:b/>
          <w:bCs/>
        </w:rPr>
        <w:t>[Insert Figure]</w:t>
      </w:r>
    </w:p>
    <w:p w:rsidR="006C6D9A" w:rsidRPr="006C6D9A"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rPr>
        <w:t>Figure 2.7: Architecture of a Multilayer Perceptron.</w:t>
      </w:r>
    </w:p>
    <w:p w:rsidR="006C6D9A" w:rsidRPr="006C6D9A" w:rsidRDefault="006C6D9A" w:rsidP="006C6D9A">
      <w:pPr>
        <w:shd w:val="clear" w:color="auto" w:fill="FFFFFF"/>
        <w:jc w:val="center"/>
        <w:rPr>
          <w:rFonts w:ascii="Times New Roman" w:hAnsi="Times New Roman" w:cs="Times New Roman"/>
        </w:rPr>
      </w:pPr>
    </w:p>
    <w:p w:rsidR="006C6D9A" w:rsidRPr="006C6D9A" w:rsidRDefault="006C6D9A" w:rsidP="006C6D9A">
      <w:pPr>
        <w:shd w:val="clear" w:color="auto" w:fill="FFFFFF"/>
        <w:jc w:val="center"/>
        <w:rPr>
          <w:rFonts w:ascii="Times New Roman" w:hAnsi="Times New Roman" w:cs="Times New Roman"/>
          <w:b/>
          <w:bCs/>
        </w:rPr>
      </w:pPr>
      <w:r w:rsidRPr="006C6D9A">
        <w:rPr>
          <w:rFonts w:ascii="Times New Roman" w:hAnsi="Times New Roman" w:cs="Times New Roman"/>
          <w:b/>
          <w:bCs/>
        </w:rPr>
        <w:t>[Insert Figure]</w:t>
      </w:r>
    </w:p>
    <w:p w:rsidR="006C6D9A" w:rsidRPr="006C6D9A"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rPr>
        <w:t xml:space="preserve">Figure 2.8: Implementing XOR Boolean function using an </w:t>
      </w:r>
      <w:r w:rsidRPr="00BD5F05">
        <w:rPr>
          <w:rFonts w:ascii="Times New Roman" w:hAnsi="Times New Roman" w:cs="Times New Roman"/>
          <w:highlight w:val="yellow"/>
          <w:lang w:val="de-DE"/>
        </w:rPr>
        <w:t xml:space="preserve">MLP </w:t>
      </w:r>
      <w:r w:rsidRPr="00BD5F05">
        <w:rPr>
          <w:rFonts w:ascii="Times New Roman" w:hAnsi="Times New Roman" w:cs="Times New Roman"/>
          <w:highlight w:val="yellow"/>
        </w:rPr>
        <w:t>with a single hidden layer and sgn’(·) as the activation function as defined in Section 2.8.2.</w:t>
      </w:r>
    </w:p>
    <w:p w:rsidR="006C6D9A" w:rsidRDefault="006C6D9A" w:rsidP="006558AD">
      <w:pPr>
        <w:shd w:val="clear" w:color="auto" w:fill="FFFFFF"/>
        <w:jc w:val="both"/>
        <w:rPr>
          <w:rFonts w:ascii="Times New Roman" w:hAnsi="Times New Roman" w:cs="Times New Roman"/>
        </w:rPr>
      </w:pPr>
    </w:p>
    <w:p w:rsidR="00222E5D" w:rsidRPr="006558AD" w:rsidRDefault="00222E5D" w:rsidP="006558AD">
      <w:pPr>
        <w:shd w:val="clear" w:color="auto" w:fill="FFFFFF"/>
        <w:jc w:val="both"/>
        <w:rPr>
          <w:rFonts w:ascii="Times New Roman" w:hAnsi="Times New Roman" w:cs="Times New Roman"/>
        </w:rPr>
      </w:pPr>
    </w:p>
    <w:p w:rsidR="00E93669" w:rsidRPr="006558AD" w:rsidRDefault="004436D6" w:rsidP="00E93669">
      <w:pPr>
        <w:shd w:val="clear" w:color="auto" w:fill="FFFFFF"/>
        <w:jc w:val="both"/>
        <w:rPr>
          <w:rFonts w:ascii="Times New Roman" w:hAnsi="Times New Roman" w:cs="Times New Roman"/>
        </w:rPr>
      </w:pPr>
      <w:r w:rsidRPr="006558AD">
        <w:rPr>
          <w:rFonts w:ascii="Times New Roman" w:hAnsi="Times New Roman" w:cs="Times New Roman"/>
          <w:b/>
          <w:bCs/>
        </w:rPr>
        <w:t xml:space="preserve">Can an </w:t>
      </w:r>
      <w:r w:rsidRPr="006558AD">
        <w:rPr>
          <w:rFonts w:ascii="Times New Roman" w:hAnsi="Times New Roman" w:cs="Times New Roman"/>
          <w:b/>
          <w:bCs/>
          <w:lang w:val="de-DE"/>
        </w:rPr>
        <w:t xml:space="preserve">MLP </w:t>
      </w:r>
      <w:r w:rsidRPr="006558AD">
        <w:rPr>
          <w:rFonts w:ascii="Times New Roman" w:hAnsi="Times New Roman" w:cs="Times New Roman"/>
          <w:b/>
          <w:bCs/>
        </w:rPr>
        <w:t xml:space="preserve">model XOR function? </w:t>
      </w:r>
      <w:r w:rsidRPr="006558AD">
        <w:rPr>
          <w:rFonts w:ascii="Times New Roman" w:hAnsi="Times New Roman" w:cs="Times New Roman"/>
        </w:rPr>
        <w:t xml:space="preserve">Can combining multiple </w:t>
      </w:r>
      <w:r w:rsidR="00CC03A8">
        <w:rPr>
          <w:rFonts w:ascii="Times New Roman" w:hAnsi="Times New Roman" w:cs="Times New Roman"/>
        </w:rPr>
        <w:t>perceptrons</w:t>
      </w:r>
      <w:r w:rsidR="00CC03A8" w:rsidRPr="006558AD">
        <w:rPr>
          <w:rFonts w:ascii="Times New Roman" w:hAnsi="Times New Roman" w:cs="Times New Roman"/>
        </w:rPr>
        <w:t xml:space="preserve"> </w:t>
      </w:r>
      <w:r w:rsidRPr="006558AD">
        <w:rPr>
          <w:rFonts w:ascii="Times New Roman" w:hAnsi="Times New Roman" w:cs="Times New Roman"/>
        </w:rPr>
        <w:t xml:space="preserve">help in modelling the XOR function? Figure 2.8 shows the required </w:t>
      </w:r>
      <w:r w:rsidRPr="006558AD">
        <w:rPr>
          <w:rFonts w:ascii="Times New Roman" w:hAnsi="Times New Roman" w:cs="Times New Roman"/>
          <w:lang w:val="de-DE"/>
        </w:rPr>
        <w:t xml:space="preserve">MLP </w:t>
      </w:r>
      <w:r w:rsidRPr="006558AD">
        <w:rPr>
          <w:rFonts w:ascii="Times New Roman" w:hAnsi="Times New Roman" w:cs="Times New Roman"/>
        </w:rPr>
        <w:t xml:space="preserve">architecture. The XOR function returns 1 when exactly one of the inputs is 1. We can use hidden units to capture this information. Let </w:t>
      </w:r>
      <w:r w:rsidRPr="00D71F05">
        <w:rPr>
          <w:rFonts w:ascii="Times New Roman" w:hAnsi="Times New Roman" w:cs="Times New Roman"/>
          <w:i/>
          <w:iCs/>
        </w:rPr>
        <w:t>h</w:t>
      </w:r>
      <w:r w:rsidRPr="00D71F05">
        <w:rPr>
          <w:rFonts w:ascii="Times New Roman" w:hAnsi="Times New Roman" w:cs="Times New Roman"/>
          <w:iCs/>
          <w:vertAlign w:val="subscript"/>
        </w:rPr>
        <w:t>1</w:t>
      </w:r>
      <w:r w:rsidRPr="00D71F05">
        <w:rPr>
          <w:rFonts w:ascii="Times New Roman" w:hAnsi="Times New Roman" w:cs="Times New Roman"/>
          <w:iCs/>
        </w:rPr>
        <w:t>(</w:t>
      </w:r>
      <w:r w:rsidRPr="006558AD">
        <w:rPr>
          <w:rFonts w:ascii="Times New Roman" w:hAnsi="Times New Roman" w:cs="Times New Roman"/>
          <w:i/>
          <w:iCs/>
        </w:rPr>
        <w:t xml:space="preserve">= </w:t>
      </w:r>
      <w:r w:rsidR="004D405E" w:rsidRPr="004D405E">
        <w:rPr>
          <w:rFonts w:ascii="Times New Roman" w:hAnsi="Times New Roman" w:cs="Times New Roman"/>
        </w:rPr>
        <w:t>sgn'</w:t>
      </w:r>
      <w:r w:rsidRPr="00D71F05">
        <w:rPr>
          <w:rFonts w:ascii="Times New Roman" w:hAnsi="Times New Roman" w:cs="Times New Roman"/>
          <w:iCs/>
        </w:rPr>
        <w:t>(</w:t>
      </w:r>
      <w:r w:rsidRPr="006558AD">
        <w:rPr>
          <w:rFonts w:ascii="Times New Roman" w:hAnsi="Times New Roman" w:cs="Times New Roman"/>
          <w:i/>
          <w:iCs/>
        </w:rPr>
        <w:t>x</w:t>
      </w:r>
      <w:r w:rsidRPr="00D71F05">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D71F05">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detect if at least one of the input features is </w:t>
      </w:r>
      <w:r w:rsidR="003F1A52" w:rsidRPr="006558AD">
        <w:rPr>
          <w:rFonts w:ascii="Times New Roman" w:hAnsi="Times New Roman" w:cs="Times New Roman"/>
        </w:rPr>
        <w:t>1 and</w:t>
      </w:r>
      <w:r w:rsidRPr="006558AD">
        <w:rPr>
          <w:rFonts w:ascii="Times New Roman" w:hAnsi="Times New Roman" w:cs="Times New Roman"/>
        </w:rPr>
        <w:t xml:space="preserve"> let </w:t>
      </w:r>
      <w:r w:rsidRPr="006558AD">
        <w:rPr>
          <w:rFonts w:ascii="Times New Roman" w:hAnsi="Times New Roman" w:cs="Times New Roman"/>
          <w:i/>
          <w:iCs/>
          <w:lang w:val="da-DK"/>
        </w:rPr>
        <w:t>h</w:t>
      </w:r>
      <w:r w:rsidRPr="00D71F05">
        <w:rPr>
          <w:rFonts w:ascii="Times New Roman" w:hAnsi="Times New Roman" w:cs="Times New Roman"/>
          <w:vertAlign w:val="subscript"/>
        </w:rPr>
        <w:t>2</w:t>
      </w:r>
      <w:r w:rsidRPr="006558AD">
        <w:rPr>
          <w:rFonts w:ascii="Times New Roman" w:hAnsi="Times New Roman" w:cs="Times New Roman"/>
        </w:rPr>
        <w:t xml:space="preserve">(= </w:t>
      </w:r>
      <w:r w:rsidRPr="006558AD">
        <w:rPr>
          <w:rFonts w:ascii="Times New Roman" w:hAnsi="Times New Roman" w:cs="Times New Roman"/>
          <w:i/>
          <w:iCs/>
        </w:rPr>
        <w:t>sgn'</w:t>
      </w:r>
      <w:r w:rsidRPr="006558AD">
        <w:rPr>
          <w:rFonts w:ascii="Times New Roman" w:hAnsi="Times New Roman" w:cs="Times New Roman"/>
        </w:rPr>
        <w:t>(</w:t>
      </w:r>
      <w:r w:rsidRPr="006558AD">
        <w:rPr>
          <w:rFonts w:ascii="Times New Roman" w:hAnsi="Times New Roman" w:cs="Times New Roman"/>
          <w:i/>
          <w:iCs/>
        </w:rPr>
        <w:t>x</w:t>
      </w:r>
      <w:r w:rsidRPr="00C909B4">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C909B4">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detect if both the input features are 1. The output </w:t>
      </w:r>
      <w:r w:rsidRPr="006558AD">
        <w:rPr>
          <w:rFonts w:ascii="Times New Roman" w:hAnsi="Times New Roman" w:cs="Times New Roman"/>
          <w:i/>
          <w:iCs/>
          <w:lang w:val="fr-FR"/>
        </w:rPr>
        <w:t xml:space="preserve">y </w:t>
      </w:r>
      <w:r w:rsidRPr="006558AD">
        <w:rPr>
          <w:rFonts w:ascii="Times New Roman" w:hAnsi="Times New Roman" w:cs="Times New Roman"/>
        </w:rPr>
        <w:t>will</w:t>
      </w:r>
      <w:r w:rsidR="00E93669">
        <w:rPr>
          <w:rFonts w:ascii="Times New Roman" w:hAnsi="Times New Roman" w:cs="Times New Roman"/>
        </w:rPr>
        <w:t xml:space="preserve"> </w:t>
      </w:r>
      <w:r w:rsidR="00E93669" w:rsidRPr="006558AD">
        <w:rPr>
          <w:rFonts w:ascii="Times New Roman" w:hAnsi="Times New Roman" w:cs="Times New Roman"/>
        </w:rPr>
        <w:t xml:space="preserve">then be one if and only if </w:t>
      </w:r>
      <w:r w:rsidR="00E93669" w:rsidRPr="006558AD">
        <w:rPr>
          <w:rFonts w:ascii="Times New Roman" w:hAnsi="Times New Roman" w:cs="Times New Roman"/>
          <w:i/>
          <w:iCs/>
          <w:lang w:val="da-DK"/>
        </w:rPr>
        <w:t>h</w:t>
      </w:r>
      <w:r w:rsidR="00E93669" w:rsidRPr="006558AD">
        <w:rPr>
          <w:rFonts w:ascii="Times New Roman" w:hAnsi="Times New Roman" w:cs="Times New Roman"/>
          <w:vertAlign w:val="subscript"/>
          <w:lang w:val="da-DK"/>
        </w:rPr>
        <w:t>1</w:t>
      </w:r>
      <w:r w:rsidR="00E93669" w:rsidRPr="006558AD">
        <w:rPr>
          <w:rFonts w:ascii="Times New Roman" w:hAnsi="Times New Roman" w:cs="Times New Roman"/>
          <w:lang w:val="da-DK"/>
        </w:rPr>
        <w:t xml:space="preserve"> = 1 </w:t>
      </w:r>
      <w:r w:rsidR="00E93669" w:rsidRPr="006558AD">
        <w:rPr>
          <w:rFonts w:ascii="Times New Roman" w:hAnsi="Times New Roman" w:cs="Times New Roman"/>
        </w:rPr>
        <w:t xml:space="preserve">AND </w:t>
      </w:r>
      <w:r w:rsidR="00E93669" w:rsidRPr="006558AD">
        <w:rPr>
          <w:rFonts w:ascii="Times New Roman" w:hAnsi="Times New Roman" w:cs="Times New Roman"/>
          <w:i/>
          <w:iCs/>
          <w:lang w:val="da-DK"/>
        </w:rPr>
        <w:t>h</w:t>
      </w:r>
      <w:r w:rsidR="00E93669" w:rsidRPr="006558AD">
        <w:rPr>
          <w:rFonts w:ascii="Times New Roman" w:hAnsi="Times New Roman" w:cs="Times New Roman"/>
          <w:vertAlign w:val="subscript"/>
          <w:lang w:val="da-DK"/>
        </w:rPr>
        <w:t>2</w:t>
      </w:r>
      <w:r w:rsidR="00E93669" w:rsidRPr="006558AD">
        <w:rPr>
          <w:rFonts w:ascii="Times New Roman" w:hAnsi="Times New Roman" w:cs="Times New Roman"/>
          <w:lang w:val="da-DK"/>
        </w:rPr>
        <w:t xml:space="preserve"> = 0. </w:t>
      </w:r>
      <w:r w:rsidR="00E93669" w:rsidRPr="006558AD">
        <w:rPr>
          <w:rFonts w:ascii="Times New Roman" w:hAnsi="Times New Roman" w:cs="Times New Roman"/>
        </w:rPr>
        <w:t>From Table 2.8, we can see the values the hidden and output units attain at various values of input features.</w:t>
      </w:r>
    </w:p>
    <w:p w:rsidR="004436D6" w:rsidRDefault="004436D6" w:rsidP="006558AD">
      <w:pPr>
        <w:shd w:val="clear" w:color="auto" w:fill="FFFFFF"/>
        <w:jc w:val="both"/>
        <w:rPr>
          <w:rFonts w:ascii="Times New Roman" w:hAnsi="Times New Roman" w:cs="Times New Roman"/>
        </w:rPr>
      </w:pPr>
    </w:p>
    <w:tbl>
      <w:tblPr>
        <w:tblW w:w="9598" w:type="dxa"/>
        <w:tblInd w:w="40" w:type="dxa"/>
        <w:tblLayout w:type="fixed"/>
        <w:tblCellMar>
          <w:left w:w="40" w:type="dxa"/>
          <w:right w:w="40" w:type="dxa"/>
        </w:tblCellMar>
        <w:tblLook w:val="0000"/>
      </w:tblPr>
      <w:tblGrid>
        <w:gridCol w:w="603"/>
        <w:gridCol w:w="614"/>
        <w:gridCol w:w="2336"/>
        <w:gridCol w:w="2377"/>
        <w:gridCol w:w="2658"/>
        <w:gridCol w:w="1010"/>
      </w:tblGrid>
      <w:tr w:rsidR="00F07F50" w:rsidRPr="006558AD" w:rsidTr="008C3BE1">
        <w:trPr>
          <w:trHeight w:val="20"/>
        </w:trPr>
        <w:tc>
          <w:tcPr>
            <w:tcW w:w="603"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bookmarkStart w:id="23" w:name="bookmark38"/>
            <w:r w:rsidRPr="006C6D9A">
              <w:rPr>
                <w:rFonts w:ascii="Times New Roman" w:hAnsi="Times New Roman" w:cs="Times New Roman"/>
                <w:b/>
                <w:bCs/>
              </w:rPr>
              <w:t>I</w:t>
            </w:r>
            <w:bookmarkEnd w:id="23"/>
            <w:r w:rsidRPr="006C6D9A">
              <w:rPr>
                <w:rFonts w:ascii="Times New Roman" w:hAnsi="Times New Roman" w:cs="Times New Roman"/>
                <w:b/>
                <w:bCs/>
              </w:rPr>
              <w:t>nput</w:t>
            </w:r>
          </w:p>
        </w:tc>
        <w:tc>
          <w:tcPr>
            <w:tcW w:w="614"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rPr>
              <w:t>Units</w:t>
            </w:r>
          </w:p>
        </w:tc>
        <w:tc>
          <w:tcPr>
            <w:tcW w:w="4713" w:type="dxa"/>
            <w:gridSpan w:val="2"/>
            <w:tcBorders>
              <w:top w:val="single" w:sz="6" w:space="0" w:color="auto"/>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lang w:val="fi-FI"/>
              </w:rPr>
            </w:pPr>
            <w:r w:rsidRPr="006C6D9A">
              <w:rPr>
                <w:rFonts w:ascii="Times New Roman" w:hAnsi="Times New Roman" w:cs="Times New Roman"/>
                <w:b/>
                <w:bCs/>
              </w:rPr>
              <w:t>Hidden Units</w:t>
            </w:r>
          </w:p>
        </w:tc>
        <w:tc>
          <w:tcPr>
            <w:tcW w:w="2658" w:type="dxa"/>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lang w:val="fi-FI"/>
              </w:rPr>
              <w:t>Output</w:t>
            </w:r>
          </w:p>
        </w:tc>
        <w:tc>
          <w:tcPr>
            <w:tcW w:w="1010" w:type="dxa"/>
            <w:vMerge w:val="restart"/>
            <w:tcBorders>
              <w:top w:val="single" w:sz="6" w:space="0" w:color="auto"/>
              <w:left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1</w:t>
            </w:r>
            <w:r w:rsidRPr="006C6D9A">
              <w:rPr>
                <w:rFonts w:ascii="Times New Roman" w:hAnsi="Times New Roman" w:cs="Times New Roman"/>
                <w:b/>
                <w:bCs/>
                <w:lang w:val="da-DK"/>
              </w:rPr>
              <w:t xml:space="preserve"> </w:t>
            </w:r>
            <w:r w:rsidRPr="006C6D9A">
              <w:rPr>
                <w:rFonts w:ascii="Times New Roman" w:hAnsi="Times New Roman" w:cs="Times New Roman"/>
                <w:b/>
                <w:bCs/>
              </w:rPr>
              <w:t xml:space="preserve">XOR </w:t>
            </w: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r>
      <w:tr w:rsidR="00F07F50" w:rsidRPr="006558AD" w:rsidTr="008C3BE1">
        <w:trPr>
          <w:trHeight w:val="20"/>
        </w:trPr>
        <w:tc>
          <w:tcPr>
            <w:tcW w:w="603"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lastRenderedPageBreak/>
              <w:t>x</w:t>
            </w:r>
            <w:r w:rsidRPr="006C6D9A">
              <w:rPr>
                <w:rFonts w:ascii="Times New Roman" w:hAnsi="Times New Roman" w:cs="Times New Roman"/>
                <w:b/>
                <w:bCs/>
                <w:vertAlign w:val="subscript"/>
                <w:lang w:val="da-DK"/>
              </w:rPr>
              <w:t>1</w:t>
            </w:r>
          </w:p>
        </w:tc>
        <w:tc>
          <w:tcPr>
            <w:tcW w:w="614"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rPr>
              <w:t xml:space="preserve"> =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Cs/>
              </w:rPr>
              <w:t>.</w:t>
            </w:r>
            <w:r w:rsidRPr="006C6D9A">
              <w:rPr>
                <w:rFonts w:ascii="Times New Roman" w:hAnsi="Times New Roman" w:cs="Times New Roman"/>
                <w:b/>
                <w:bCs/>
              </w:rPr>
              <w:t>5)</w:t>
            </w:r>
          </w:p>
        </w:tc>
        <w:tc>
          <w:tcPr>
            <w:tcW w:w="2377" w:type="dxa"/>
            <w:tcBorders>
              <w:left w:val="single" w:sz="6" w:space="0" w:color="auto"/>
              <w:bottom w:val="single" w:sz="6" w:space="0" w:color="auto"/>
              <w:right w:val="single" w:sz="6" w:space="0" w:color="auto"/>
            </w:tcBorders>
            <w:shd w:val="clear" w:color="auto" w:fill="FFFFFF"/>
          </w:tcPr>
          <w:p w:rsidR="00F07F50" w:rsidRPr="006C6D9A" w:rsidRDefault="00F07F50" w:rsidP="008C3BE1">
            <w:pPr>
              <w:shd w:val="clear" w:color="auto" w:fill="FFFFFF"/>
              <w:jc w:val="center"/>
              <w:rPr>
                <w:rFonts w:ascii="Times New Roman" w:hAnsi="Times New Roman" w:cs="Times New Roman"/>
                <w:b/>
                <w:bCs/>
                <w:i/>
                <w:iCs/>
                <w:lang w:val="fi-FI"/>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1</w:t>
            </w:r>
            <w:r w:rsidRPr="006C6D9A">
              <w:rPr>
                <w:rFonts w:ascii="Times New Roman" w:hAnsi="Times New Roman" w:cs="Times New Roman"/>
                <w:b/>
                <w:bCs/>
                <w:i/>
                <w:iCs/>
              </w:rPr>
              <w:t>.</w:t>
            </w:r>
            <w:r w:rsidRPr="006C6D9A">
              <w:rPr>
                <w:rFonts w:ascii="Times New Roman" w:hAnsi="Times New Roman" w:cs="Times New Roman"/>
                <w:b/>
                <w:bCs/>
              </w:rPr>
              <w:t>5)</w:t>
            </w:r>
          </w:p>
        </w:tc>
        <w:tc>
          <w:tcPr>
            <w:tcW w:w="2658" w:type="dxa"/>
            <w:tcBorders>
              <w:left w:val="single" w:sz="6" w:space="0" w:color="auto"/>
              <w:bottom w:val="single" w:sz="6" w:space="0" w:color="auto"/>
              <w:right w:val="single" w:sz="6" w:space="0" w:color="auto"/>
            </w:tcBorders>
            <w:shd w:val="clear" w:color="auto" w:fill="FFFFFF"/>
          </w:tcPr>
          <w:p w:rsidR="00F07F50" w:rsidRPr="006C6D9A" w:rsidRDefault="008C3BE1" w:rsidP="008C3BE1">
            <w:pPr>
              <w:shd w:val="clear" w:color="auto" w:fill="FFFFFF"/>
              <w:jc w:val="center"/>
              <w:rPr>
                <w:rFonts w:ascii="Times New Roman" w:hAnsi="Times New Roman" w:cs="Times New Roman"/>
                <w:b/>
                <w:bCs/>
                <w:lang w:val="fi-FI"/>
              </w:rPr>
            </w:pPr>
            <w:r w:rsidRPr="006C6D9A">
              <w:rPr>
                <w:rFonts w:ascii="Times New Roman" w:hAnsi="Times New Roman" w:cs="Times New Roman"/>
                <w:b/>
                <w:bCs/>
                <w:i/>
                <w:iCs/>
                <w:lang w:val="fr-FR"/>
              </w:rPr>
              <w:t xml:space="preserve">y </w:t>
            </w:r>
            <w:r w:rsidRPr="006C6D9A">
              <w:rPr>
                <w:rFonts w:ascii="Times New Roman" w:hAnsi="Times New Roman" w:cs="Times New Roman"/>
                <w:b/>
                <w:bCs/>
                <w:i/>
                <w:iCs/>
              </w:rPr>
              <w:t xml:space="preserve">= </w:t>
            </w:r>
            <w:r w:rsidR="004D405E"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
                <w:iCs/>
              </w:rPr>
              <w:t>.</w:t>
            </w:r>
            <w:r w:rsidRPr="006C6D9A">
              <w:rPr>
                <w:rFonts w:ascii="Times New Roman" w:hAnsi="Times New Roman" w:cs="Times New Roman"/>
                <w:b/>
                <w:bCs/>
              </w:rPr>
              <w:t>5)</w:t>
            </w:r>
          </w:p>
        </w:tc>
        <w:tc>
          <w:tcPr>
            <w:tcW w:w="1010" w:type="dxa"/>
            <w:vMerge/>
            <w:tcBorders>
              <w:left w:val="single" w:sz="6" w:space="0" w:color="auto"/>
              <w:bottom w:val="single" w:sz="6" w:space="0" w:color="auto"/>
              <w:right w:val="single" w:sz="6" w:space="0" w:color="auto"/>
            </w:tcBorders>
            <w:shd w:val="clear" w:color="auto" w:fill="FFFFFF"/>
          </w:tcPr>
          <w:p w:rsidR="00F07F50" w:rsidRPr="006558AD" w:rsidRDefault="00F07F50" w:rsidP="008C3BE1">
            <w:pPr>
              <w:shd w:val="clear" w:color="auto" w:fill="FFFFFF"/>
              <w:jc w:val="center"/>
              <w:rPr>
                <w:rFonts w:ascii="Times New Roman" w:hAnsi="Times New Roman" w:cs="Times New Roman"/>
                <w:i/>
                <w:iCs/>
                <w:lang w:val="da-DK"/>
              </w:rPr>
            </w:pPr>
          </w:p>
        </w:tc>
      </w:tr>
      <w:tr w:rsidR="00F07F50" w:rsidRPr="006558AD" w:rsidTr="008C3BE1">
        <w:trPr>
          <w:trHeight w:val="20"/>
        </w:trPr>
        <w:tc>
          <w:tcPr>
            <w:tcW w:w="603"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1</w:t>
            </w:r>
          </w:p>
          <w:p w:rsidR="00F07F50" w:rsidRPr="006558AD" w:rsidRDefault="00F07F50" w:rsidP="008C3BE1">
            <w:pPr>
              <w:shd w:val="clear" w:color="auto" w:fill="FFFFFF"/>
              <w:jc w:val="center"/>
              <w:rPr>
                <w:rFonts w:ascii="Times New Roman" w:hAnsi="Times New Roman" w:cs="Times New Roman"/>
              </w:rPr>
            </w:pPr>
            <w:r>
              <w:rPr>
                <w:rFonts w:ascii="Times New Roman" w:hAnsi="Times New Roman" w:cs="Times New Roman"/>
              </w:rPr>
              <w:t>1</w:t>
            </w:r>
          </w:p>
        </w:tc>
        <w:tc>
          <w:tcPr>
            <w:tcW w:w="614"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0</w:t>
            </w:r>
          </w:p>
          <w:p w:rsidR="00F07F50"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1</w:t>
            </w:r>
          </w:p>
          <w:p w:rsidR="00F07F50" w:rsidRDefault="00F07F50" w:rsidP="008C3BE1">
            <w:pPr>
              <w:shd w:val="clear" w:color="auto" w:fill="FFFFFF"/>
              <w:jc w:val="center"/>
              <w:rPr>
                <w:rFonts w:ascii="Times New Roman" w:hAnsi="Times New Roman" w:cs="Times New Roman"/>
              </w:rPr>
            </w:pPr>
            <w:r>
              <w:rPr>
                <w:rFonts w:ascii="Times New Roman" w:hAnsi="Times New Roman" w:cs="Times New Roman"/>
              </w:rPr>
              <w:t>0</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rPr>
              <w:t>1</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0</w:t>
            </w:r>
          </w:p>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8C3BE1"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Pr>
                <w:rFonts w:ascii="Times New Roman" w:hAnsi="Times New Roman" w:cs="Times New Roman"/>
              </w:rPr>
              <w:t>(</w:t>
            </w:r>
            <w:r w:rsidRPr="006558AD">
              <w:rPr>
                <w:rFonts w:ascii="Times New Roman" w:hAnsi="Times New Roman" w:cs="Times New Roman"/>
                <w:lang w:val="fi-FI"/>
              </w:rPr>
              <w:t xml:space="preserve">1 </w:t>
            </w:r>
            <w:r>
              <w:rPr>
                <w:rFonts w:ascii="Times New Roman" w:hAnsi="Times New Roman" w:cs="Times New Roman"/>
              </w:rPr>
              <w:t xml:space="preserve">· 1 </w:t>
            </w:r>
            <w:r w:rsidRPr="006558AD">
              <w:rPr>
                <w:rFonts w:ascii="Times New Roman" w:hAnsi="Times New Roman" w:cs="Times New Roman"/>
              </w:rPr>
              <w:t xml:space="preserve">+ 0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tc>
        <w:tc>
          <w:tcPr>
            <w:tcW w:w="2377" w:type="dxa"/>
            <w:tcBorders>
              <w:top w:val="single" w:sz="6" w:space="0" w:color="auto"/>
              <w:left w:val="single" w:sz="6" w:space="0" w:color="auto"/>
              <w:bottom w:val="single" w:sz="6" w:space="0" w:color="auto"/>
              <w:right w:val="single" w:sz="6" w:space="0" w:color="auto"/>
            </w:tcBorders>
            <w:shd w:val="clear" w:color="auto" w:fill="FFFFFF"/>
          </w:tcPr>
          <w:p w:rsidR="00F07F50"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6558AD">
              <w:rPr>
                <w:rFonts w:ascii="Times New Roman" w:hAnsi="Times New Roman" w:cs="Times New Roman"/>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Pr>
                <w:rFonts w:ascii="Times New Roman" w:hAnsi="Times New Roman" w:cs="Times New Roman"/>
              </w:rPr>
              <w:t>5) = 0</w:t>
            </w:r>
          </w:p>
          <w:p w:rsidR="008C3BE1" w:rsidRDefault="008C3BE1"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5) = 1</w:t>
            </w:r>
          </w:p>
          <w:p w:rsidR="008C3BE1" w:rsidRPr="006558AD" w:rsidRDefault="008C3BE1" w:rsidP="008C3BE1">
            <w:pPr>
              <w:shd w:val="clear" w:color="auto" w:fill="FFFFFF"/>
              <w:jc w:val="center"/>
              <w:rPr>
                <w:rFonts w:ascii="Times New Roman" w:hAnsi="Times New Roman" w:cs="Times New Roman"/>
                <w:lang w:val="fi-FI"/>
              </w:rPr>
            </w:pPr>
          </w:p>
        </w:tc>
        <w:tc>
          <w:tcPr>
            <w:tcW w:w="2658" w:type="dxa"/>
            <w:tcBorders>
              <w:top w:val="single" w:sz="6" w:space="0" w:color="auto"/>
              <w:left w:val="single" w:sz="6" w:space="0" w:color="auto"/>
              <w:bottom w:val="single" w:sz="6" w:space="0" w:color="auto"/>
              <w:right w:val="single" w:sz="6" w:space="0" w:color="auto"/>
            </w:tcBorders>
            <w:shd w:val="clear" w:color="auto" w:fill="FFFFFF"/>
          </w:tcPr>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lang w:val="fi-FI"/>
              </w:rPr>
              <w:t>(0</w:t>
            </w:r>
            <w:r w:rsidR="008C3BE1">
              <w:rPr>
                <w:rFonts w:ascii="Times New Roman" w:hAnsi="Times New Roman" w:cs="Times New Roman"/>
                <w:lang w:val="fi-FI"/>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8C3BE1" w:rsidRDefault="00F07F50" w:rsidP="008C3BE1">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1</w:t>
            </w:r>
            <w:r w:rsidR="008C3BE1">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3F5A85">
              <w:rPr>
                <w:rFonts w:ascii="Times New Roman" w:hAnsi="Times New Roman" w:cs="Times New Roman"/>
                <w:i/>
                <w:lang w:val="fi-FI"/>
              </w:rPr>
              <w:t>'</w:t>
            </w:r>
            <w:r>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rPr>
              <w:t>·</w:t>
            </w:r>
            <w:r w:rsidR="008C3BE1">
              <w:rPr>
                <w:rFonts w:ascii="Times New Roman" w:hAnsi="Times New Roman" w:cs="Times New Roman"/>
              </w:rPr>
              <w:t xml:space="preserve"> </w:t>
            </w:r>
            <w:r>
              <w:rPr>
                <w:rFonts w:ascii="Times New Roman" w:hAnsi="Times New Roman" w:cs="Times New Roman"/>
              </w:rPr>
              <w:t xml:space="preserve">1 </w:t>
            </w:r>
            <w:r w:rsidRPr="006558AD">
              <w:rPr>
                <w:rFonts w:ascii="Times New Roman" w:hAnsi="Times New Roman" w:cs="Times New Roman"/>
              </w:rPr>
              <w:t xml:space="preserve">+ </w:t>
            </w:r>
            <w:r>
              <w:rPr>
                <w:rFonts w:ascii="Times New Roman" w:hAnsi="Times New Roman" w:cs="Times New Roman"/>
              </w:rPr>
              <w:t>1</w:t>
            </w:r>
            <w:r w:rsidR="008C3BE1">
              <w:rPr>
                <w:rFonts w:ascii="Times New Roman" w:hAnsi="Times New Roman" w:cs="Times New Roman"/>
              </w:rPr>
              <w:t xml:space="preserve"> </w:t>
            </w:r>
            <w:r w:rsidRPr="006558AD">
              <w:rPr>
                <w:rFonts w:ascii="Times New Roman" w:hAnsi="Times New Roman" w:cs="Times New Roman"/>
              </w:rPr>
              <w:t xml:space="preserve">· </w:t>
            </w:r>
            <w:r>
              <w:rPr>
                <w:rFonts w:ascii="Times New Roman" w:hAnsi="Times New Roman" w:cs="Times New Roman"/>
              </w:rPr>
              <w:t>–</w:t>
            </w:r>
            <w:r w:rsidR="008C3BE1">
              <w:rPr>
                <w:rFonts w:ascii="Times New Roman" w:hAnsi="Times New Roman" w:cs="Times New Roman"/>
              </w:rPr>
              <w:t xml:space="preserve"> </w:t>
            </w:r>
            <w:r w:rsidRPr="006558AD">
              <w:rPr>
                <w:rFonts w:ascii="Times New Roman" w:hAnsi="Times New Roman" w:cs="Times New Roman"/>
              </w:rPr>
              <w:t xml:space="preserve">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tc>
        <w:tc>
          <w:tcPr>
            <w:tcW w:w="1010" w:type="dxa"/>
            <w:tcBorders>
              <w:top w:val="single" w:sz="6" w:space="0" w:color="auto"/>
              <w:left w:val="single" w:sz="6" w:space="0" w:color="auto"/>
              <w:bottom w:val="single" w:sz="6" w:space="0" w:color="auto"/>
              <w:right w:val="single" w:sz="6" w:space="0" w:color="auto"/>
            </w:tcBorders>
            <w:shd w:val="clear" w:color="auto" w:fill="FFFFFF"/>
          </w:tcPr>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0</w:t>
            </w:r>
          </w:p>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1</w:t>
            </w:r>
          </w:p>
          <w:p w:rsidR="00F07F50" w:rsidRDefault="00F07F50" w:rsidP="008C3BE1">
            <w:pPr>
              <w:shd w:val="clear" w:color="auto" w:fill="FFFFFF"/>
              <w:jc w:val="center"/>
              <w:rPr>
                <w:rFonts w:ascii="Times New Roman" w:hAnsi="Times New Roman" w:cs="Times New Roman"/>
                <w:b/>
                <w:bCs/>
              </w:rPr>
            </w:pPr>
            <w:r>
              <w:rPr>
                <w:rFonts w:ascii="Times New Roman" w:hAnsi="Times New Roman" w:cs="Times New Roman"/>
                <w:b/>
                <w:bCs/>
              </w:rPr>
              <w:t>1</w:t>
            </w:r>
          </w:p>
          <w:p w:rsidR="00F07F50" w:rsidRPr="006558AD" w:rsidRDefault="00F07F50" w:rsidP="008C3BE1">
            <w:pPr>
              <w:shd w:val="clear" w:color="auto" w:fill="FFFFFF"/>
              <w:jc w:val="center"/>
              <w:rPr>
                <w:rFonts w:ascii="Times New Roman" w:hAnsi="Times New Roman" w:cs="Times New Roman"/>
              </w:rPr>
            </w:pPr>
            <w:r w:rsidRPr="006558AD">
              <w:rPr>
                <w:rFonts w:ascii="Times New Roman" w:hAnsi="Times New Roman" w:cs="Times New Roman"/>
                <w:b/>
                <w:bCs/>
              </w:rPr>
              <w:t>0</w:t>
            </w:r>
          </w:p>
        </w:tc>
      </w:tr>
    </w:tbl>
    <w:p w:rsidR="004436D6" w:rsidRDefault="004436D6" w:rsidP="006558AD">
      <w:pPr>
        <w:shd w:val="clear" w:color="auto" w:fill="FFFFFF"/>
        <w:jc w:val="both"/>
        <w:rPr>
          <w:rFonts w:ascii="Times New Roman" w:hAnsi="Times New Roman" w:cs="Times New Roman"/>
        </w:rPr>
      </w:pPr>
    </w:p>
    <w:p w:rsidR="00772DA7" w:rsidRDefault="00BD5F05" w:rsidP="006558AD">
      <w:pPr>
        <w:shd w:val="clear" w:color="auto" w:fill="FFFFFF"/>
        <w:jc w:val="both"/>
        <w:rPr>
          <w:rFonts w:ascii="Times New Roman" w:hAnsi="Times New Roman" w:cs="Times New Roman"/>
        </w:rPr>
      </w:pPr>
      <w:r w:rsidRPr="00BD5F05">
        <w:rPr>
          <w:rFonts w:ascii="Times New Roman" w:hAnsi="Times New Roman" w:cs="Times New Roman"/>
          <w:highlight w:val="cyan"/>
        </w:rPr>
        <w:t>Table 2.8: Modelling the boolean XOR function using the Multilayer Perceptron in Figure 2.8.</w:t>
      </w:r>
    </w:p>
    <w:p w:rsidR="006C6D9A" w:rsidRDefault="006C6D9A" w:rsidP="006558AD">
      <w:pPr>
        <w:shd w:val="clear" w:color="auto" w:fill="FFFFFF"/>
        <w:jc w:val="both"/>
        <w:rPr>
          <w:rFonts w:ascii="Times New Roman" w:hAnsi="Times New Roman" w:cs="Times New Roman"/>
          <w:b/>
          <w:bCs/>
          <w:i/>
          <w:iCs/>
        </w:rPr>
      </w:pPr>
    </w:p>
    <w:p w:rsidR="00772DA7" w:rsidRDefault="004436D6" w:rsidP="006558AD">
      <w:pPr>
        <w:shd w:val="clear" w:color="auto" w:fill="FFFFFF"/>
        <w:jc w:val="both"/>
        <w:rPr>
          <w:rFonts w:ascii="Times New Roman" w:hAnsi="Times New Roman" w:cs="Times New Roman"/>
        </w:rPr>
      </w:pPr>
      <w:r>
        <w:rPr>
          <w:rFonts w:ascii="Times New Roman" w:hAnsi="Times New Roman" w:cs="Times New Roman"/>
          <w:b/>
          <w:bCs/>
          <w:i/>
          <w:iCs/>
        </w:rPr>
        <w:t>2.9.1</w:t>
      </w:r>
      <w:r>
        <w:rPr>
          <w:rFonts w:ascii="Times New Roman" w:hAnsi="Times New Roman" w:cs="Times New Roman"/>
          <w:b/>
          <w:bCs/>
          <w:i/>
          <w:iCs/>
        </w:rPr>
        <w:tab/>
      </w:r>
      <w:r w:rsidRPr="006558AD">
        <w:rPr>
          <w:rFonts w:ascii="Times New Roman" w:hAnsi="Times New Roman" w:cs="Times New Roman"/>
          <w:b/>
          <w:bCs/>
          <w:i/>
          <w:iCs/>
        </w:rPr>
        <w:t>Neural Networks</w:t>
      </w:r>
    </w:p>
    <w:p w:rsidR="004436D6" w:rsidRDefault="004436D6" w:rsidP="006558AD">
      <w:pPr>
        <w:shd w:val="clear" w:color="auto" w:fill="FFFFFF"/>
        <w:jc w:val="both"/>
        <w:rPr>
          <w:rFonts w:ascii="Times New Roman" w:hAnsi="Times New Roman" w:cs="Times New Roman"/>
        </w:rPr>
      </w:pPr>
      <w:bookmarkStart w:id="24" w:name="bookmark34"/>
      <w:r w:rsidRPr="006558AD">
        <w:rPr>
          <w:rFonts w:ascii="Times New Roman" w:hAnsi="Times New Roman" w:cs="Times New Roman"/>
        </w:rPr>
        <w:t>W</w:t>
      </w:r>
      <w:bookmarkEnd w:id="24"/>
      <w:r w:rsidRPr="006558AD">
        <w:rPr>
          <w:rFonts w:ascii="Times New Roman" w:hAnsi="Times New Roman" w:cs="Times New Roman"/>
        </w:rPr>
        <w:t>e will now formally def</w:t>
      </w:r>
      <w:r w:rsidR="008C3BE1">
        <w:rPr>
          <w:rFonts w:ascii="Times New Roman" w:hAnsi="Times New Roman" w:cs="Times New Roman"/>
        </w:rPr>
        <w:t>i</w:t>
      </w:r>
      <w:r w:rsidRPr="006558AD">
        <w:rPr>
          <w:rFonts w:ascii="Times New Roman" w:hAnsi="Times New Roman" w:cs="Times New Roman"/>
        </w:rPr>
        <w:t xml:space="preserve">ne a neural network. Assume a neural network that takes an </w:t>
      </w:r>
      <w:r w:rsidRPr="006558AD">
        <w:rPr>
          <w:rFonts w:ascii="Times New Roman" w:hAnsi="Times New Roman" w:cs="Times New Roman"/>
          <w:i/>
          <w:iCs/>
          <w:lang w:val="da-DK"/>
        </w:rPr>
        <w:t>N</w:t>
      </w:r>
      <w:r w:rsidRPr="006558AD">
        <w:rPr>
          <w:rFonts w:ascii="Times New Roman" w:hAnsi="Times New Roman" w:cs="Times New Roman"/>
          <w:lang w:val="da-DK"/>
        </w:rPr>
        <w:t>-</w:t>
      </w:r>
      <w:r w:rsidRPr="006558AD">
        <w:rPr>
          <w:rFonts w:ascii="Times New Roman" w:hAnsi="Times New Roman" w:cs="Times New Roman"/>
        </w:rPr>
        <w:t xml:space="preserve">dimensional input vector, </w:t>
      </w:r>
      <w:r w:rsidRPr="00DA7935">
        <w:rPr>
          <w:rFonts w:ascii="Times New Roman" w:hAnsi="Times New Roman" w:cs="Times New Roman"/>
        </w:rPr>
        <w:t>{</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DA7935">
        <w:rPr>
          <w:rFonts w:ascii="Times New Roman" w:hAnsi="Times New Roman" w:cs="Times New Roman"/>
        </w:rPr>
        <w:t>}</w:t>
      </w:r>
      <w:r w:rsidRPr="006558AD">
        <w:rPr>
          <w:rFonts w:ascii="Times New Roman" w:hAnsi="Times New Roman" w:cs="Times New Roman"/>
        </w:rPr>
        <w:t xml:space="preserve">) and outputs a </w:t>
      </w:r>
      <w:r w:rsidRPr="006558AD">
        <w:rPr>
          <w:rFonts w:ascii="Times New Roman" w:hAnsi="Times New Roman" w:cs="Times New Roman"/>
          <w:i/>
          <w:iCs/>
          <w:lang w:val="da-DK"/>
        </w:rPr>
        <w:t>K</w:t>
      </w:r>
      <w:r w:rsidRPr="006558AD">
        <w:rPr>
          <w:rFonts w:ascii="Times New Roman" w:hAnsi="Times New Roman" w:cs="Times New Roman"/>
        </w:rPr>
        <w:t>-dimensional vector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y</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lang w:val="fi-FI"/>
        </w:rPr>
        <w:t xml:space="preserve">}. </w:t>
      </w:r>
      <w:r w:rsidRPr="006558AD">
        <w:rPr>
          <w:rFonts w:ascii="Times New Roman" w:hAnsi="Times New Roman" w:cs="Times New Roman"/>
        </w:rPr>
        <w:t xml:space="preserve">The neural network contains a single hidden layer (depth = 1) with </w:t>
      </w:r>
      <w:r w:rsidRPr="006558AD">
        <w:rPr>
          <w:rFonts w:ascii="Times New Roman" w:hAnsi="Times New Roman" w:cs="Times New Roman"/>
          <w:i/>
          <w:iCs/>
          <w:lang w:val="da-DK"/>
        </w:rPr>
        <w:t xml:space="preserve">M </w:t>
      </w:r>
      <w:r w:rsidRPr="006558AD">
        <w:rPr>
          <w:rFonts w:ascii="Times New Roman" w:hAnsi="Times New Roman" w:cs="Times New Roman"/>
        </w:rPr>
        <w:t xml:space="preserve">neurons in the layer (width = </w:t>
      </w:r>
      <w:r w:rsidRPr="006558AD">
        <w:rPr>
          <w:rFonts w:ascii="Times New Roman" w:hAnsi="Times New Roman" w:cs="Times New Roman"/>
          <w:i/>
          <w:iCs/>
          <w:lang w:val="da-DK"/>
        </w:rPr>
        <w:t>M</w:t>
      </w:r>
      <w:r w:rsidRPr="006558AD">
        <w:rPr>
          <w:rFonts w:ascii="Times New Roman" w:hAnsi="Times New Roman" w:cs="Times New Roman"/>
          <w:lang w:val="da-DK"/>
        </w:rPr>
        <w:t xml:space="preserve">) </w:t>
      </w:r>
      <w:r w:rsidR="00CC03A8">
        <w:rPr>
          <w:rFonts w:ascii="Times New Roman" w:hAnsi="Times New Roman" w:cs="Times New Roman"/>
        </w:rPr>
        <w:t>realised</w:t>
      </w:r>
      <w:r w:rsidR="00CC03A8" w:rsidRPr="006558AD">
        <w:rPr>
          <w:rFonts w:ascii="Times New Roman" w:hAnsi="Times New Roman" w:cs="Times New Roman"/>
        </w:rPr>
        <w:t xml:space="preserve"> </w:t>
      </w:r>
      <w:r w:rsidRPr="006558AD">
        <w:rPr>
          <w:rFonts w:ascii="Times New Roman" w:hAnsi="Times New Roman" w:cs="Times New Roman"/>
        </w:rPr>
        <w:t xml:space="preserve">as a linear combination via Equation </w:t>
      </w:r>
      <w:r w:rsidR="0008785D">
        <w:rPr>
          <w:rFonts w:ascii="Times New Roman" w:hAnsi="Times New Roman" w:cs="Times New Roman"/>
        </w:rPr>
        <w:t>(</w:t>
      </w:r>
      <w:r w:rsidR="00920945">
        <w:rPr>
          <w:rFonts w:ascii="Times New Roman" w:hAnsi="Times New Roman" w:cs="Times New Roman"/>
        </w:rPr>
        <w:t>2.</w:t>
      </w:r>
      <w:r w:rsidRPr="006558AD">
        <w:rPr>
          <w:rFonts w:ascii="Times New Roman" w:hAnsi="Times New Roman" w:cs="Times New Roman"/>
        </w:rPr>
        <w:t>6</w:t>
      </w:r>
      <w:r w:rsidR="0008785D">
        <w:rPr>
          <w:rFonts w:ascii="Times New Roman" w:hAnsi="Times New Roman" w:cs="Times New Roman"/>
        </w:rPr>
        <w:t>)</w:t>
      </w:r>
      <w:r w:rsidRPr="006558AD">
        <w:rPr>
          <w:rFonts w:ascii="Times New Roman" w:hAnsi="Times New Roman" w:cs="Times New Roman"/>
        </w:rPr>
        <w:t xml:space="preserve">, where </w:t>
      </w:r>
      <w:r w:rsidRPr="006558AD">
        <w:rPr>
          <w:rFonts w:ascii="Times New Roman" w:hAnsi="Times New Roman" w:cs="Times New Roman"/>
          <w:i/>
          <w:iCs/>
          <w:lang w:val="da-DK"/>
        </w:rPr>
        <w:t xml:space="preserve">j </w:t>
      </w:r>
      <w:r w:rsidRPr="006558AD">
        <w:rPr>
          <w:rFonts w:ascii="Times New Roman" w:hAnsi="Times New Roman" w:cs="Times New Roman"/>
          <w:lang w:val="da-DK"/>
        </w:rPr>
        <w:t>= 1</w:t>
      </w:r>
      <w:r w:rsidRPr="006558AD">
        <w:rPr>
          <w:rFonts w:ascii="Times New Roman" w:hAnsi="Times New Roman" w:cs="Times New Roman"/>
          <w:i/>
          <w:iCs/>
          <w:lang w:val="da-DK"/>
        </w:rPr>
        <w:t>,</w:t>
      </w:r>
      <w:r w:rsidR="008C3BE1">
        <w:rPr>
          <w:rFonts w:ascii="Times New Roman" w:hAnsi="Times New Roman" w:cs="Times New Roman"/>
          <w:i/>
          <w:iCs/>
          <w:lang w:val="da-DK"/>
        </w:rPr>
        <w:t xml:space="preserve"> </w:t>
      </w:r>
      <w:r w:rsidRPr="006558AD">
        <w:rPr>
          <w:rFonts w:ascii="Times New Roman" w:hAnsi="Times New Roman" w:cs="Times New Roman"/>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rPr>
        <w:t>..,</w:t>
      </w:r>
      <w:r w:rsidR="008C3BE1">
        <w:rPr>
          <w:rFonts w:ascii="Times New Roman" w:hAnsi="Times New Roman" w:cs="Times New Roman"/>
          <w:i/>
          <w:iCs/>
        </w:rPr>
        <w:t xml:space="preserve"> </w:t>
      </w:r>
      <w:r w:rsidRPr="006558AD">
        <w:rPr>
          <w:rFonts w:ascii="Times New Roman" w:hAnsi="Times New Roman" w:cs="Times New Roman"/>
          <w:i/>
          <w:iCs/>
        </w:rPr>
        <w:t>M</w:t>
      </w:r>
      <w:r w:rsidRPr="006558AD">
        <w:rPr>
          <w:rFonts w:ascii="Times New Roman" w:hAnsi="Times New Roman" w:cs="Times New Roman"/>
        </w:rPr>
        <w:t>.</w:t>
      </w:r>
    </w:p>
    <w:p w:rsidR="00772DA7" w:rsidRDefault="003241FB" w:rsidP="00AB1928">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lang w:val="en-US"/>
        </w:rPr>
        <w:drawing>
          <wp:inline distT="0" distB="0" distL="0" distR="0">
            <wp:extent cx="1271905" cy="3657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1271905" cy="36576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920945">
        <w:rPr>
          <w:rFonts w:ascii="Times New Roman" w:hAnsi="Times New Roman" w:cs="Times New Roman"/>
        </w:rPr>
        <w:t>2.</w:t>
      </w:r>
      <w:r w:rsidR="004436D6">
        <w:rPr>
          <w:rFonts w:ascii="Times New Roman" w:hAnsi="Times New Roman" w:cs="Times New Roman"/>
        </w:rPr>
        <w:t>6)</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We refer to the parameters</w:t>
      </w:r>
      <w:r w:rsidR="003241FB">
        <w:rPr>
          <w:rFonts w:ascii="Times New Roman" w:hAnsi="Times New Roman" w:cs="Times New Roman"/>
          <w:noProof/>
          <w:position w:val="-14"/>
          <w:lang w:val="en-US"/>
        </w:rPr>
        <w:drawing>
          <wp:inline distT="0" distB="0" distL="0" distR="0">
            <wp:extent cx="254635" cy="254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25463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as </w:t>
      </w:r>
      <w:r w:rsidRPr="006558AD">
        <w:rPr>
          <w:rFonts w:ascii="Times New Roman" w:hAnsi="Times New Roman" w:cs="Times New Roman"/>
          <w:i/>
          <w:iCs/>
        </w:rPr>
        <w:t xml:space="preserve">weights </w:t>
      </w:r>
      <w:r w:rsidRPr="006558AD">
        <w:rPr>
          <w:rFonts w:ascii="Times New Roman" w:hAnsi="Times New Roman" w:cs="Times New Roman"/>
        </w:rPr>
        <w:t xml:space="preserve">and </w:t>
      </w:r>
      <w:r w:rsidR="003241FB">
        <w:rPr>
          <w:rFonts w:ascii="Times New Roman" w:hAnsi="Times New Roman" w:cs="Times New Roman"/>
          <w:noProof/>
          <w:position w:val="-14"/>
          <w:lang w:val="en-US"/>
        </w:rPr>
        <w:drawing>
          <wp:inline distT="0" distB="0" distL="0" distR="0">
            <wp:extent cx="254635" cy="254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25463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as </w:t>
      </w:r>
      <w:r w:rsidRPr="006558AD">
        <w:rPr>
          <w:rFonts w:ascii="Times New Roman" w:hAnsi="Times New Roman" w:cs="Times New Roman"/>
          <w:i/>
          <w:iCs/>
        </w:rPr>
        <w:t>bias</w:t>
      </w:r>
      <w:r w:rsidRPr="006558AD">
        <w:rPr>
          <w:rFonts w:ascii="Times New Roman" w:hAnsi="Times New Roman" w:cs="Times New Roman"/>
        </w:rPr>
        <w:t>, following the terminology we laid out in the def</w:t>
      </w:r>
      <w:r>
        <w:rPr>
          <w:rFonts w:ascii="Times New Roman" w:hAnsi="Times New Roman" w:cs="Times New Roman"/>
        </w:rPr>
        <w:t>i</w:t>
      </w:r>
      <w:r w:rsidRPr="006558AD">
        <w:rPr>
          <w:rFonts w:ascii="Times New Roman" w:hAnsi="Times New Roman" w:cs="Times New Roman"/>
        </w:rPr>
        <w:t xml:space="preserve">nition of the perceptron in Equation </w:t>
      </w:r>
      <w:r w:rsidR="00CD6360">
        <w:rPr>
          <w:rFonts w:ascii="Times New Roman" w:hAnsi="Times New Roman" w:cs="Times New Roman"/>
        </w:rPr>
        <w:t>(2.</w:t>
      </w:r>
      <w:r w:rsidRPr="006558AD">
        <w:rPr>
          <w:rFonts w:ascii="Times New Roman" w:hAnsi="Times New Roman" w:cs="Times New Roman"/>
        </w:rPr>
        <w:t>3</w:t>
      </w:r>
      <w:r w:rsidR="00CD6360">
        <w:rPr>
          <w:rFonts w:ascii="Times New Roman" w:hAnsi="Times New Roman" w:cs="Times New Roman"/>
        </w:rPr>
        <w:t>)</w:t>
      </w:r>
      <w:r w:rsidRPr="006558AD">
        <w:rPr>
          <w:rFonts w:ascii="Times New Roman" w:hAnsi="Times New Roman" w:cs="Times New Roman"/>
        </w:rPr>
        <w:t xml:space="preserve">. The quantities </w:t>
      </w:r>
      <w:r w:rsidR="003241FB">
        <w:rPr>
          <w:rFonts w:ascii="Times New Roman" w:hAnsi="Times New Roman" w:cs="Times New Roman"/>
          <w:noProof/>
          <w:position w:val="-14"/>
          <w:lang w:val="en-US"/>
        </w:rPr>
        <w:drawing>
          <wp:inline distT="0" distB="0" distL="0" distR="0">
            <wp:extent cx="230505" cy="25463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lang w:val="da-DK"/>
        </w:rPr>
        <w:t xml:space="preserve"> </w:t>
      </w:r>
      <w:r w:rsidRPr="006558AD">
        <w:rPr>
          <w:rFonts w:ascii="Times New Roman" w:hAnsi="Times New Roman" w:cs="Times New Roman"/>
        </w:rPr>
        <w:t>are known as</w:t>
      </w:r>
      <w:bookmarkStart w:id="25" w:name="bookmark35"/>
      <w:r>
        <w:rPr>
          <w:rFonts w:ascii="Times New Roman" w:hAnsi="Times New Roman" w:cs="Times New Roman"/>
          <w:i/>
          <w:iCs/>
        </w:rPr>
        <w:t xml:space="preserve"> </w:t>
      </w:r>
      <w:r w:rsidRPr="006558AD">
        <w:rPr>
          <w:rFonts w:ascii="Times New Roman" w:hAnsi="Times New Roman" w:cs="Times New Roman"/>
          <w:i/>
          <w:iCs/>
        </w:rPr>
        <w:t>a</w:t>
      </w:r>
      <w:bookmarkEnd w:id="25"/>
      <w:r w:rsidRPr="006558AD">
        <w:rPr>
          <w:rFonts w:ascii="Times New Roman" w:hAnsi="Times New Roman" w:cs="Times New Roman"/>
          <w:i/>
          <w:iCs/>
        </w:rPr>
        <w:t>ctivations</w:t>
      </w:r>
      <w:r w:rsidRPr="006558AD">
        <w:rPr>
          <w:rFonts w:ascii="Times New Roman" w:hAnsi="Times New Roman" w:cs="Times New Roman"/>
        </w:rPr>
        <w:t xml:space="preserve">. Each of them is transformed using an activation function </w:t>
      </w:r>
      <w:r w:rsidRPr="006558AD">
        <w:rPr>
          <w:rFonts w:ascii="Times New Roman" w:hAnsi="Times New Roman" w:cs="Times New Roman"/>
          <w:i/>
          <w:iCs/>
          <w:lang w:val="da-DK"/>
        </w:rPr>
        <w:t>h</w:t>
      </w:r>
      <w:r w:rsidRPr="006558AD">
        <w:rPr>
          <w:rFonts w:ascii="Times New Roman" w:hAnsi="Times New Roman" w:cs="Times New Roman"/>
          <w:lang w:val="da-DK"/>
        </w:rPr>
        <w:t>(</w:t>
      </w:r>
      <w:r w:rsidRPr="006558AD">
        <w:rPr>
          <w:rFonts w:ascii="Times New Roman" w:hAnsi="Times New Roman" w:cs="Times New Roman"/>
          <w:i/>
          <w:iCs/>
          <w:lang w:val="da-DK"/>
        </w:rPr>
        <w:t>.</w:t>
      </w:r>
      <w:r w:rsidRPr="006558AD">
        <w:rPr>
          <w:rFonts w:ascii="Times New Roman" w:hAnsi="Times New Roman" w:cs="Times New Roman"/>
          <w:lang w:val="da-DK"/>
        </w:rPr>
        <w:t xml:space="preserve">) </w:t>
      </w:r>
      <w:r w:rsidRPr="006558AD">
        <w:rPr>
          <w:rFonts w:ascii="Times New Roman" w:hAnsi="Times New Roman" w:cs="Times New Roman"/>
        </w:rPr>
        <w:t>as</w:t>
      </w:r>
      <w:r w:rsidRPr="00983C76">
        <w:rPr>
          <w:rFonts w:ascii="Times New Roman" w:hAnsi="Times New Roman" w:cs="Times New Roman"/>
        </w:rPr>
        <w:t xml:space="preserve"> </w:t>
      </w:r>
      <w:r w:rsidR="003241FB">
        <w:rPr>
          <w:rFonts w:ascii="Times New Roman" w:hAnsi="Times New Roman" w:cs="Times New Roman"/>
          <w:iCs/>
          <w:noProof/>
          <w:position w:val="-14"/>
          <w:lang w:val="en-US"/>
        </w:rPr>
        <w:drawing>
          <wp:inline distT="0" distB="0" distL="0" distR="0">
            <wp:extent cx="771525" cy="254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771525" cy="254635"/>
                    </a:xfrm>
                    <a:prstGeom prst="rect">
                      <a:avLst/>
                    </a:prstGeom>
                    <a:noFill/>
                    <a:ln w="9525">
                      <a:noFill/>
                      <a:miter lim="800000"/>
                      <a:headEnd/>
                      <a:tailEnd/>
                    </a:ln>
                  </pic:spPr>
                </pic:pic>
              </a:graphicData>
            </a:graphic>
          </wp:inline>
        </w:drawing>
      </w:r>
      <w:r>
        <w:rPr>
          <w:rFonts w:ascii="Times New Roman" w:hAnsi="Times New Roman" w:cs="Times New Roman"/>
          <w:iCs/>
        </w:rPr>
        <w:t>.</w:t>
      </w:r>
      <w:r w:rsidRPr="00983C76">
        <w:rPr>
          <w:rFonts w:ascii="Times New Roman" w:hAnsi="Times New Roman" w:cs="Times New Roman"/>
          <w:lang w:val="da-DK"/>
        </w:rPr>
        <w:t xml:space="preserve"> </w:t>
      </w:r>
      <w:r w:rsidRPr="006558AD">
        <w:rPr>
          <w:rFonts w:ascii="Times New Roman" w:hAnsi="Times New Roman" w:cs="Times New Roman"/>
        </w:rPr>
        <w:t xml:space="preserve">In the context of neural networks, </w:t>
      </w:r>
      <w:r w:rsidR="003241FB">
        <w:rPr>
          <w:rFonts w:ascii="Times New Roman" w:hAnsi="Times New Roman" w:cs="Times New Roman"/>
          <w:iCs/>
          <w:noProof/>
          <w:position w:val="-14"/>
          <w:lang w:val="en-US"/>
        </w:rPr>
        <w:drawing>
          <wp:inline distT="0" distB="0" distL="0" distR="0">
            <wp:extent cx="230505" cy="254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is termed as the </w:t>
      </w:r>
      <w:r w:rsidRPr="006558AD">
        <w:rPr>
          <w:rFonts w:ascii="Times New Roman" w:hAnsi="Times New Roman" w:cs="Times New Roman"/>
          <w:i/>
          <w:iCs/>
        </w:rPr>
        <w:t>hidden units</w:t>
      </w:r>
      <w:r w:rsidRPr="006558AD">
        <w:rPr>
          <w:rFonts w:ascii="Times New Roman" w:hAnsi="Times New Roman" w:cs="Times New Roman"/>
        </w:rPr>
        <w:t xml:space="preserve">. Following Equation </w:t>
      </w:r>
      <w:r w:rsidR="00CD6360">
        <w:rPr>
          <w:rFonts w:ascii="Times New Roman" w:hAnsi="Times New Roman" w:cs="Times New Roman"/>
        </w:rPr>
        <w:t>(</w:t>
      </w:r>
      <w:r w:rsidR="00920945">
        <w:rPr>
          <w:rFonts w:ascii="Times New Roman" w:hAnsi="Times New Roman" w:cs="Times New Roman"/>
        </w:rPr>
        <w:t>2.</w:t>
      </w:r>
      <w:r w:rsidRPr="006558AD">
        <w:rPr>
          <w:rFonts w:ascii="Times New Roman" w:hAnsi="Times New Roman" w:cs="Times New Roman"/>
        </w:rPr>
        <w:t>6</w:t>
      </w:r>
      <w:r w:rsidR="00CD6360">
        <w:rPr>
          <w:rFonts w:ascii="Times New Roman" w:hAnsi="Times New Roman" w:cs="Times New Roman"/>
        </w:rPr>
        <w:t>)</w:t>
      </w:r>
      <w:r w:rsidRPr="006558AD">
        <w:rPr>
          <w:rFonts w:ascii="Times New Roman" w:hAnsi="Times New Roman" w:cs="Times New Roman"/>
        </w:rPr>
        <w:t xml:space="preserve">, the hidden units </w:t>
      </w:r>
      <w:r w:rsidR="003241FB">
        <w:rPr>
          <w:rFonts w:ascii="Times New Roman" w:hAnsi="Times New Roman" w:cs="Times New Roman"/>
          <w:iCs/>
          <w:noProof/>
          <w:position w:val="-14"/>
          <w:lang w:val="en-US"/>
        </w:rPr>
        <w:drawing>
          <wp:inline distT="0" distB="0" distL="0" distR="0">
            <wp:extent cx="230505" cy="254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lang w:val="da-DK"/>
        </w:rPr>
        <w:t xml:space="preserve"> </w:t>
      </w:r>
      <w:r w:rsidRPr="006558AD">
        <w:rPr>
          <w:rFonts w:ascii="Times New Roman" w:hAnsi="Times New Roman" w:cs="Times New Roman"/>
        </w:rPr>
        <w:t xml:space="preserve">are again linearly combined with suitable weights and biases to give </w:t>
      </w:r>
      <w:r>
        <w:rPr>
          <w:rFonts w:ascii="Times New Roman" w:hAnsi="Times New Roman" w:cs="Times New Roman"/>
          <w:i/>
          <w:iCs/>
        </w:rPr>
        <w:t xml:space="preserve">output </w:t>
      </w:r>
      <w:r w:rsidRPr="006558AD">
        <w:rPr>
          <w:rFonts w:ascii="Times New Roman" w:hAnsi="Times New Roman" w:cs="Times New Roman"/>
          <w:i/>
          <w:iCs/>
        </w:rPr>
        <w:t xml:space="preserve">activations </w:t>
      </w:r>
      <w:r w:rsidRPr="006558AD">
        <w:rPr>
          <w:rFonts w:ascii="Times New Roman" w:hAnsi="Times New Roman" w:cs="Times New Roman"/>
        </w:rPr>
        <w:t xml:space="preserve">in Equation </w:t>
      </w:r>
      <w:r w:rsidR="00CD6360">
        <w:rPr>
          <w:rFonts w:ascii="Times New Roman" w:hAnsi="Times New Roman" w:cs="Times New Roman"/>
        </w:rPr>
        <w:t>(</w:t>
      </w:r>
      <w:r w:rsidR="00920945">
        <w:rPr>
          <w:rFonts w:ascii="Times New Roman" w:hAnsi="Times New Roman" w:cs="Times New Roman"/>
        </w:rPr>
        <w:t>2.</w:t>
      </w:r>
      <w:r w:rsidRPr="006558AD">
        <w:rPr>
          <w:rFonts w:ascii="Times New Roman" w:hAnsi="Times New Roman" w:cs="Times New Roman"/>
        </w:rPr>
        <w:t>7</w:t>
      </w:r>
      <w:r w:rsidR="00CD6360">
        <w:rPr>
          <w:rFonts w:ascii="Times New Roman" w:hAnsi="Times New Roman" w:cs="Times New Roman"/>
        </w:rPr>
        <w:t>)</w:t>
      </w:r>
      <w:r w:rsidRPr="006558AD">
        <w:rPr>
          <w:rFonts w:ascii="Times New Roman" w:hAnsi="Times New Roman" w:cs="Times New Roman"/>
        </w:rPr>
        <w:t xml:space="preserve"> :</w:t>
      </w:r>
    </w:p>
    <w:p w:rsidR="004436D6" w:rsidRDefault="003241FB" w:rsidP="00AB192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6"/>
          <w:lang w:val="en-US"/>
        </w:rPr>
        <w:drawing>
          <wp:inline distT="0" distB="0" distL="0" distR="0">
            <wp:extent cx="1471295" cy="397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1471295" cy="3975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200B3">
        <w:rPr>
          <w:rFonts w:ascii="Times New Roman" w:hAnsi="Times New Roman" w:cs="Times New Roman"/>
        </w:rPr>
        <w:t>2.</w:t>
      </w:r>
      <w:r w:rsidR="004436D6">
        <w:rPr>
          <w:rFonts w:ascii="Times New Roman" w:hAnsi="Times New Roman" w:cs="Times New Roman"/>
        </w:rPr>
        <w:t>7)</w:t>
      </w:r>
    </w:p>
    <w:p w:rsidR="004436D6" w:rsidRPr="006558AD" w:rsidRDefault="004436D6" w:rsidP="006558AD">
      <w:pPr>
        <w:shd w:val="clear" w:color="auto" w:fill="FFFFFF"/>
        <w:jc w:val="both"/>
        <w:rPr>
          <w:rFonts w:ascii="Times New Roman" w:hAnsi="Times New Roman" w:cs="Times New Roman"/>
        </w:rPr>
      </w:pPr>
      <w:bookmarkStart w:id="26" w:name="bookmark36"/>
      <w:r w:rsidRPr="006558AD">
        <w:rPr>
          <w:rFonts w:ascii="Times New Roman" w:hAnsi="Times New Roman" w:cs="Times New Roman"/>
        </w:rPr>
        <w:t>w</w:t>
      </w:r>
      <w:bookmarkEnd w:id="26"/>
      <w:r w:rsidRPr="006558AD">
        <w:rPr>
          <w:rFonts w:ascii="Times New Roman" w:hAnsi="Times New Roman" w:cs="Times New Roman"/>
        </w:rPr>
        <w:t xml:space="preserve">here </w:t>
      </w:r>
      <w:r w:rsidRPr="006558AD">
        <w:rPr>
          <w:rFonts w:ascii="Times New Roman" w:hAnsi="Times New Roman" w:cs="Times New Roman"/>
          <w:i/>
          <w:iCs/>
          <w:lang w:val="fi-FI"/>
        </w:rPr>
        <w:t xml:space="preserve">k </w:t>
      </w:r>
      <w:r w:rsidRPr="006558AD">
        <w:rPr>
          <w:rFonts w:ascii="Times New Roman" w:hAnsi="Times New Roman" w:cs="Times New Roman"/>
          <w:i/>
          <w:iCs/>
        </w:rPr>
        <w:t>=</w:t>
      </w:r>
      <w:r w:rsidRPr="00D47C0F">
        <w:rPr>
          <w:rFonts w:ascii="Times New Roman" w:hAnsi="Times New Roman" w:cs="Times New Roman"/>
          <w:iCs/>
        </w:rPr>
        <w:t xml:space="preserve"> 1,</w:t>
      </w:r>
      <w:r w:rsidR="00AB1928">
        <w:rPr>
          <w:rFonts w:ascii="Times New Roman" w:hAnsi="Times New Roman" w:cs="Times New Roman"/>
          <w:iCs/>
        </w:rPr>
        <w:t xml:space="preserve"> </w:t>
      </w:r>
      <w:r w:rsidRPr="00D47C0F">
        <w:rPr>
          <w:rFonts w:ascii="Times New Roman" w:hAnsi="Times New Roman" w:cs="Times New Roman"/>
          <w:iCs/>
        </w:rPr>
        <w:t>2,</w:t>
      </w:r>
      <w:r w:rsidR="00AB1928">
        <w:rPr>
          <w:rFonts w:ascii="Times New Roman" w:hAnsi="Times New Roman" w:cs="Times New Roman"/>
          <w:iCs/>
        </w:rPr>
        <w:t xml:space="preserve"> </w:t>
      </w:r>
      <w:r w:rsidRPr="00D47C0F">
        <w:rPr>
          <w:rFonts w:ascii="Times New Roman" w:hAnsi="Times New Roman" w:cs="Times New Roman"/>
          <w:iCs/>
        </w:rPr>
        <w:t>...</w:t>
      </w:r>
      <w:r w:rsidRPr="00D47C0F">
        <w:rPr>
          <w:rFonts w:ascii="Times New Roman" w:hAnsi="Times New Roman" w:cs="Times New Roman"/>
          <w:iCs/>
          <w:lang w:val="fi-FI"/>
        </w:rPr>
        <w:t>,</w:t>
      </w:r>
      <w:r>
        <w:rPr>
          <w:rFonts w:ascii="Times New Roman" w:hAnsi="Times New Roman" w:cs="Times New Roman"/>
          <w:iCs/>
          <w:lang w:val="fi-FI"/>
        </w:rPr>
        <w:t xml:space="preserve"> </w:t>
      </w:r>
      <w:r w:rsidRPr="006558AD">
        <w:rPr>
          <w:rFonts w:ascii="Times New Roman" w:hAnsi="Times New Roman" w:cs="Times New Roman"/>
          <w:i/>
          <w:iCs/>
          <w:lang w:val="fi-FI"/>
        </w:rPr>
        <w:t xml:space="preserve">K, </w:t>
      </w:r>
      <w:r w:rsidRPr="006558AD">
        <w:rPr>
          <w:rFonts w:ascii="Times New Roman" w:hAnsi="Times New Roman" w:cs="Times New Roman"/>
          <w:lang w:val="fi-FI"/>
        </w:rPr>
        <w:t xml:space="preserve">and </w:t>
      </w:r>
      <w:r w:rsidRPr="006558AD">
        <w:rPr>
          <w:rFonts w:ascii="Times New Roman" w:hAnsi="Times New Roman" w:cs="Times New Roman"/>
          <w:i/>
          <w:iCs/>
          <w:lang w:val="fi-FI"/>
        </w:rPr>
        <w:t xml:space="preserve">K </w:t>
      </w:r>
      <w:r w:rsidRPr="006558AD">
        <w:rPr>
          <w:rFonts w:ascii="Times New Roman" w:hAnsi="Times New Roman" w:cs="Times New Roman"/>
        </w:rPr>
        <w:t xml:space="preserve">is the total number of </w:t>
      </w:r>
      <w:r w:rsidRPr="006558AD">
        <w:rPr>
          <w:rFonts w:ascii="Times New Roman" w:hAnsi="Times New Roman" w:cs="Times New Roman"/>
          <w:lang w:val="fi-FI"/>
        </w:rPr>
        <w:t xml:space="preserve">output </w:t>
      </w:r>
      <w:r w:rsidRPr="006558AD">
        <w:rPr>
          <w:rFonts w:ascii="Times New Roman" w:hAnsi="Times New Roman" w:cs="Times New Roman"/>
        </w:rPr>
        <w:t xml:space="preserve">variables. Finally, the output activations are transformed using </w:t>
      </w:r>
      <w:r w:rsidRPr="006558AD">
        <w:rPr>
          <w:rFonts w:ascii="Times New Roman" w:hAnsi="Times New Roman" w:cs="Times New Roman"/>
          <w:i/>
          <w:iCs/>
        </w:rPr>
        <w:t>activation function h'</w:t>
      </w:r>
      <w:r w:rsidRPr="00D47C0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(which </w:t>
      </w:r>
      <w:r w:rsidR="004248C6">
        <w:rPr>
          <w:rFonts w:ascii="Times New Roman" w:hAnsi="Times New Roman" w:cs="Times New Roman"/>
        </w:rPr>
        <w:t>may be</w:t>
      </w:r>
      <w:r w:rsidR="004248C6" w:rsidRPr="006558AD">
        <w:rPr>
          <w:rFonts w:ascii="Times New Roman" w:hAnsi="Times New Roman" w:cs="Times New Roman"/>
        </w:rPr>
        <w:t xml:space="preserve"> </w:t>
      </w:r>
      <w:r w:rsidR="00CC03A8">
        <w:rPr>
          <w:rFonts w:ascii="Times New Roman" w:hAnsi="Times New Roman" w:cs="Times New Roman"/>
        </w:rPr>
        <w:t xml:space="preserve">the </w:t>
      </w:r>
      <w:r w:rsidRPr="006558AD">
        <w:rPr>
          <w:rFonts w:ascii="Times New Roman" w:hAnsi="Times New Roman" w:cs="Times New Roman"/>
        </w:rPr>
        <w:t xml:space="preserve">same as </w:t>
      </w:r>
      <w:r w:rsidRPr="006558AD">
        <w:rPr>
          <w:rFonts w:ascii="Times New Roman" w:hAnsi="Times New Roman" w:cs="Times New Roman"/>
          <w:i/>
          <w:iCs/>
        </w:rPr>
        <w:t>h</w:t>
      </w:r>
      <w:r w:rsidRPr="00D47C0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to produce the output values</w:t>
      </w:r>
      <w:r w:rsidR="00AB1928">
        <w:rPr>
          <w:rFonts w:ascii="Times New Roman" w:hAnsi="Times New Roman" w:cs="Times New Roman"/>
        </w:rPr>
        <w:t xml:space="preserve"> </w:t>
      </w:r>
      <w:r w:rsidR="00AB1928" w:rsidRPr="00AB1928">
        <w:rPr>
          <w:rFonts w:ascii="Times New Roman" w:hAnsi="Times New Roman" w:cs="Times New Roman"/>
          <w:i/>
        </w:rPr>
        <w:t>y</w:t>
      </w:r>
      <w:r w:rsidR="00AB1928" w:rsidRPr="00AB1928">
        <w:rPr>
          <w:rFonts w:ascii="Times New Roman" w:hAnsi="Times New Roman" w:cs="Times New Roman"/>
          <w:i/>
          <w:vertAlign w:val="subscript"/>
        </w:rPr>
        <w:t>k</w:t>
      </w:r>
      <w:r w:rsidR="00AB1928">
        <w:rPr>
          <w:rFonts w:ascii="Times New Roman" w:hAnsi="Times New Roman" w:cs="Times New Roman"/>
        </w:rPr>
        <w:t xml:space="preserve"> as</w:t>
      </w:r>
      <w:r w:rsidRPr="006558AD">
        <w:rPr>
          <w:rFonts w:ascii="Times New Roman" w:hAnsi="Times New Roman" w:cs="Times New Roman"/>
        </w:rPr>
        <w:t xml:space="preserve"> </w:t>
      </w:r>
      <w:r w:rsidR="003241FB">
        <w:rPr>
          <w:rFonts w:ascii="Times New Roman" w:hAnsi="Times New Roman" w:cs="Times New Roman"/>
          <w:iCs/>
          <w:noProof/>
          <w:position w:val="-12"/>
          <w:lang w:val="en-US"/>
        </w:rPr>
        <w:drawing>
          <wp:inline distT="0" distB="0" distL="0" distR="0">
            <wp:extent cx="1144905" cy="2387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1144905" cy="23876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We can combine Equations </w:t>
      </w:r>
      <w:r w:rsidR="00CD43DB">
        <w:rPr>
          <w:rFonts w:ascii="Times New Roman" w:hAnsi="Times New Roman" w:cs="Times New Roman"/>
        </w:rPr>
        <w:t>(</w:t>
      </w:r>
      <w:r w:rsidR="000200B3">
        <w:rPr>
          <w:rFonts w:ascii="Times New Roman" w:hAnsi="Times New Roman" w:cs="Times New Roman"/>
        </w:rPr>
        <w:t>2.</w:t>
      </w:r>
      <w:r w:rsidRPr="006558AD">
        <w:rPr>
          <w:rFonts w:ascii="Times New Roman" w:hAnsi="Times New Roman" w:cs="Times New Roman"/>
        </w:rPr>
        <w:t>6</w:t>
      </w:r>
      <w:r w:rsidR="00CD43DB">
        <w:rPr>
          <w:rFonts w:ascii="Times New Roman" w:hAnsi="Times New Roman" w:cs="Times New Roman"/>
        </w:rPr>
        <w:t>)</w:t>
      </w:r>
      <w:r w:rsidRPr="006558AD">
        <w:rPr>
          <w:rFonts w:ascii="Times New Roman" w:hAnsi="Times New Roman" w:cs="Times New Roman"/>
        </w:rPr>
        <w:t xml:space="preserve"> and </w:t>
      </w:r>
      <w:r w:rsidR="00CD43DB">
        <w:rPr>
          <w:rFonts w:ascii="Times New Roman" w:hAnsi="Times New Roman" w:cs="Times New Roman"/>
        </w:rPr>
        <w:t>(</w:t>
      </w:r>
      <w:r w:rsidR="000200B3">
        <w:rPr>
          <w:rFonts w:ascii="Times New Roman" w:hAnsi="Times New Roman" w:cs="Times New Roman"/>
        </w:rPr>
        <w:t>2.</w:t>
      </w:r>
      <w:r w:rsidRPr="006558AD">
        <w:rPr>
          <w:rFonts w:ascii="Times New Roman" w:hAnsi="Times New Roman" w:cs="Times New Roman"/>
        </w:rPr>
        <w:t>7</w:t>
      </w:r>
      <w:r w:rsidR="00CD43DB">
        <w:rPr>
          <w:rFonts w:ascii="Times New Roman" w:hAnsi="Times New Roman" w:cs="Times New Roman"/>
        </w:rPr>
        <w:t>)</w:t>
      </w:r>
      <w:r w:rsidRPr="006558AD">
        <w:rPr>
          <w:rFonts w:ascii="Times New Roman" w:hAnsi="Times New Roman" w:cs="Times New Roman"/>
        </w:rPr>
        <w:t xml:space="preserve"> to write the overall neural network function as follows:</w:t>
      </w:r>
    </w:p>
    <w:p w:rsidR="004436D6" w:rsidRDefault="003241FB" w:rsidP="00AB1928">
      <w:pPr>
        <w:shd w:val="clear" w:color="auto" w:fill="FFFFFF"/>
        <w:tabs>
          <w:tab w:val="left" w:pos="5760"/>
        </w:tabs>
        <w:jc w:val="right"/>
        <w:rPr>
          <w:rFonts w:ascii="Times New Roman" w:hAnsi="Times New Roman" w:cs="Times New Roman"/>
        </w:rPr>
      </w:pPr>
      <w:bookmarkStart w:id="27" w:name="bookmark37"/>
      <w:r>
        <w:rPr>
          <w:rFonts w:ascii="Times New Roman" w:hAnsi="Times New Roman" w:cs="Times New Roman"/>
          <w:noProof/>
          <w:position w:val="-28"/>
          <w:lang w:val="en-US"/>
        </w:rPr>
        <w:drawing>
          <wp:inline distT="0" distB="0" distL="0" distR="0">
            <wp:extent cx="2528570" cy="4292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2528570" cy="42926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200B3">
        <w:rPr>
          <w:rFonts w:ascii="Times New Roman" w:hAnsi="Times New Roman" w:cs="Times New Roman"/>
        </w:rPr>
        <w:t>2.</w:t>
      </w:r>
      <w:r w:rsidR="004436D6">
        <w:rPr>
          <w:rFonts w:ascii="Times New Roman" w:hAnsi="Times New Roman" w:cs="Times New Roman"/>
        </w:rPr>
        <w:t>8)</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S</w:t>
      </w:r>
      <w:bookmarkEnd w:id="27"/>
      <w:r w:rsidRPr="006558AD">
        <w:rPr>
          <w:rFonts w:ascii="Times New Roman" w:hAnsi="Times New Roman" w:cs="Times New Roman"/>
        </w:rPr>
        <w:t xml:space="preserve">uccinctly, as Equation </w:t>
      </w:r>
      <w:r w:rsidR="00CD43DB">
        <w:rPr>
          <w:rFonts w:ascii="Times New Roman" w:hAnsi="Times New Roman" w:cs="Times New Roman"/>
        </w:rPr>
        <w:t>(</w:t>
      </w:r>
      <w:r w:rsidR="000200B3">
        <w:rPr>
          <w:rFonts w:ascii="Times New Roman" w:hAnsi="Times New Roman" w:cs="Times New Roman"/>
        </w:rPr>
        <w:t>2.</w:t>
      </w:r>
      <w:r w:rsidRPr="006558AD">
        <w:rPr>
          <w:rFonts w:ascii="Times New Roman" w:hAnsi="Times New Roman" w:cs="Times New Roman"/>
        </w:rPr>
        <w:t>8</w:t>
      </w:r>
      <w:r w:rsidR="00CD43DB">
        <w:rPr>
          <w:rFonts w:ascii="Times New Roman" w:hAnsi="Times New Roman" w:cs="Times New Roman"/>
        </w:rPr>
        <w:t>)</w:t>
      </w:r>
      <w:r w:rsidRPr="006558AD">
        <w:rPr>
          <w:rFonts w:ascii="Times New Roman" w:hAnsi="Times New Roman" w:cs="Times New Roman"/>
        </w:rPr>
        <w:t xml:space="preserve"> describes, a neural network is simply a function that maps a set of input variables </w:t>
      </w:r>
      <w:r w:rsidRPr="006558AD">
        <w:rPr>
          <w:rFonts w:ascii="Times New Roman" w:hAnsi="Times New Roman" w:cs="Times New Roman"/>
          <w:i/>
          <w:iCs/>
          <w:lang w:val="da-DK"/>
        </w:rPr>
        <w:t>x</w:t>
      </w:r>
      <w:r w:rsidRPr="005833FF">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558AD">
        <w:rPr>
          <w:rFonts w:ascii="Times New Roman" w:hAnsi="Times New Roman" w:cs="Times New Roman"/>
          <w:i/>
          <w:iCs/>
        </w:rPr>
        <w:t xml:space="preserve"> </w:t>
      </w:r>
      <w:r w:rsidRPr="006558AD">
        <w:rPr>
          <w:rFonts w:ascii="Times New Roman" w:hAnsi="Times New Roman" w:cs="Times New Roman"/>
        </w:rPr>
        <w:t xml:space="preserve">to a set of output variables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using a series of controllable parameters: </w:t>
      </w:r>
      <w:r w:rsidRPr="006558AD">
        <w:rPr>
          <w:rFonts w:ascii="Times New Roman" w:hAnsi="Times New Roman" w:cs="Times New Roman"/>
          <w:i/>
          <w:iCs/>
        </w:rPr>
        <w:t xml:space="preserve">weights </w:t>
      </w:r>
      <w:r w:rsidRPr="006558AD">
        <w:rPr>
          <w:rFonts w:ascii="Times New Roman" w:hAnsi="Times New Roman" w:cs="Times New Roman"/>
        </w:rPr>
        <w:t xml:space="preserve">and </w:t>
      </w:r>
      <w:r w:rsidRPr="006558AD">
        <w:rPr>
          <w:rFonts w:ascii="Times New Roman" w:hAnsi="Times New Roman" w:cs="Times New Roman"/>
          <w:i/>
          <w:iCs/>
        </w:rPr>
        <w:t>biases</w:t>
      </w:r>
      <w:r w:rsidRPr="006558AD">
        <w:rPr>
          <w:rFonts w:ascii="Times New Roman" w:hAnsi="Times New Roman" w:cs="Times New Roman"/>
        </w:rPr>
        <w:t xml:space="preserve">. The forward processing of input variables in order to generate the set of output variables is termed </w:t>
      </w:r>
      <w:r w:rsidR="00CC03A8">
        <w:rPr>
          <w:rFonts w:ascii="Times New Roman" w:hAnsi="Times New Roman" w:cs="Times New Roman"/>
        </w:rPr>
        <w:t>the</w:t>
      </w:r>
      <w:r w:rsidR="00CC03A8" w:rsidRPr="006558AD">
        <w:rPr>
          <w:rFonts w:ascii="Times New Roman" w:hAnsi="Times New Roman" w:cs="Times New Roman"/>
        </w:rPr>
        <w:t xml:space="preserve"> </w:t>
      </w:r>
      <w:r w:rsidRPr="006558AD">
        <w:rPr>
          <w:rFonts w:ascii="Times New Roman" w:hAnsi="Times New Roman" w:cs="Times New Roman"/>
          <w:b/>
          <w:bCs/>
        </w:rPr>
        <w:t xml:space="preserve">forward propagation </w:t>
      </w:r>
      <w:r w:rsidRPr="006558AD">
        <w:rPr>
          <w:rFonts w:ascii="Times New Roman" w:hAnsi="Times New Roman" w:cs="Times New Roman"/>
        </w:rPr>
        <w:t>of the neural network</w:t>
      </w:r>
      <w:r w:rsidR="00AB1928">
        <w:rPr>
          <w:rFonts w:ascii="Times New Roman" w:hAnsi="Times New Roman" w:cs="Times New Roman"/>
        </w:rPr>
        <w:t>.</w:t>
      </w:r>
    </w:p>
    <w:p w:rsidR="006C6D9A" w:rsidRDefault="006C6D9A" w:rsidP="006558AD">
      <w:pPr>
        <w:shd w:val="clear" w:color="auto" w:fill="FFFFFF"/>
        <w:jc w:val="both"/>
        <w:rPr>
          <w:rFonts w:ascii="Times New Roman" w:hAnsi="Times New Roman" w:cs="Times New Roman"/>
        </w:rPr>
      </w:pPr>
    </w:p>
    <w:p w:rsidR="006C6D9A" w:rsidRDefault="006C6D9A" w:rsidP="006558AD">
      <w:pPr>
        <w:shd w:val="clear" w:color="auto" w:fill="FFFFFF"/>
        <w:jc w:val="both"/>
        <w:rPr>
          <w:rFonts w:ascii="Times New Roman" w:hAnsi="Times New Roman" w:cs="Times New Roman"/>
        </w:rPr>
      </w:pPr>
      <w:bookmarkStart w:id="28" w:name="bookmark39"/>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1</w:t>
      </w:r>
      <w:bookmarkEnd w:id="28"/>
      <w:r w:rsidRPr="006558AD">
        <w:rPr>
          <w:rFonts w:ascii="Times New Roman" w:hAnsi="Times New Roman" w:cs="Times New Roman"/>
        </w:rPr>
        <w:t>.</w:t>
      </w:r>
      <w:r w:rsidR="002162DC">
        <w:rPr>
          <w:rFonts w:ascii="Times New Roman" w:hAnsi="Times New Roman" w:cs="Times New Roman"/>
        </w:rPr>
        <w:t xml:space="preserve"> </w:t>
      </w:r>
      <w:r w:rsidRPr="006558AD">
        <w:rPr>
          <w:rFonts w:ascii="Times New Roman" w:hAnsi="Times New Roman" w:cs="Times New Roman"/>
          <w:b/>
          <w:bCs/>
        </w:rPr>
        <w:t>Sigmoid</w:t>
      </w:r>
      <w:r w:rsidRPr="006558AD">
        <w:rPr>
          <w:rFonts w:ascii="Times New Roman" w:hAnsi="Times New Roman" w:cs="Times New Roman"/>
        </w:rPr>
        <w:t>: The sigmoid</w:t>
      </w:r>
      <w:r>
        <w:rPr>
          <w:rFonts w:ascii="Times New Roman" w:hAnsi="Times New Roman" w:cs="Times New Roman"/>
        </w:rPr>
        <w:t>/logis</w:t>
      </w:r>
      <w:r w:rsidRPr="006558AD">
        <w:rPr>
          <w:rFonts w:ascii="Times New Roman" w:hAnsi="Times New Roman" w:cs="Times New Roman"/>
        </w:rPr>
        <w:t xml:space="preserve">tic activation </w:t>
      </w:r>
      <w:r w:rsidRPr="006558AD">
        <w:rPr>
          <w:rFonts w:ascii="Times New Roman" w:hAnsi="Times New Roman" w:cs="Times New Roman"/>
          <w:i/>
          <w:iCs/>
          <w:lang w:val="el-GR"/>
        </w:rPr>
        <w:t>σ</w:t>
      </w:r>
      <w:r w:rsidRPr="006558AD">
        <w:rPr>
          <w:rFonts w:ascii="Times New Roman" w:hAnsi="Times New Roman" w:cs="Times New Roman"/>
          <w:lang w:val="el-GR"/>
        </w:rPr>
        <w:t xml:space="preserve">(·) </w:t>
      </w:r>
      <w:r w:rsidRPr="006558AD">
        <w:rPr>
          <w:rFonts w:ascii="Times New Roman" w:hAnsi="Times New Roman" w:cs="Times New Roman"/>
        </w:rPr>
        <w:t>is def</w:t>
      </w:r>
      <w:r w:rsidR="00AB1928">
        <w:rPr>
          <w:rFonts w:ascii="Times New Roman" w:hAnsi="Times New Roman" w:cs="Times New Roman"/>
        </w:rPr>
        <w:t>i</w:t>
      </w:r>
      <w:r w:rsidRPr="006558AD">
        <w:rPr>
          <w:rFonts w:ascii="Times New Roman" w:hAnsi="Times New Roman" w:cs="Times New Roman"/>
        </w:rPr>
        <w:t>ned as:</w:t>
      </w:r>
    </w:p>
    <w:p w:rsidR="004436D6" w:rsidRDefault="003241FB" w:rsidP="00AB1928">
      <w:pPr>
        <w:shd w:val="clear" w:color="auto" w:fill="FFFFFF"/>
        <w:tabs>
          <w:tab w:val="left" w:pos="5760"/>
        </w:tabs>
        <w:jc w:val="right"/>
        <w:rPr>
          <w:rFonts w:ascii="Times New Roman" w:hAnsi="Times New Roman" w:cs="Times New Roman"/>
        </w:rPr>
      </w:pPr>
      <w:bookmarkStart w:id="29" w:name="bookmark40"/>
      <w:r>
        <w:rPr>
          <w:rFonts w:ascii="Times New Roman" w:hAnsi="Times New Roman" w:cs="Times New Roman"/>
          <w:noProof/>
          <w:position w:val="-24"/>
          <w:lang w:val="en-US"/>
        </w:rPr>
        <w:drawing>
          <wp:inline distT="0" distB="0" distL="0" distR="0">
            <wp:extent cx="835025" cy="397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835025" cy="397510"/>
                    </a:xfrm>
                    <a:prstGeom prst="rect">
                      <a:avLst/>
                    </a:prstGeom>
                    <a:noFill/>
                    <a:ln w="9525">
                      <a:noFill/>
                      <a:miter lim="800000"/>
                      <a:headEnd/>
                      <a:tailEnd/>
                    </a:ln>
                  </pic:spPr>
                </pic:pic>
              </a:graphicData>
            </a:graphic>
          </wp:inline>
        </w:drawing>
      </w:r>
      <w:r w:rsidR="00AB1928">
        <w:rPr>
          <w:rFonts w:ascii="Times New Roman" w:hAnsi="Times New Roman" w:cs="Times New Roman"/>
        </w:rPr>
        <w:tab/>
      </w:r>
      <w:r w:rsidR="004436D6">
        <w:rPr>
          <w:rFonts w:ascii="Times New Roman" w:hAnsi="Times New Roman" w:cs="Times New Roman"/>
        </w:rPr>
        <w:t>(</w:t>
      </w:r>
      <w:r w:rsidR="00D16E33">
        <w:rPr>
          <w:rFonts w:ascii="Times New Roman" w:hAnsi="Times New Roman" w:cs="Times New Roman"/>
        </w:rPr>
        <w:t>2.</w:t>
      </w:r>
      <w:r w:rsidR="004436D6">
        <w:rPr>
          <w:rFonts w:ascii="Times New Roman" w:hAnsi="Times New Roman" w:cs="Times New Roman"/>
        </w:rPr>
        <w:t>9)</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29"/>
      <w:r w:rsidRPr="006558AD">
        <w:rPr>
          <w:rFonts w:ascii="Times New Roman" w:hAnsi="Times New Roman" w:cs="Times New Roman"/>
        </w:rPr>
        <w:t xml:space="preserve">he Sigmoid activation function (Equation </w:t>
      </w:r>
      <w:r w:rsidR="00D16E33">
        <w:rPr>
          <w:rFonts w:ascii="Times New Roman" w:hAnsi="Times New Roman" w:cs="Times New Roman"/>
        </w:rPr>
        <w:t>2.</w:t>
      </w:r>
      <w:r w:rsidRPr="006558AD">
        <w:rPr>
          <w:rFonts w:ascii="Times New Roman" w:hAnsi="Times New Roman" w:cs="Times New Roman"/>
        </w:rPr>
        <w:t xml:space="preserve">9) is generally used when we have to model probability as the output since the range of this nonlinear function is between 0 and 1. The derivative of the sigmoid activation function </w:t>
      </w:r>
      <w:r w:rsidRPr="006558AD">
        <w:rPr>
          <w:rFonts w:ascii="Times New Roman" w:hAnsi="Times New Roman" w:cs="Times New Roman"/>
          <w:i/>
          <w:iCs/>
        </w:rPr>
        <w:t>f</w:t>
      </w:r>
      <w:r w:rsidRPr="006558AD">
        <w:rPr>
          <w:rFonts w:ascii="Times New Roman" w:hAnsi="Times New Roman" w:cs="Times New Roman"/>
          <w:i/>
          <w:iCs/>
          <w:lang w:val="el-GR"/>
        </w:rPr>
        <w:t>'</w:t>
      </w:r>
      <w:r w:rsidRPr="006558AD">
        <w:rPr>
          <w:rFonts w:ascii="Times New Roman" w:hAnsi="Times New Roman" w:cs="Times New Roman"/>
        </w:rPr>
        <w:t xml:space="preserve"> (·) can be written in terms of the function of itself as </w:t>
      </w:r>
      <w:r w:rsidRPr="006558AD">
        <w:rPr>
          <w:rFonts w:ascii="Times New Roman" w:hAnsi="Times New Roman" w:cs="Times New Roman"/>
          <w:i/>
          <w:iCs/>
          <w:lang w:val="el-GR"/>
        </w:rPr>
        <w:t>σ'</w:t>
      </w:r>
      <w:r w:rsidRPr="006558AD">
        <w:rPr>
          <w:rFonts w:ascii="Times New Roman" w:hAnsi="Times New Roman" w:cs="Times New Roman"/>
          <w:lang w:val="el-GR"/>
        </w:rPr>
        <w:t>(</w:t>
      </w:r>
      <w:r w:rsidRPr="006558AD">
        <w:rPr>
          <w:rFonts w:ascii="Times New Roman" w:hAnsi="Times New Roman" w:cs="Times New Roman"/>
          <w:i/>
          <w:iCs/>
          <w:lang w:val="da-DK"/>
        </w:rPr>
        <w:t>x</w:t>
      </w:r>
      <w:r w:rsidRPr="00316C42">
        <w:rPr>
          <w:rFonts w:ascii="Times New Roman" w:hAnsi="Times New Roman" w:cs="Times New Roman"/>
          <w:iCs/>
          <w:lang w:val="el-GR"/>
        </w:rPr>
        <w:t>)</w:t>
      </w:r>
      <w:r w:rsidRPr="006558AD">
        <w:rPr>
          <w:rFonts w:ascii="Times New Roman" w:hAnsi="Times New Roman" w:cs="Times New Roman"/>
          <w:i/>
          <w:iCs/>
          <w:lang w:val="el-GR"/>
        </w:rPr>
        <w:t xml:space="preserve"> = σ</w:t>
      </w:r>
      <w:r w:rsidRPr="00316C42">
        <w:rPr>
          <w:rFonts w:ascii="Times New Roman" w:hAnsi="Times New Roman" w:cs="Times New Roman"/>
          <w:iCs/>
          <w:lang w:val="el-GR"/>
        </w:rPr>
        <w:t>(</w:t>
      </w:r>
      <w:r w:rsidRPr="006558AD">
        <w:rPr>
          <w:rFonts w:ascii="Times New Roman" w:hAnsi="Times New Roman" w:cs="Times New Roman"/>
          <w:i/>
          <w:iCs/>
          <w:lang w:val="el-GR"/>
        </w:rPr>
        <w:t>x</w:t>
      </w:r>
      <w:r w:rsidRPr="00316C42">
        <w:rPr>
          <w:rFonts w:ascii="Times New Roman" w:hAnsi="Times New Roman" w:cs="Times New Roman"/>
          <w:iCs/>
          <w:lang w:val="el-GR"/>
        </w:rPr>
        <w:t>)(1</w:t>
      </w:r>
      <w:r>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lang w:val="el-GR"/>
        </w:rPr>
        <w:t>σ</w:t>
      </w:r>
      <w:r w:rsidRPr="00316C42">
        <w:rPr>
          <w:rFonts w:ascii="Times New Roman" w:hAnsi="Times New Roman" w:cs="Times New Roman"/>
          <w:iCs/>
          <w:lang w:val="el-GR"/>
        </w:rPr>
        <w:t>(</w:t>
      </w:r>
      <w:r w:rsidRPr="006558AD">
        <w:rPr>
          <w:rFonts w:ascii="Times New Roman" w:hAnsi="Times New Roman" w:cs="Times New Roman"/>
          <w:i/>
          <w:iCs/>
          <w:lang w:val="el-GR"/>
        </w:rPr>
        <w:t>x</w:t>
      </w:r>
      <w:r w:rsidRPr="00316C42">
        <w:rPr>
          <w:rFonts w:ascii="Times New Roman" w:hAnsi="Times New Roman" w:cs="Times New Roman"/>
          <w:iCs/>
          <w:lang w:val="el-GR"/>
        </w:rPr>
        <w:t>)).</w:t>
      </w:r>
    </w:p>
    <w:p w:rsidR="006C6D9A" w:rsidRDefault="006C6D9A" w:rsidP="006558AD">
      <w:pPr>
        <w:shd w:val="clear" w:color="auto" w:fill="FFFFFF"/>
        <w:tabs>
          <w:tab w:val="left" w:pos="298"/>
        </w:tabs>
        <w:jc w:val="both"/>
        <w:rPr>
          <w:rFonts w:ascii="Times New Roman" w:hAnsi="Times New Roman" w:cs="Times New Roman"/>
        </w:rPr>
      </w:pPr>
    </w:p>
    <w:p w:rsidR="004436D6" w:rsidRPr="006558AD" w:rsidRDefault="004436D6" w:rsidP="006558AD">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2.</w:t>
      </w:r>
      <w:r w:rsidRPr="006558AD">
        <w:rPr>
          <w:rFonts w:ascii="Times New Roman" w:hAnsi="Times New Roman" w:cs="Times New Roman"/>
        </w:rPr>
        <w:tab/>
      </w:r>
      <w:r w:rsidRPr="006558AD">
        <w:rPr>
          <w:rFonts w:ascii="Times New Roman" w:hAnsi="Times New Roman" w:cs="Times New Roman"/>
          <w:b/>
          <w:bCs/>
        </w:rPr>
        <w:t>tanh</w:t>
      </w:r>
      <w:r w:rsidRPr="006558AD">
        <w:rPr>
          <w:rFonts w:ascii="Times New Roman" w:hAnsi="Times New Roman" w:cs="Times New Roman"/>
        </w:rPr>
        <w:t>: The tanh activation function tanh(·) is def</w:t>
      </w:r>
      <w:r w:rsidR="00AB1928">
        <w:rPr>
          <w:rFonts w:ascii="Times New Roman" w:hAnsi="Times New Roman" w:cs="Times New Roman"/>
        </w:rPr>
        <w:t>i</w:t>
      </w:r>
      <w:r w:rsidRPr="006558AD">
        <w:rPr>
          <w:rFonts w:ascii="Times New Roman" w:hAnsi="Times New Roman" w:cs="Times New Roman"/>
        </w:rPr>
        <w:t>ned as:</w:t>
      </w:r>
    </w:p>
    <w:p w:rsidR="004436D6" w:rsidRDefault="003241FB" w:rsidP="00AB192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4"/>
          <w:lang w:val="en-US"/>
        </w:rPr>
        <w:drawing>
          <wp:inline distT="0" distB="0" distL="0" distR="0">
            <wp:extent cx="1105535" cy="421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1105535" cy="42164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D16E33">
        <w:rPr>
          <w:rFonts w:ascii="Times New Roman" w:hAnsi="Times New Roman" w:cs="Times New Roman"/>
        </w:rPr>
        <w:t>2.</w:t>
      </w:r>
      <w:r w:rsidR="004436D6">
        <w:rPr>
          <w:rFonts w:ascii="Times New Roman" w:hAnsi="Times New Roman" w:cs="Times New Roman"/>
        </w:rPr>
        <w:t>10)</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output of the tanh activation function (Equation </w:t>
      </w:r>
      <w:r w:rsidR="00DF12A4">
        <w:rPr>
          <w:rFonts w:ascii="Times New Roman" w:hAnsi="Times New Roman" w:cs="Times New Roman"/>
        </w:rPr>
        <w:t>2.</w:t>
      </w:r>
      <w:r w:rsidRPr="006558AD">
        <w:rPr>
          <w:rFonts w:ascii="Times New Roman" w:hAnsi="Times New Roman" w:cs="Times New Roman"/>
        </w:rPr>
        <w:t xml:space="preserve">10) is zero-centred within the range of </w:t>
      </w:r>
      <w:r>
        <w:rPr>
          <w:rFonts w:ascii="Times New Roman" w:hAnsi="Times New Roman" w:cs="Times New Roman"/>
        </w:rPr>
        <w:t>–</w:t>
      </w:r>
      <w:r w:rsidRPr="006558AD">
        <w:rPr>
          <w:rFonts w:ascii="Times New Roman" w:hAnsi="Times New Roman" w:cs="Times New Roman"/>
        </w:rPr>
        <w:t>1 to 1. Hence, we can easily map output values as strongly negative, neutral, or strongly positive. The derivative can be written as tanh'</w:t>
      </w:r>
      <w:r w:rsidRPr="006558AD">
        <w:rPr>
          <w:rFonts w:ascii="Times New Roman" w:hAnsi="Times New Roman" w:cs="Times New Roman"/>
          <w:lang w:val="ru-RU"/>
        </w:rPr>
        <w:t>(</w:t>
      </w:r>
      <w:r w:rsidRPr="006558AD">
        <w:rPr>
          <w:rFonts w:ascii="Times New Roman" w:hAnsi="Times New Roman" w:cs="Times New Roman"/>
          <w:i/>
          <w:iCs/>
          <w:lang w:val="ru-RU"/>
        </w:rPr>
        <w:t>x</w:t>
      </w:r>
      <w:r w:rsidRPr="006558AD">
        <w:rPr>
          <w:rFonts w:ascii="Times New Roman" w:hAnsi="Times New Roman" w:cs="Times New Roman"/>
          <w:lang w:val="ru-RU"/>
        </w:rPr>
        <w:t xml:space="preserve">) </w:t>
      </w:r>
      <w:r w:rsidRPr="006558AD">
        <w:rPr>
          <w:rFonts w:ascii="Times New Roman" w:hAnsi="Times New Roman" w:cs="Times New Roman"/>
        </w:rPr>
        <w:t xml:space="preserve">= 1 </w:t>
      </w:r>
      <w:r>
        <w:rPr>
          <w:rFonts w:ascii="Times New Roman" w:hAnsi="Times New Roman" w:cs="Times New Roman"/>
        </w:rPr>
        <w:t>–</w:t>
      </w:r>
      <w:r w:rsidRPr="006558AD">
        <w:rPr>
          <w:rFonts w:ascii="Times New Roman" w:hAnsi="Times New Roman" w:cs="Times New Roman"/>
        </w:rPr>
        <w:t xml:space="preserve"> tanh</w:t>
      </w:r>
      <w:r w:rsidRPr="006558AD">
        <w:rPr>
          <w:rFonts w:ascii="Times New Roman" w:hAnsi="Times New Roman" w:cs="Times New Roman"/>
          <w:vertAlign w:val="superscript"/>
        </w:rPr>
        <w:t>2</w:t>
      </w:r>
      <w:r w:rsidRPr="006558AD">
        <w:rPr>
          <w:rFonts w:ascii="Times New Roman" w:hAnsi="Times New Roman" w:cs="Times New Roman"/>
          <w:lang w:val="ru-RU"/>
        </w:rPr>
        <w:t>(</w:t>
      </w:r>
      <w:r w:rsidRPr="006558AD">
        <w:rPr>
          <w:rFonts w:ascii="Times New Roman" w:hAnsi="Times New Roman" w:cs="Times New Roman"/>
          <w:i/>
          <w:iCs/>
          <w:lang w:val="ru-RU"/>
        </w:rPr>
        <w:t>x</w:t>
      </w:r>
      <w:r w:rsidRPr="006558AD">
        <w:rPr>
          <w:rFonts w:ascii="Times New Roman" w:hAnsi="Times New Roman" w:cs="Times New Roman"/>
          <w:lang w:val="ru-RU"/>
        </w:rPr>
        <w:t>).</w:t>
      </w:r>
    </w:p>
    <w:p w:rsidR="006C6D9A" w:rsidRDefault="006C6D9A" w:rsidP="006558AD">
      <w:pPr>
        <w:shd w:val="clear" w:color="auto" w:fill="FFFFFF"/>
        <w:tabs>
          <w:tab w:val="left" w:pos="298"/>
        </w:tabs>
        <w:jc w:val="both"/>
        <w:rPr>
          <w:rFonts w:ascii="Times New Roman" w:hAnsi="Times New Roman" w:cs="Times New Roman"/>
        </w:rPr>
      </w:pPr>
    </w:p>
    <w:p w:rsidR="004436D6" w:rsidRPr="006558AD" w:rsidRDefault="004436D6" w:rsidP="006558AD">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3.</w:t>
      </w:r>
      <w:r w:rsidRPr="006558AD">
        <w:rPr>
          <w:rFonts w:ascii="Times New Roman" w:hAnsi="Times New Roman" w:cs="Times New Roman"/>
        </w:rPr>
        <w:tab/>
      </w:r>
      <w:r w:rsidRPr="006558AD">
        <w:rPr>
          <w:rFonts w:ascii="Times New Roman" w:hAnsi="Times New Roman" w:cs="Times New Roman"/>
          <w:b/>
          <w:bCs/>
        </w:rPr>
        <w:t>Softmax</w:t>
      </w:r>
      <w:r w:rsidRPr="006558AD">
        <w:rPr>
          <w:rFonts w:ascii="Times New Roman" w:hAnsi="Times New Roman" w:cs="Times New Roman"/>
        </w:rPr>
        <w:t>: So far, we have looked at the activation function, which models only a single</w:t>
      </w:r>
      <w:r>
        <w:rPr>
          <w:rFonts w:ascii="Times New Roman" w:hAnsi="Times New Roman" w:cs="Times New Roman"/>
        </w:rPr>
        <w:t xml:space="preserve"> </w:t>
      </w:r>
      <w:r w:rsidRPr="006558AD">
        <w:rPr>
          <w:rFonts w:ascii="Times New Roman" w:hAnsi="Times New Roman" w:cs="Times New Roman"/>
        </w:rPr>
        <w:t>output at a time. If we want to classify a data point into one of many categories or</w:t>
      </w:r>
      <w:r>
        <w:rPr>
          <w:rFonts w:ascii="Times New Roman" w:hAnsi="Times New Roman" w:cs="Times New Roman"/>
        </w:rPr>
        <w:t xml:space="preserve"> </w:t>
      </w:r>
      <w:r w:rsidRPr="006558AD">
        <w:rPr>
          <w:rFonts w:ascii="Times New Roman" w:hAnsi="Times New Roman" w:cs="Times New Roman"/>
        </w:rPr>
        <w:t xml:space="preserve">classes, then we employ the softmax activation function. </w:t>
      </w:r>
      <w:r w:rsidRPr="006558AD">
        <w:rPr>
          <w:rFonts w:ascii="Times New Roman" w:hAnsi="Times New Roman" w:cs="Times New Roman"/>
        </w:rPr>
        <w:lastRenderedPageBreak/>
        <w:t>It outputs a well-def</w:t>
      </w:r>
      <w:r>
        <w:rPr>
          <w:rFonts w:ascii="Times New Roman" w:hAnsi="Times New Roman" w:cs="Times New Roman"/>
        </w:rPr>
        <w:t>i</w:t>
      </w:r>
      <w:r w:rsidRPr="006558AD">
        <w:rPr>
          <w:rFonts w:ascii="Times New Roman" w:hAnsi="Times New Roman" w:cs="Times New Roman"/>
        </w:rPr>
        <w:t>ned</w:t>
      </w:r>
      <w:r>
        <w:rPr>
          <w:rFonts w:ascii="Times New Roman" w:hAnsi="Times New Roman" w:cs="Times New Roman"/>
        </w:rPr>
        <w:t xml:space="preserve"> </w:t>
      </w:r>
      <w:r w:rsidRPr="006558AD">
        <w:rPr>
          <w:rFonts w:ascii="Times New Roman" w:hAnsi="Times New Roman" w:cs="Times New Roman"/>
        </w:rPr>
        <w:t>probability distribution over all the output classes and is generally used in the output</w:t>
      </w:r>
      <w:r>
        <w:rPr>
          <w:rFonts w:ascii="Times New Roman" w:hAnsi="Times New Roman" w:cs="Times New Roman"/>
        </w:rPr>
        <w:t xml:space="preserve"> </w:t>
      </w:r>
      <w:r w:rsidRPr="006558AD">
        <w:rPr>
          <w:rFonts w:ascii="Times New Roman" w:hAnsi="Times New Roman" w:cs="Times New Roman"/>
        </w:rPr>
        <w:t>layer of the neural network. The Softmax activation is formally def</w:t>
      </w:r>
      <w:r>
        <w:rPr>
          <w:rFonts w:ascii="Times New Roman" w:hAnsi="Times New Roman" w:cs="Times New Roman"/>
        </w:rPr>
        <w:t>i</w:t>
      </w:r>
      <w:r w:rsidRPr="006558AD">
        <w:rPr>
          <w:rFonts w:ascii="Times New Roman" w:hAnsi="Times New Roman" w:cs="Times New Roman"/>
        </w:rPr>
        <w:t>ned as:</w:t>
      </w:r>
    </w:p>
    <w:p w:rsidR="004436D6" w:rsidRPr="008B56E1" w:rsidRDefault="003241FB" w:rsidP="00AB1928">
      <w:pPr>
        <w:shd w:val="clear" w:color="auto" w:fill="FFFFFF"/>
        <w:tabs>
          <w:tab w:val="left" w:pos="5760"/>
        </w:tabs>
        <w:jc w:val="right"/>
        <w:rPr>
          <w:rFonts w:ascii="Times New Roman" w:hAnsi="Times New Roman" w:cs="Times New Roman"/>
          <w:bCs/>
        </w:rPr>
      </w:pPr>
      <w:r>
        <w:rPr>
          <w:rFonts w:ascii="Times New Roman" w:hAnsi="Times New Roman" w:cs="Times New Roman"/>
          <w:bCs/>
          <w:noProof/>
          <w:position w:val="-32"/>
          <w:lang w:val="en-US"/>
        </w:rPr>
        <w:drawing>
          <wp:inline distT="0" distB="0" distL="0" distR="0">
            <wp:extent cx="1359535" cy="4610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1359535" cy="461010"/>
                    </a:xfrm>
                    <a:prstGeom prst="rect">
                      <a:avLst/>
                    </a:prstGeom>
                    <a:noFill/>
                    <a:ln w="9525">
                      <a:noFill/>
                      <a:miter lim="800000"/>
                      <a:headEnd/>
                      <a:tailEnd/>
                    </a:ln>
                  </pic:spPr>
                </pic:pic>
              </a:graphicData>
            </a:graphic>
          </wp:inline>
        </w:drawing>
      </w:r>
      <w:r w:rsidR="004436D6">
        <w:rPr>
          <w:rFonts w:ascii="Times New Roman" w:hAnsi="Times New Roman" w:cs="Times New Roman"/>
          <w:bCs/>
        </w:rPr>
        <w:tab/>
        <w:t>(</w:t>
      </w:r>
      <w:r w:rsidR="00D16E33">
        <w:rPr>
          <w:rFonts w:ascii="Times New Roman" w:hAnsi="Times New Roman" w:cs="Times New Roman"/>
          <w:bCs/>
        </w:rPr>
        <w:t>2.</w:t>
      </w:r>
      <w:r w:rsidR="004436D6">
        <w:rPr>
          <w:rFonts w:ascii="Times New Roman" w:hAnsi="Times New Roman" w:cs="Times New Roman"/>
          <w:bCs/>
        </w:rPr>
        <w:t>11)</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2.3. </w:t>
      </w:r>
      <w:r w:rsidRPr="006558AD">
        <w:rPr>
          <w:rFonts w:ascii="Times New Roman" w:hAnsi="Times New Roman" w:cs="Times New Roman"/>
        </w:rPr>
        <w:t>Consider a list with frequency count as [1</w:t>
      </w:r>
      <w:r w:rsidRPr="006558AD">
        <w:rPr>
          <w:rFonts w:ascii="Times New Roman" w:hAnsi="Times New Roman" w:cs="Times New Roman"/>
          <w:i/>
          <w:iCs/>
        </w:rPr>
        <w:t xml:space="preserve">, </w:t>
      </w:r>
      <w:r w:rsidRPr="006558AD">
        <w:rPr>
          <w:rFonts w:ascii="Times New Roman" w:hAnsi="Times New Roman" w:cs="Times New Roman"/>
        </w:rPr>
        <w:t>5</w:t>
      </w:r>
      <w:r w:rsidRPr="006558AD">
        <w:rPr>
          <w:rFonts w:ascii="Times New Roman" w:hAnsi="Times New Roman" w:cs="Times New Roman"/>
          <w:i/>
          <w:iCs/>
        </w:rPr>
        <w:t xml:space="preserve">, </w:t>
      </w:r>
      <w:r w:rsidRPr="006558AD">
        <w:rPr>
          <w:rFonts w:ascii="Times New Roman" w:hAnsi="Times New Roman" w:cs="Times New Roman"/>
        </w:rPr>
        <w:t xml:space="preserve">2]. Converting this list into probabilities represented by softmax will require the denominator to be </w:t>
      </w:r>
      <w:r w:rsidRPr="006558AD">
        <w:rPr>
          <w:rFonts w:ascii="Times New Roman" w:hAnsi="Times New Roman" w:cs="Times New Roman"/>
          <w:i/>
          <w:iCs/>
        </w:rPr>
        <w:t xml:space="preserve">D </w:t>
      </w:r>
      <w:r w:rsidRPr="006558AD">
        <w:rPr>
          <w:rFonts w:ascii="Times New Roman" w:hAnsi="Times New Roman" w:cs="Times New Roman"/>
        </w:rPr>
        <w:t xml:space="preserve">= </w:t>
      </w:r>
      <w:r w:rsidRPr="006558AD">
        <w:rPr>
          <w:rFonts w:ascii="Times New Roman" w:hAnsi="Times New Roman" w:cs="Times New Roman"/>
          <w:i/>
          <w:iCs/>
        </w:rPr>
        <w:t>e</w:t>
      </w:r>
      <w:r w:rsidRPr="006558AD">
        <w:rPr>
          <w:rFonts w:ascii="Times New Roman" w:hAnsi="Times New Roman" w:cs="Times New Roman"/>
          <w:vertAlign w:val="superscript"/>
        </w:rPr>
        <w:t>1</w:t>
      </w:r>
      <w:r w:rsidRPr="006558AD">
        <w:rPr>
          <w:rFonts w:ascii="Times New Roman" w:hAnsi="Times New Roman" w:cs="Times New Roman"/>
        </w:rPr>
        <w:t xml:space="preserve"> + </w:t>
      </w:r>
      <w:r w:rsidRPr="006558AD">
        <w:rPr>
          <w:rFonts w:ascii="Times New Roman" w:hAnsi="Times New Roman" w:cs="Times New Roman"/>
          <w:i/>
          <w:iCs/>
        </w:rPr>
        <w:t>e</w:t>
      </w:r>
      <w:r w:rsidRPr="006558AD">
        <w:rPr>
          <w:rFonts w:ascii="Times New Roman" w:hAnsi="Times New Roman" w:cs="Times New Roman"/>
          <w:vertAlign w:val="superscript"/>
        </w:rPr>
        <w:t>5</w:t>
      </w:r>
      <w:r w:rsidRPr="006558AD">
        <w:rPr>
          <w:rFonts w:ascii="Times New Roman" w:hAnsi="Times New Roman" w:cs="Times New Roman"/>
        </w:rPr>
        <w:t xml:space="preserve"> + </w:t>
      </w:r>
      <w:r w:rsidRPr="006558AD">
        <w:rPr>
          <w:rFonts w:ascii="Times New Roman" w:hAnsi="Times New Roman" w:cs="Times New Roman"/>
          <w:i/>
          <w:iCs/>
        </w:rPr>
        <w:t>e</w:t>
      </w:r>
      <w:r w:rsidRPr="006558AD">
        <w:rPr>
          <w:rFonts w:ascii="Times New Roman" w:hAnsi="Times New Roman" w:cs="Times New Roman"/>
          <w:vertAlign w:val="superscript"/>
        </w:rPr>
        <w:t>2</w:t>
      </w:r>
      <w:r w:rsidRPr="006558AD">
        <w:rPr>
          <w:rFonts w:ascii="Times New Roman" w:hAnsi="Times New Roman" w:cs="Times New Roman"/>
        </w:rPr>
        <w:t>, and each frequency in the list can then be represented as [</w:t>
      </w:r>
      <w:r w:rsidRPr="006558AD">
        <w:rPr>
          <w:rFonts w:ascii="Times New Roman" w:hAnsi="Times New Roman" w:cs="Times New Roman"/>
          <w:i/>
          <w:iCs/>
        </w:rPr>
        <w:t>e</w:t>
      </w:r>
      <w:r w:rsidRPr="006558AD">
        <w:rPr>
          <w:rFonts w:ascii="Times New Roman" w:hAnsi="Times New Roman" w:cs="Times New Roman"/>
          <w:vertAlign w:val="superscript"/>
        </w:rPr>
        <w:t>1</w:t>
      </w:r>
      <w:r w:rsidRPr="006558AD">
        <w:rPr>
          <w:rFonts w:ascii="Times New Roman" w:hAnsi="Times New Roman" w:cs="Times New Roman"/>
          <w:i/>
          <w:iCs/>
        </w:rPr>
        <w:t>/D, e</w:t>
      </w:r>
      <w:r w:rsidRPr="00AB1928">
        <w:rPr>
          <w:rFonts w:ascii="Times New Roman" w:hAnsi="Times New Roman" w:cs="Times New Roman"/>
          <w:iCs/>
          <w:vertAlign w:val="superscript"/>
        </w:rPr>
        <w:t>5</w:t>
      </w:r>
      <w:r w:rsidRPr="006558AD">
        <w:rPr>
          <w:rFonts w:ascii="Times New Roman" w:hAnsi="Times New Roman" w:cs="Times New Roman"/>
          <w:i/>
          <w:iCs/>
        </w:rPr>
        <w:t>/D, e</w:t>
      </w:r>
      <w:r w:rsidRPr="006558AD">
        <w:rPr>
          <w:rFonts w:ascii="Times New Roman" w:hAnsi="Times New Roman" w:cs="Times New Roman"/>
          <w:vertAlign w:val="superscript"/>
        </w:rPr>
        <w:t>2</w:t>
      </w:r>
      <w:r w:rsidRPr="006558AD">
        <w:rPr>
          <w:rFonts w:ascii="Times New Roman" w:hAnsi="Times New Roman" w:cs="Times New Roman"/>
          <w:i/>
          <w:iCs/>
        </w:rPr>
        <w:t>/D</w:t>
      </w:r>
      <w:r w:rsidRPr="00AB1928">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or [0.02, 0.94, 0.04] whose sum approaches unity.</w:t>
      </w:r>
    </w:p>
    <w:p w:rsidR="006C6D9A" w:rsidRDefault="006C6D9A" w:rsidP="006558AD">
      <w:pPr>
        <w:shd w:val="clear" w:color="auto" w:fill="FFFFFF"/>
        <w:tabs>
          <w:tab w:val="left" w:pos="298"/>
        </w:tabs>
        <w:jc w:val="both"/>
        <w:rPr>
          <w:rFonts w:ascii="Times New Roman" w:hAnsi="Times New Roman" w:cs="Times New Roman"/>
        </w:rPr>
      </w:pPr>
      <w:bookmarkStart w:id="30" w:name="bookmark41"/>
    </w:p>
    <w:p w:rsidR="004436D6" w:rsidRPr="006558AD" w:rsidRDefault="004436D6" w:rsidP="006558AD">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4</w:t>
      </w:r>
      <w:bookmarkEnd w:id="30"/>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rPr>
        <w:t>ReLU</w:t>
      </w:r>
      <w:r w:rsidRPr="006558AD">
        <w:rPr>
          <w:rFonts w:ascii="Times New Roman" w:hAnsi="Times New Roman" w:cs="Times New Roman"/>
        </w:rPr>
        <w:t>: ReLU stands for Rectif</w:t>
      </w:r>
      <w:r w:rsidR="00B533A0">
        <w:rPr>
          <w:rFonts w:ascii="Times New Roman" w:hAnsi="Times New Roman" w:cs="Times New Roman"/>
        </w:rPr>
        <w:t>i</w:t>
      </w:r>
      <w:r w:rsidRPr="006558AD">
        <w:rPr>
          <w:rFonts w:ascii="Times New Roman" w:hAnsi="Times New Roman" w:cs="Times New Roman"/>
        </w:rPr>
        <w:t>ed Linear Unit and is def</w:t>
      </w:r>
      <w:r w:rsidR="00F669E9">
        <w:rPr>
          <w:rFonts w:ascii="Times New Roman" w:hAnsi="Times New Roman" w:cs="Times New Roman"/>
        </w:rPr>
        <w:t>i</w:t>
      </w:r>
      <w:r w:rsidRPr="006558AD">
        <w:rPr>
          <w:rFonts w:ascii="Times New Roman" w:hAnsi="Times New Roman" w:cs="Times New Roman"/>
        </w:rPr>
        <w:t>ned as:</w:t>
      </w:r>
    </w:p>
    <w:p w:rsidR="004436D6" w:rsidRPr="006558AD" w:rsidRDefault="004436D6" w:rsidP="00F669E9">
      <w:pPr>
        <w:shd w:val="clear" w:color="auto" w:fill="FFFFFF"/>
        <w:tabs>
          <w:tab w:val="left" w:pos="5760"/>
          <w:tab w:val="left" w:pos="8659"/>
        </w:tabs>
        <w:jc w:val="right"/>
        <w:rPr>
          <w:rFonts w:ascii="Times New Roman" w:hAnsi="Times New Roman" w:cs="Times New Roman"/>
        </w:rPr>
      </w:pPr>
      <w:r w:rsidRPr="006558AD">
        <w:rPr>
          <w:rFonts w:ascii="Times New Roman" w:hAnsi="Times New Roman" w:cs="Times New Roman"/>
          <w:i/>
          <w:iCs/>
        </w:rPr>
        <w:t xml:space="preserve">ReLU(x) </w:t>
      </w:r>
      <w:r w:rsidRPr="006558AD">
        <w:rPr>
          <w:rFonts w:ascii="Times New Roman" w:hAnsi="Times New Roman" w:cs="Times New Roman"/>
        </w:rPr>
        <w:t xml:space="preserve">= </w:t>
      </w:r>
      <w:r w:rsidRPr="006558AD">
        <w:rPr>
          <w:rFonts w:ascii="Times New Roman" w:hAnsi="Times New Roman" w:cs="Times New Roman"/>
          <w:lang w:val="da-DK"/>
        </w:rPr>
        <w:t>max</w:t>
      </w:r>
      <w:r w:rsidRPr="006558AD">
        <w:rPr>
          <w:rFonts w:ascii="Times New Roman" w:hAnsi="Times New Roman" w:cs="Times New Roman"/>
          <w:lang w:val="ru-RU"/>
        </w:rPr>
        <w:t>(0</w:t>
      </w:r>
      <w:r w:rsidRPr="006558AD">
        <w:rPr>
          <w:rFonts w:ascii="Times New Roman" w:hAnsi="Times New Roman" w:cs="Times New Roman"/>
          <w:i/>
          <w:iCs/>
          <w:lang w:val="ru-RU"/>
        </w:rPr>
        <w:t>,</w:t>
      </w:r>
      <w:r>
        <w:rPr>
          <w:rFonts w:ascii="Times New Roman" w:hAnsi="Times New Roman" w:cs="Times New Roman"/>
          <w:i/>
          <w:iCs/>
        </w:rPr>
        <w:t xml:space="preserve"> </w:t>
      </w:r>
      <w:r w:rsidRPr="006558AD">
        <w:rPr>
          <w:rFonts w:ascii="Times New Roman" w:hAnsi="Times New Roman" w:cs="Times New Roman"/>
          <w:i/>
          <w:iCs/>
          <w:lang w:val="ru-RU"/>
        </w:rPr>
        <w:t>x</w:t>
      </w:r>
      <w:r w:rsidRPr="006558AD">
        <w:rPr>
          <w:rFonts w:ascii="Times New Roman" w:hAnsi="Times New Roman" w:cs="Times New Roman"/>
          <w:lang w:val="ru-RU"/>
        </w:rPr>
        <w:t>)</w:t>
      </w:r>
      <w:r w:rsidRPr="006558AD">
        <w:rPr>
          <w:rFonts w:ascii="Times New Roman" w:hAnsi="Times New Roman" w:cs="Times New Roman"/>
          <w:lang w:val="ru-RU"/>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12)</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ReLU activation function (Equation </w:t>
      </w:r>
      <w:r w:rsidR="00124041">
        <w:rPr>
          <w:rFonts w:ascii="Times New Roman" w:hAnsi="Times New Roman" w:cs="Times New Roman"/>
        </w:rPr>
        <w:t>2.</w:t>
      </w:r>
      <w:r w:rsidRPr="006558AD">
        <w:rPr>
          <w:rFonts w:ascii="Times New Roman" w:hAnsi="Times New Roman" w:cs="Times New Roman"/>
        </w:rPr>
        <w:t>12) is far more computationally ef</w:t>
      </w:r>
      <w:r>
        <w:rPr>
          <w:rFonts w:ascii="Times New Roman" w:hAnsi="Times New Roman" w:cs="Times New Roman"/>
        </w:rPr>
        <w:t>f</w:t>
      </w:r>
      <w:r w:rsidR="00F669E9">
        <w:rPr>
          <w:rFonts w:ascii="Times New Roman" w:hAnsi="Times New Roman" w:cs="Times New Roman"/>
        </w:rPr>
        <w:t>i</w:t>
      </w:r>
      <w:r w:rsidRPr="006558AD">
        <w:rPr>
          <w:rFonts w:ascii="Times New Roman" w:hAnsi="Times New Roman" w:cs="Times New Roman"/>
        </w:rPr>
        <w:t>cient than the sigmoid or tanh activation functions. This is because only a selective set of neurons are activated when ReLU is employed.</w:t>
      </w:r>
    </w:p>
    <w:p w:rsidR="006C6D9A" w:rsidRDefault="006C6D9A" w:rsidP="006558AD">
      <w:pPr>
        <w:shd w:val="clear" w:color="auto" w:fill="FFFFFF"/>
        <w:tabs>
          <w:tab w:val="left" w:pos="610"/>
        </w:tabs>
        <w:jc w:val="both"/>
        <w:rPr>
          <w:rFonts w:ascii="Times New Roman" w:hAnsi="Times New Roman" w:cs="Times New Roman"/>
        </w:rPr>
      </w:pPr>
      <w:bookmarkStart w:id="31" w:name="bookmark42"/>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5</w:t>
      </w:r>
      <w:bookmarkEnd w:id="31"/>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lang w:val="fi-FI"/>
        </w:rPr>
        <w:t xml:space="preserve">GELU: </w:t>
      </w:r>
      <w:r w:rsidRPr="006558AD">
        <w:rPr>
          <w:rFonts w:ascii="Times New Roman" w:hAnsi="Times New Roman" w:cs="Times New Roman"/>
          <w:lang w:val="fi-FI"/>
        </w:rPr>
        <w:t xml:space="preserve">GELU </w:t>
      </w:r>
      <w:r w:rsidRPr="006558AD">
        <w:rPr>
          <w:rFonts w:ascii="Times New Roman" w:hAnsi="Times New Roman" w:cs="Times New Roman"/>
          <w:lang w:val="nb-NO"/>
        </w:rPr>
        <w:t xml:space="preserve">stands </w:t>
      </w:r>
      <w:r w:rsidRPr="006558AD">
        <w:rPr>
          <w:rFonts w:ascii="Times New Roman" w:hAnsi="Times New Roman" w:cs="Times New Roman"/>
        </w:rPr>
        <w:t>for Gaussian Linear Unit and is def</w:t>
      </w:r>
      <w:r w:rsidR="00F669E9">
        <w:rPr>
          <w:rFonts w:ascii="Times New Roman" w:hAnsi="Times New Roman" w:cs="Times New Roman"/>
        </w:rPr>
        <w:t>i</w:t>
      </w:r>
      <w:r w:rsidRPr="006558AD">
        <w:rPr>
          <w:rFonts w:ascii="Times New Roman" w:hAnsi="Times New Roman" w:cs="Times New Roman"/>
        </w:rPr>
        <w:t xml:space="preserve">ned by Equation </w:t>
      </w:r>
      <w:r w:rsidR="00124041">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13</w:t>
      </w:r>
      <w:r w:rsidR="00124041">
        <w:rPr>
          <w:rFonts w:ascii="Times New Roman" w:hAnsi="Times New Roman" w:cs="Times New Roman"/>
        </w:rPr>
        <w:t>)</w:t>
      </w:r>
      <w:r w:rsidRPr="006558AD">
        <w:rPr>
          <w:rFonts w:ascii="Times New Roman" w:hAnsi="Times New Roman" w:cs="Times New Roman"/>
        </w:rPr>
        <w:t>, where</w:t>
      </w:r>
      <w:r>
        <w:rPr>
          <w:rFonts w:ascii="Times New Roman" w:hAnsi="Times New Roman" w:cs="Times New Roman"/>
        </w:rPr>
        <w:t xml:space="preserve"> </w:t>
      </w:r>
      <w:r w:rsidRPr="00372DAD">
        <w:rPr>
          <w:rFonts w:ascii="Times New Roman" w:hAnsi="Times New Roman" w:cs="Times New Roman"/>
          <w:iCs/>
          <w:lang w:val="el-GR"/>
        </w:rPr>
        <w:t>Φ(</w:t>
      </w:r>
      <w:r w:rsidRPr="006558AD">
        <w:rPr>
          <w:rFonts w:ascii="Times New Roman" w:hAnsi="Times New Roman" w:cs="Times New Roman"/>
          <w:i/>
          <w:iCs/>
          <w:lang w:val="el-GR"/>
        </w:rPr>
        <w:t>x</w:t>
      </w:r>
      <w:r w:rsidRPr="00372DAD">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is the cumulative standard normal distribution.</w:t>
      </w:r>
    </w:p>
    <w:p w:rsidR="004436D6" w:rsidRPr="00372DAD" w:rsidRDefault="004436D6" w:rsidP="00F669E9">
      <w:pPr>
        <w:shd w:val="clear" w:color="auto" w:fill="FFFFFF"/>
        <w:tabs>
          <w:tab w:val="left" w:pos="5760"/>
          <w:tab w:val="left" w:pos="8971"/>
        </w:tabs>
        <w:jc w:val="right"/>
        <w:rPr>
          <w:rFonts w:ascii="Times New Roman" w:hAnsi="Times New Roman" w:cs="Times New Roman"/>
          <w:i/>
          <w:iCs/>
        </w:rPr>
      </w:pPr>
      <w:r w:rsidRPr="006558AD">
        <w:rPr>
          <w:rFonts w:ascii="Times New Roman" w:hAnsi="Times New Roman" w:cs="Times New Roman"/>
          <w:i/>
          <w:iCs/>
        </w:rPr>
        <w:t>GELU</w:t>
      </w:r>
      <w:r w:rsidRPr="00372DAD">
        <w:rPr>
          <w:rFonts w:ascii="Times New Roman" w:hAnsi="Times New Roman" w:cs="Times New Roman"/>
          <w:iCs/>
        </w:rPr>
        <w:t>(</w:t>
      </w:r>
      <w:r w:rsidRPr="006558AD">
        <w:rPr>
          <w:rFonts w:ascii="Times New Roman" w:hAnsi="Times New Roman" w:cs="Times New Roman"/>
          <w:i/>
          <w:iCs/>
        </w:rPr>
        <w:t>x</w:t>
      </w:r>
      <w:r w:rsidRPr="00372DAD">
        <w:rPr>
          <w:rFonts w:ascii="Times New Roman" w:hAnsi="Times New Roman" w:cs="Times New Roman"/>
          <w:iCs/>
        </w:rPr>
        <w:t>)</w:t>
      </w:r>
      <w:r w:rsidRPr="006558AD">
        <w:rPr>
          <w:rFonts w:ascii="Times New Roman" w:hAnsi="Times New Roman" w:cs="Times New Roman"/>
          <w:i/>
          <w:iCs/>
        </w:rPr>
        <w:t xml:space="preserve"> = </w:t>
      </w:r>
      <w:r w:rsidRPr="006558AD">
        <w:rPr>
          <w:rFonts w:ascii="Times New Roman" w:hAnsi="Times New Roman" w:cs="Times New Roman"/>
          <w:i/>
          <w:iCs/>
          <w:lang w:val="el-GR"/>
        </w:rPr>
        <w:t xml:space="preserve">x </w:t>
      </w:r>
      <w:r>
        <w:rPr>
          <w:rFonts w:ascii="Times New Roman" w:hAnsi="Times New Roman" w:cs="Times New Roman"/>
          <w:b/>
          <w:bCs/>
          <w:i/>
          <w:iCs/>
        </w:rPr>
        <w:t>·</w:t>
      </w:r>
      <w:r w:rsidRPr="006558AD">
        <w:rPr>
          <w:rFonts w:ascii="Times New Roman" w:hAnsi="Times New Roman" w:cs="Times New Roman"/>
          <w:b/>
          <w:bCs/>
          <w:i/>
          <w:iCs/>
        </w:rPr>
        <w:t xml:space="preserve"> </w:t>
      </w:r>
      <w:r w:rsidRPr="00372DAD">
        <w:rPr>
          <w:rFonts w:ascii="Times New Roman" w:hAnsi="Times New Roman" w:cs="Times New Roman"/>
          <w:iCs/>
          <w:lang w:val="el-GR"/>
        </w:rPr>
        <w:t>Φ(</w:t>
      </w:r>
      <w:r w:rsidRPr="006558AD">
        <w:rPr>
          <w:rFonts w:ascii="Times New Roman" w:hAnsi="Times New Roman" w:cs="Times New Roman"/>
          <w:i/>
          <w:iCs/>
          <w:lang w:val="el-GR"/>
        </w:rPr>
        <w:t>x</w:t>
      </w:r>
      <w:r w:rsidRPr="00372DAD">
        <w:rPr>
          <w:rFonts w:ascii="Times New Roman" w:hAnsi="Times New Roman" w:cs="Times New Roman"/>
          <w:iCs/>
          <w:lang w:val="el-GR"/>
        </w:rPr>
        <w:t>)</w:t>
      </w:r>
      <w:r w:rsidRPr="006558AD">
        <w:rPr>
          <w:rFonts w:ascii="Times New Roman" w:hAnsi="Times New Roman" w:cs="Times New Roman"/>
          <w:i/>
          <w:iCs/>
          <w:lang w:val="el-GR"/>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13)</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The GELU activation function weights the incoming signal by their percentile rather than their sign. Consequently</w:t>
      </w:r>
      <w:r>
        <w:rPr>
          <w:rFonts w:ascii="Times New Roman" w:hAnsi="Times New Roman" w:cs="Times New Roman"/>
        </w:rPr>
        <w:t>,</w:t>
      </w:r>
      <w:r w:rsidRPr="006558AD">
        <w:rPr>
          <w:rFonts w:ascii="Times New Roman" w:hAnsi="Times New Roman" w:cs="Times New Roman"/>
        </w:rPr>
        <w:t xml:space="preserve"> GELU can be thought of as a smoother ReLU.</w:t>
      </w:r>
    </w:p>
    <w:p w:rsidR="006C6D9A" w:rsidRDefault="006C6D9A" w:rsidP="006558AD">
      <w:pPr>
        <w:shd w:val="clear" w:color="auto" w:fill="FFFFFF"/>
        <w:tabs>
          <w:tab w:val="left" w:pos="610"/>
        </w:tabs>
        <w:jc w:val="both"/>
        <w:rPr>
          <w:rFonts w:ascii="Times New Roman" w:hAnsi="Times New Roman" w:cs="Times New Roman"/>
        </w:rPr>
      </w:pPr>
      <w:bookmarkStart w:id="32" w:name="bookmark43"/>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6</w:t>
      </w:r>
      <w:bookmarkEnd w:id="32"/>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lang w:val="fr-FR"/>
        </w:rPr>
        <w:t xml:space="preserve">GLU: </w:t>
      </w:r>
      <w:r w:rsidRPr="006558AD">
        <w:rPr>
          <w:rFonts w:ascii="Times New Roman" w:hAnsi="Times New Roman" w:cs="Times New Roman"/>
          <w:lang w:val="fr-FR"/>
        </w:rPr>
        <w:t xml:space="preserve">GLU </w:t>
      </w:r>
      <w:r w:rsidRPr="006558AD">
        <w:rPr>
          <w:rFonts w:ascii="Times New Roman" w:hAnsi="Times New Roman" w:cs="Times New Roman"/>
        </w:rPr>
        <w:t xml:space="preserve">stands for Gated Linear Unit. The </w:t>
      </w:r>
      <w:r w:rsidRPr="006558AD">
        <w:rPr>
          <w:rFonts w:ascii="Times New Roman" w:hAnsi="Times New Roman" w:cs="Times New Roman"/>
          <w:i/>
          <w:iCs/>
        </w:rPr>
        <w:t xml:space="preserve">linear </w:t>
      </w:r>
      <w:r w:rsidRPr="006558AD">
        <w:rPr>
          <w:rFonts w:ascii="Times New Roman" w:hAnsi="Times New Roman" w:cs="Times New Roman"/>
        </w:rPr>
        <w:t xml:space="preserve">gating is </w:t>
      </w:r>
      <w:r w:rsidR="006C578C">
        <w:rPr>
          <w:rFonts w:ascii="Times New Roman" w:hAnsi="Times New Roman" w:cs="Times New Roman"/>
        </w:rPr>
        <w:t>parameterised</w:t>
      </w:r>
      <w:r w:rsidR="006C578C" w:rsidRPr="006558AD">
        <w:rPr>
          <w:rFonts w:ascii="Times New Roman" w:hAnsi="Times New Roman" w:cs="Times New Roman"/>
        </w:rPr>
        <w:t xml:space="preserve"> </w:t>
      </w:r>
      <w:r w:rsidRPr="006558AD">
        <w:rPr>
          <w:rFonts w:ascii="Times New Roman" w:hAnsi="Times New Roman" w:cs="Times New Roman"/>
        </w:rPr>
        <w:t>via a</w:t>
      </w:r>
      <w:r>
        <w:rPr>
          <w:rFonts w:ascii="Times New Roman" w:hAnsi="Times New Roman" w:cs="Times New Roman"/>
        </w:rPr>
        <w:t xml:space="preserve"> </w:t>
      </w:r>
      <w:r w:rsidRPr="006558AD">
        <w:rPr>
          <w:rFonts w:ascii="Times New Roman" w:hAnsi="Times New Roman" w:cs="Times New Roman"/>
        </w:rPr>
        <w:t xml:space="preserve">sigmodi activation (Equation </w:t>
      </w:r>
      <w:r w:rsidR="00D16E33">
        <w:rPr>
          <w:rFonts w:ascii="Times New Roman" w:hAnsi="Times New Roman" w:cs="Times New Roman"/>
        </w:rPr>
        <w:t>2.</w:t>
      </w:r>
      <w:r w:rsidRPr="006558AD">
        <w:rPr>
          <w:rFonts w:ascii="Times New Roman" w:hAnsi="Times New Roman" w:cs="Times New Roman"/>
        </w:rPr>
        <w:t xml:space="preserve">9) on weight </w:t>
      </w:r>
      <w:r w:rsidRPr="006558AD">
        <w:rPr>
          <w:rFonts w:ascii="Times New Roman" w:hAnsi="Times New Roman" w:cs="Times New Roman"/>
          <w:i/>
          <w:iCs/>
          <w:lang w:val="nb-NO"/>
        </w:rPr>
        <w:t xml:space="preserve">w </w:t>
      </w:r>
      <w:r w:rsidRPr="006558AD">
        <w:rPr>
          <w:rFonts w:ascii="Times New Roman" w:hAnsi="Times New Roman" w:cs="Times New Roman"/>
        </w:rPr>
        <w:t xml:space="preserve">and bias </w:t>
      </w:r>
      <w:r w:rsidRPr="006558AD">
        <w:rPr>
          <w:rFonts w:ascii="Times New Roman" w:hAnsi="Times New Roman" w:cs="Times New Roman"/>
          <w:i/>
          <w:iCs/>
        </w:rPr>
        <w:t xml:space="preserve">b, </w:t>
      </w:r>
      <w:r w:rsidRPr="006558AD">
        <w:rPr>
          <w:rFonts w:ascii="Times New Roman" w:hAnsi="Times New Roman" w:cs="Times New Roman"/>
        </w:rPr>
        <w:t>as def</w:t>
      </w:r>
      <w:r w:rsidR="00F669E9">
        <w:rPr>
          <w:rFonts w:ascii="Times New Roman" w:hAnsi="Times New Roman" w:cs="Times New Roman"/>
        </w:rPr>
        <w:t>i</w:t>
      </w:r>
      <w:r w:rsidRPr="006558AD">
        <w:rPr>
          <w:rFonts w:ascii="Times New Roman" w:hAnsi="Times New Roman" w:cs="Times New Roman"/>
        </w:rPr>
        <w:t xml:space="preserve">ned in Equation </w:t>
      </w:r>
      <w:r w:rsidR="00124041">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14</w:t>
      </w:r>
      <w:r w:rsidR="00124041">
        <w:rPr>
          <w:rFonts w:ascii="Times New Roman" w:hAnsi="Times New Roman" w:cs="Times New Roman"/>
        </w:rPr>
        <w:t>)</w:t>
      </w:r>
      <w:r w:rsidRPr="006558AD">
        <w:rPr>
          <w:rFonts w:ascii="Times New Roman" w:hAnsi="Times New Roman" w:cs="Times New Roman"/>
        </w:rPr>
        <w:t>.</w:t>
      </w:r>
    </w:p>
    <w:p w:rsidR="004436D6" w:rsidRPr="006558AD" w:rsidRDefault="004436D6" w:rsidP="00F669E9">
      <w:pPr>
        <w:shd w:val="clear" w:color="auto" w:fill="FFFFFF"/>
        <w:tabs>
          <w:tab w:val="left" w:pos="5760"/>
          <w:tab w:val="left" w:pos="8971"/>
        </w:tabs>
        <w:jc w:val="right"/>
        <w:rPr>
          <w:rFonts w:ascii="Times New Roman" w:hAnsi="Times New Roman" w:cs="Times New Roman"/>
        </w:rPr>
      </w:pPr>
      <w:r w:rsidRPr="006558AD">
        <w:rPr>
          <w:rFonts w:ascii="Times New Roman" w:hAnsi="Times New Roman" w:cs="Times New Roman"/>
          <w:i/>
          <w:iCs/>
        </w:rPr>
        <w:t>GLU</w:t>
      </w:r>
      <w:r w:rsidRPr="00372DAD">
        <w:rPr>
          <w:rFonts w:ascii="Times New Roman" w:hAnsi="Times New Roman" w:cs="Times New Roman"/>
          <w:iCs/>
        </w:rPr>
        <w:t>(</w:t>
      </w:r>
      <w:r w:rsidRPr="006558AD">
        <w:rPr>
          <w:rFonts w:ascii="Times New Roman" w:hAnsi="Times New Roman" w:cs="Times New Roman"/>
          <w:b/>
          <w:bCs/>
          <w:i/>
          <w:iCs/>
        </w:rPr>
        <w:t>x</w:t>
      </w:r>
      <w:r w:rsidRPr="00372DAD">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b/>
          <w:bCs/>
          <w:lang w:val="el-GR"/>
        </w:rPr>
        <w:t xml:space="preserve">x </w:t>
      </w:r>
      <w:r w:rsidRPr="003667D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i/>
          <w:iCs/>
          <w:lang w:val="el-GR"/>
        </w:rPr>
        <w:t>σ</w:t>
      </w:r>
      <w:r w:rsidRPr="006558AD">
        <w:rPr>
          <w:rFonts w:ascii="Times New Roman" w:hAnsi="Times New Roman" w:cs="Times New Roman"/>
        </w:rPr>
        <w:t>(</w:t>
      </w:r>
      <w:r w:rsidRPr="006558AD">
        <w:rPr>
          <w:rFonts w:ascii="Times New Roman" w:hAnsi="Times New Roman" w:cs="Times New Roman"/>
          <w:b/>
          <w:bCs/>
        </w:rPr>
        <w:t xml:space="preserve">wx </w:t>
      </w:r>
      <w:r w:rsidRPr="006558AD">
        <w:rPr>
          <w:rFonts w:ascii="Times New Roman" w:hAnsi="Times New Roman" w:cs="Times New Roman"/>
        </w:rPr>
        <w:t xml:space="preserve">+ </w:t>
      </w:r>
      <w:r w:rsidRPr="006558AD">
        <w:rPr>
          <w:rFonts w:ascii="Times New Roman" w:hAnsi="Times New Roman" w:cs="Times New Roman"/>
          <w:i/>
          <w:iCs/>
        </w:rPr>
        <w:t>b</w:t>
      </w:r>
      <w:r w:rsidRPr="003667DE">
        <w:rPr>
          <w:rFonts w:ascii="Times New Roman" w:hAnsi="Times New Roman" w:cs="Times New Roman"/>
          <w:iCs/>
        </w:rPr>
        <w:t>)</w:t>
      </w:r>
      <w:r w:rsidRPr="006558AD">
        <w:rPr>
          <w:rFonts w:ascii="Times New Roman" w:hAnsi="Times New Roman" w:cs="Times New Roman"/>
          <w:i/>
          <w:iCs/>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14)</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operation </w:t>
      </w:r>
      <w:r w:rsidRPr="003667D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rPr>
        <w:t xml:space="preserve">represents the component-wise multiplication, and this allows the </w:t>
      </w:r>
      <w:r w:rsidRPr="006558AD">
        <w:rPr>
          <w:rFonts w:ascii="Times New Roman" w:hAnsi="Times New Roman" w:cs="Times New Roman"/>
          <w:lang w:val="fr-FR"/>
        </w:rPr>
        <w:t xml:space="preserve">GLU </w:t>
      </w:r>
      <w:r w:rsidRPr="006558AD">
        <w:rPr>
          <w:rFonts w:ascii="Times New Roman" w:hAnsi="Times New Roman" w:cs="Times New Roman"/>
        </w:rPr>
        <w:t>to control the f</w:t>
      </w:r>
      <w:r>
        <w:rPr>
          <w:rFonts w:ascii="Times New Roman" w:hAnsi="Times New Roman" w:cs="Times New Roman"/>
        </w:rPr>
        <w:t>l</w:t>
      </w:r>
      <w:r w:rsidRPr="006558AD">
        <w:rPr>
          <w:rFonts w:ascii="Times New Roman" w:hAnsi="Times New Roman" w:cs="Times New Roman"/>
        </w:rPr>
        <w:t xml:space="preserve">ow of information from the incoming vector </w:t>
      </w:r>
      <w:r w:rsidRPr="006558AD">
        <w:rPr>
          <w:rFonts w:ascii="Times New Roman" w:hAnsi="Times New Roman" w:cs="Times New Roman"/>
          <w:b/>
          <w:bCs/>
          <w:lang w:val="el-GR"/>
        </w:rPr>
        <w:t xml:space="preserve">x </w:t>
      </w:r>
      <w:r w:rsidRPr="006558AD">
        <w:rPr>
          <w:rFonts w:ascii="Times New Roman" w:hAnsi="Times New Roman" w:cs="Times New Roman"/>
        </w:rPr>
        <w:t xml:space="preserve">by learning which parts to </w:t>
      </w:r>
      <w:r w:rsidR="006C578C">
        <w:rPr>
          <w:rFonts w:ascii="Times New Roman" w:hAnsi="Times New Roman" w:cs="Times New Roman"/>
        </w:rPr>
        <w:t>emphasise</w:t>
      </w:r>
      <w:r w:rsidR="006C578C" w:rsidRPr="006558AD">
        <w:rPr>
          <w:rFonts w:ascii="Times New Roman" w:hAnsi="Times New Roman" w:cs="Times New Roman"/>
        </w:rPr>
        <w:t xml:space="preserve"> </w:t>
      </w:r>
      <w:r w:rsidRPr="006558AD">
        <w:rPr>
          <w:rFonts w:ascii="Times New Roman" w:hAnsi="Times New Roman" w:cs="Times New Roman"/>
        </w:rPr>
        <w:t>or de-emphasi</w:t>
      </w:r>
      <w:r w:rsidR="006C578C">
        <w:rPr>
          <w:rFonts w:ascii="Times New Roman" w:hAnsi="Times New Roman" w:cs="Times New Roman"/>
        </w:rPr>
        <w:t>s</w:t>
      </w:r>
      <w:r w:rsidRPr="006558AD">
        <w:rPr>
          <w:rFonts w:ascii="Times New Roman" w:hAnsi="Times New Roman" w:cs="Times New Roman"/>
        </w:rPr>
        <w:t>e.</w:t>
      </w:r>
    </w:p>
    <w:p w:rsidR="006C6D9A" w:rsidRDefault="006C6D9A" w:rsidP="006558AD">
      <w:pPr>
        <w:shd w:val="clear" w:color="auto" w:fill="FFFFFF"/>
        <w:tabs>
          <w:tab w:val="left" w:pos="610"/>
        </w:tabs>
        <w:jc w:val="both"/>
        <w:rPr>
          <w:rFonts w:ascii="Times New Roman" w:hAnsi="Times New Roman" w:cs="Times New Roman"/>
        </w:rPr>
      </w:pPr>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7.</w:t>
      </w:r>
      <w:r w:rsidRPr="006558AD">
        <w:rPr>
          <w:rFonts w:ascii="Times New Roman" w:hAnsi="Times New Roman" w:cs="Times New Roman"/>
        </w:rPr>
        <w:tab/>
      </w:r>
      <w:r w:rsidRPr="006558AD">
        <w:rPr>
          <w:rFonts w:ascii="Times New Roman" w:hAnsi="Times New Roman" w:cs="Times New Roman"/>
          <w:b/>
          <w:bCs/>
        </w:rPr>
        <w:t xml:space="preserve">Swish: </w:t>
      </w:r>
      <w:r w:rsidRPr="006558AD">
        <w:rPr>
          <w:rFonts w:ascii="Times New Roman" w:hAnsi="Times New Roman" w:cs="Times New Roman"/>
        </w:rPr>
        <w:t>The Swish activation function also employs sigmoid activation to induce</w:t>
      </w:r>
      <w:r>
        <w:rPr>
          <w:rFonts w:ascii="Times New Roman" w:hAnsi="Times New Roman" w:cs="Times New Roman"/>
        </w:rPr>
        <w:t xml:space="preserve"> </w:t>
      </w:r>
      <w:r w:rsidRPr="006558AD">
        <w:rPr>
          <w:rFonts w:ascii="Times New Roman" w:hAnsi="Times New Roman" w:cs="Times New Roman"/>
        </w:rPr>
        <w:t>smoothness and dif</w:t>
      </w:r>
      <w:r w:rsidR="00F669E9">
        <w:rPr>
          <w:rFonts w:ascii="Times New Roman" w:hAnsi="Times New Roman" w:cs="Times New Roman"/>
        </w:rPr>
        <w:t>f</w:t>
      </w:r>
      <w:r w:rsidRPr="006558AD">
        <w:rPr>
          <w:rFonts w:ascii="Times New Roman" w:hAnsi="Times New Roman" w:cs="Times New Roman"/>
        </w:rPr>
        <w:t xml:space="preserve">erentiability. The Swish activation function </w:t>
      </w:r>
      <w:r w:rsidRPr="006558AD">
        <w:rPr>
          <w:rFonts w:ascii="Times New Roman" w:hAnsi="Times New Roman" w:cs="Times New Roman"/>
          <w:i/>
          <w:iCs/>
        </w:rPr>
        <w:t>Swish</w:t>
      </w:r>
      <w:r w:rsidRPr="00844E7F">
        <w:rPr>
          <w:rFonts w:ascii="Times New Roman" w:hAnsi="Times New Roman" w:cs="Times New Roman"/>
          <w:iCs/>
        </w:rPr>
        <w:t>(</w:t>
      </w:r>
      <w:r>
        <w:rPr>
          <w:rFonts w:ascii="Times New Roman" w:hAnsi="Times New Roman" w:cs="Times New Roman"/>
          <w:iCs/>
        </w:rPr>
        <w:t>·</w:t>
      </w:r>
      <w:r w:rsidRPr="00844E7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is </w:t>
      </w:r>
      <w:r w:rsidR="006C578C">
        <w:rPr>
          <w:rFonts w:ascii="Times New Roman" w:hAnsi="Times New Roman" w:cs="Times New Roman"/>
        </w:rPr>
        <w:t>defined</w:t>
      </w:r>
      <w:r w:rsidR="006C578C" w:rsidRPr="006558AD">
        <w:rPr>
          <w:rFonts w:ascii="Times New Roman" w:hAnsi="Times New Roman" w:cs="Times New Roman"/>
        </w:rPr>
        <w:t xml:space="preserve"> </w:t>
      </w:r>
      <w:r w:rsidRPr="006558AD">
        <w:rPr>
          <w:rFonts w:ascii="Times New Roman" w:hAnsi="Times New Roman" w:cs="Times New Roman"/>
        </w:rPr>
        <w:t>as:</w:t>
      </w:r>
    </w:p>
    <w:p w:rsidR="004436D6" w:rsidRPr="006558AD" w:rsidRDefault="004436D6" w:rsidP="00F669E9">
      <w:pPr>
        <w:shd w:val="clear" w:color="auto" w:fill="FFFFFF"/>
        <w:tabs>
          <w:tab w:val="left" w:pos="5760"/>
          <w:tab w:val="left" w:pos="8971"/>
        </w:tabs>
        <w:jc w:val="right"/>
        <w:rPr>
          <w:rFonts w:ascii="Times New Roman" w:hAnsi="Times New Roman" w:cs="Times New Roman"/>
        </w:rPr>
      </w:pPr>
      <w:r w:rsidRPr="006558AD">
        <w:rPr>
          <w:rFonts w:ascii="Times New Roman" w:hAnsi="Times New Roman" w:cs="Times New Roman"/>
          <w:i/>
          <w:iCs/>
        </w:rPr>
        <w:t>Swish</w:t>
      </w:r>
      <w:r w:rsidRPr="00844E7F">
        <w:rPr>
          <w:rFonts w:ascii="Times New Roman" w:hAnsi="Times New Roman" w:cs="Times New Roman"/>
          <w:iCs/>
        </w:rPr>
        <w:t>(</w:t>
      </w:r>
      <w:r w:rsidRPr="006558AD">
        <w:rPr>
          <w:rFonts w:ascii="Times New Roman" w:hAnsi="Times New Roman" w:cs="Times New Roman"/>
          <w:i/>
          <w:iCs/>
        </w:rPr>
        <w:t>x</w:t>
      </w:r>
      <w:r w:rsidRPr="00844E7F">
        <w:rPr>
          <w:rFonts w:ascii="Times New Roman" w:hAnsi="Times New Roman" w:cs="Times New Roman"/>
          <w:iCs/>
        </w:rPr>
        <w:t>)</w:t>
      </w:r>
      <w:r w:rsidRPr="006558AD">
        <w:rPr>
          <w:rFonts w:ascii="Times New Roman" w:hAnsi="Times New Roman" w:cs="Times New Roman"/>
          <w:i/>
          <w:iCs/>
        </w:rPr>
        <w:t xml:space="preserve"> = </w:t>
      </w:r>
      <w:r w:rsidRPr="006558AD">
        <w:rPr>
          <w:rFonts w:ascii="Times New Roman" w:hAnsi="Times New Roman" w:cs="Times New Roman"/>
          <w:i/>
          <w:iCs/>
          <w:lang w:val="el-GR"/>
        </w:rPr>
        <w:t xml:space="preserve">x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i/>
          <w:iCs/>
          <w:lang w:val="el-GR"/>
        </w:rPr>
        <w:t>σ(βx)</w:t>
      </w:r>
      <w:r w:rsidRPr="006558AD">
        <w:rPr>
          <w:rFonts w:ascii="Times New Roman" w:hAnsi="Times New Roman" w:cs="Times New Roman"/>
          <w:i/>
          <w:iCs/>
          <w:lang w:val="el-GR"/>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15)</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where </w:t>
      </w:r>
      <w:r w:rsidRPr="006558AD">
        <w:rPr>
          <w:rFonts w:ascii="Times New Roman" w:hAnsi="Times New Roman" w:cs="Times New Roman"/>
          <w:i/>
          <w:iCs/>
          <w:lang w:val="el-GR"/>
        </w:rPr>
        <w:t xml:space="preserve">β </w:t>
      </w:r>
      <w:r w:rsidRPr="006558AD">
        <w:rPr>
          <w:rFonts w:ascii="Times New Roman" w:hAnsi="Times New Roman" w:cs="Times New Roman"/>
        </w:rPr>
        <w:t>is a learnable parameter.</w:t>
      </w:r>
    </w:p>
    <w:p w:rsidR="006C6D9A" w:rsidRDefault="006C6D9A" w:rsidP="006558AD">
      <w:pPr>
        <w:shd w:val="clear" w:color="auto" w:fill="FFFFFF"/>
        <w:tabs>
          <w:tab w:val="left" w:pos="610"/>
        </w:tabs>
        <w:jc w:val="both"/>
        <w:rPr>
          <w:rFonts w:ascii="Times New Roman" w:hAnsi="Times New Roman" w:cs="Times New Roman"/>
        </w:rPr>
      </w:pPr>
      <w:bookmarkStart w:id="33" w:name="bookmark44"/>
    </w:p>
    <w:p w:rsidR="004436D6" w:rsidRPr="006558AD" w:rsidRDefault="004436D6" w:rsidP="006558AD">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8</w:t>
      </w:r>
      <w:bookmarkEnd w:id="33"/>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rPr>
        <w:t xml:space="preserve">SwiGLU: </w:t>
      </w:r>
      <w:r w:rsidRPr="006558AD">
        <w:rPr>
          <w:rFonts w:ascii="Times New Roman" w:hAnsi="Times New Roman" w:cs="Times New Roman"/>
        </w:rPr>
        <w:t>SwiGLU stands for Swish-Gated Linear Unit Activation Function. As the</w:t>
      </w:r>
      <w:r>
        <w:rPr>
          <w:rFonts w:ascii="Times New Roman" w:hAnsi="Times New Roman" w:cs="Times New Roman"/>
        </w:rPr>
        <w:t xml:space="preserve"> </w:t>
      </w:r>
      <w:r w:rsidRPr="006558AD">
        <w:rPr>
          <w:rFonts w:ascii="Times New Roman" w:hAnsi="Times New Roman" w:cs="Times New Roman"/>
        </w:rPr>
        <w:t xml:space="preserve">name suggests, it combines Swish and </w:t>
      </w:r>
      <w:r w:rsidRPr="006558AD">
        <w:rPr>
          <w:rFonts w:ascii="Times New Roman" w:hAnsi="Times New Roman" w:cs="Times New Roman"/>
          <w:lang w:val="fr-FR"/>
        </w:rPr>
        <w:t xml:space="preserve">GLU </w:t>
      </w:r>
      <w:r w:rsidRPr="006558AD">
        <w:rPr>
          <w:rFonts w:ascii="Times New Roman" w:hAnsi="Times New Roman" w:cs="Times New Roman"/>
        </w:rPr>
        <w:t xml:space="preserve">via Equation </w:t>
      </w:r>
      <w:r w:rsidR="00006C4E">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16</w:t>
      </w:r>
      <w:r w:rsidR="00006C4E">
        <w:rPr>
          <w:rFonts w:ascii="Times New Roman" w:hAnsi="Times New Roman" w:cs="Times New Roman"/>
        </w:rPr>
        <w:t>)</w:t>
      </w:r>
      <w:r w:rsidRPr="006558AD">
        <w:rPr>
          <w:rFonts w:ascii="Times New Roman" w:hAnsi="Times New Roman" w:cs="Times New Roman"/>
        </w:rPr>
        <w:t xml:space="preserve"> and allows for better</w:t>
      </w:r>
      <w:r>
        <w:rPr>
          <w:rFonts w:ascii="Times New Roman" w:hAnsi="Times New Roman" w:cs="Times New Roman"/>
        </w:rPr>
        <w:t xml:space="preserve">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of weights.</w:t>
      </w:r>
    </w:p>
    <w:p w:rsidR="004436D6" w:rsidRPr="00B7556A" w:rsidRDefault="004436D6" w:rsidP="00F669E9">
      <w:pPr>
        <w:shd w:val="clear" w:color="auto" w:fill="FFFFFF"/>
        <w:tabs>
          <w:tab w:val="left" w:pos="5760"/>
          <w:tab w:val="left" w:pos="8971"/>
        </w:tabs>
        <w:jc w:val="right"/>
        <w:rPr>
          <w:rFonts w:ascii="Times New Roman" w:hAnsi="Times New Roman" w:cs="Times New Roman"/>
          <w:i/>
          <w:iCs/>
          <w:lang w:val="sv-SE"/>
        </w:rPr>
      </w:pPr>
      <w:r w:rsidRPr="006558AD">
        <w:rPr>
          <w:rFonts w:ascii="Times New Roman" w:hAnsi="Times New Roman" w:cs="Times New Roman"/>
          <w:i/>
          <w:iCs/>
        </w:rPr>
        <w:t>SwiGLU</w:t>
      </w:r>
      <w:r w:rsidRPr="0058774E">
        <w:rPr>
          <w:rFonts w:ascii="Times New Roman" w:hAnsi="Times New Roman" w:cs="Times New Roman"/>
          <w:iCs/>
        </w:rPr>
        <w:t>(</w:t>
      </w:r>
      <w:r w:rsidRPr="006558AD">
        <w:rPr>
          <w:rFonts w:ascii="Times New Roman" w:hAnsi="Times New Roman" w:cs="Times New Roman"/>
          <w:b/>
          <w:bCs/>
          <w:i/>
          <w:iCs/>
        </w:rPr>
        <w:t>x</w:t>
      </w:r>
      <w:r w:rsidRPr="0058774E">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b/>
          <w:bCs/>
          <w:lang w:val="el-GR"/>
        </w:rPr>
        <w:t xml:space="preserve">x </w:t>
      </w:r>
      <w:r w:rsidRPr="0058774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i/>
          <w:iCs/>
          <w:lang w:val="de-DE"/>
        </w:rPr>
        <w:t>Swish</w:t>
      </w:r>
      <w:r w:rsidRPr="0058774E">
        <w:rPr>
          <w:rFonts w:ascii="Times New Roman" w:hAnsi="Times New Roman" w:cs="Times New Roman"/>
          <w:i/>
          <w:iCs/>
          <w:vertAlign w:val="subscript"/>
          <w:lang w:val="de-DE"/>
        </w:rPr>
        <w:t>β</w:t>
      </w:r>
      <w:r w:rsidRPr="006558AD">
        <w:rPr>
          <w:rFonts w:ascii="Times New Roman" w:hAnsi="Times New Roman" w:cs="Times New Roman"/>
          <w:i/>
          <w:iCs/>
          <w:lang w:val="de-DE"/>
        </w:rPr>
        <w:t>(</w:t>
      </w:r>
      <w:r w:rsidRPr="006558AD">
        <w:rPr>
          <w:rFonts w:ascii="Times New Roman" w:hAnsi="Times New Roman" w:cs="Times New Roman"/>
          <w:b/>
          <w:bCs/>
          <w:i/>
          <w:iCs/>
          <w:lang w:val="de-DE"/>
        </w:rPr>
        <w:t>w</w:t>
      </w:r>
      <w:r w:rsidRPr="006558AD">
        <w:rPr>
          <w:rFonts w:ascii="Times New Roman" w:hAnsi="Times New Roman" w:cs="Times New Roman"/>
          <w:b/>
          <w:bCs/>
        </w:rPr>
        <w:t xml:space="preserve">x </w:t>
      </w:r>
      <w:r w:rsidRPr="006558AD">
        <w:rPr>
          <w:rFonts w:ascii="Times New Roman" w:hAnsi="Times New Roman" w:cs="Times New Roman"/>
        </w:rPr>
        <w:t xml:space="preserve">+ </w:t>
      </w:r>
      <w:r w:rsidRPr="006558AD">
        <w:rPr>
          <w:rFonts w:ascii="Times New Roman" w:hAnsi="Times New Roman" w:cs="Times New Roman"/>
          <w:i/>
          <w:iCs/>
          <w:lang w:val="sv-SE"/>
        </w:rPr>
        <w:t>b)</w:t>
      </w:r>
      <w:r w:rsidR="00F669E9">
        <w:rPr>
          <w:rFonts w:ascii="Times New Roman" w:hAnsi="Times New Roman" w:cs="Times New Roman"/>
          <w:i/>
          <w:iCs/>
          <w:lang w:val="sv-SE"/>
        </w:rPr>
        <w:tab/>
      </w:r>
      <w:r w:rsidRPr="006558AD">
        <w:rPr>
          <w:rFonts w:ascii="Times New Roman" w:hAnsi="Times New Roman" w:cs="Times New Roman"/>
        </w:rPr>
        <w:t>(</w:t>
      </w:r>
      <w:r w:rsidR="00D16E33">
        <w:rPr>
          <w:rFonts w:ascii="Times New Roman" w:hAnsi="Times New Roman" w:cs="Times New Roman"/>
        </w:rPr>
        <w:t>2.</w:t>
      </w:r>
      <w:r w:rsidRPr="006558AD">
        <w:rPr>
          <w:rFonts w:ascii="Times New Roman" w:hAnsi="Times New Roman" w:cs="Times New Roman"/>
        </w:rPr>
        <w:t>16)</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2.10</w:t>
      </w:r>
      <w:r w:rsidR="002162DC">
        <w:rPr>
          <w:rFonts w:ascii="Times New Roman" w:hAnsi="Times New Roman" w:cs="Times New Roman"/>
          <w:b/>
          <w:bCs/>
        </w:rPr>
        <w:t xml:space="preserve"> </w:t>
      </w:r>
      <w:r w:rsidRPr="006558AD">
        <w:rPr>
          <w:rFonts w:ascii="Times New Roman" w:hAnsi="Times New Roman" w:cs="Times New Roman"/>
          <w:b/>
          <w:bCs/>
        </w:rPr>
        <w:t>Training Neural Networks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Now that we have established neural networks to be parametric nonlinear mapping functions, the question remains: how do we assign values to the network parameters, i.e., </w:t>
      </w:r>
      <w:r w:rsidRPr="00B7556A">
        <w:rPr>
          <w:rFonts w:ascii="Times New Roman" w:hAnsi="Times New Roman" w:cs="Times New Roman"/>
          <w:b/>
          <w:i/>
          <w:iCs/>
        </w:rPr>
        <w:t>weights</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 xml:space="preserve">biases? </w:t>
      </w:r>
      <w:r w:rsidRPr="006558AD">
        <w:rPr>
          <w:rFonts w:ascii="Times New Roman" w:hAnsi="Times New Roman" w:cs="Times New Roman"/>
        </w:rPr>
        <w:t>We will elaborate on this in this section.</w:t>
      </w:r>
    </w:p>
    <w:p w:rsidR="006C6D9A" w:rsidRDefault="006C6D9A" w:rsidP="006558AD">
      <w:pPr>
        <w:shd w:val="clear" w:color="auto" w:fill="FFFFFF"/>
        <w:jc w:val="both"/>
        <w:rPr>
          <w:rFonts w:ascii="Times New Roman" w:hAnsi="Times New Roman" w:cs="Times New Roman"/>
        </w:rPr>
      </w:pPr>
    </w:p>
    <w:p w:rsidR="004436D6" w:rsidRPr="00686AE1" w:rsidRDefault="003241FB" w:rsidP="00F669E9">
      <w:pPr>
        <w:shd w:val="clear" w:color="auto" w:fill="FFFFFF"/>
        <w:tabs>
          <w:tab w:val="left" w:pos="5760"/>
        </w:tabs>
        <w:jc w:val="right"/>
        <w:rPr>
          <w:rFonts w:ascii="Times New Roman" w:hAnsi="Times New Roman" w:cs="Times New Roman"/>
        </w:rPr>
      </w:pPr>
      <w:r>
        <w:rPr>
          <w:rFonts w:ascii="Times New Roman" w:hAnsi="Times New Roman" w:cs="Times New Roman"/>
          <w:bCs/>
          <w:noProof/>
          <w:position w:val="-10"/>
          <w:lang w:val="en-US"/>
        </w:rPr>
        <w:drawing>
          <wp:inline distT="0" distB="0" distL="0" distR="0">
            <wp:extent cx="1375410" cy="2305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1375410" cy="230505"/>
                    </a:xfrm>
                    <a:prstGeom prst="rect">
                      <a:avLst/>
                    </a:prstGeom>
                    <a:noFill/>
                    <a:ln w="9525">
                      <a:noFill/>
                      <a:miter lim="800000"/>
                      <a:headEnd/>
                      <a:tailEnd/>
                    </a:ln>
                  </pic:spPr>
                </pic:pic>
              </a:graphicData>
            </a:graphic>
          </wp:inline>
        </w:drawing>
      </w:r>
      <w:r w:rsidR="004436D6">
        <w:rPr>
          <w:rFonts w:ascii="Times New Roman" w:hAnsi="Times New Roman" w:cs="Times New Roman"/>
          <w:bCs/>
          <w:lang w:val="es-ES_tradnl"/>
        </w:rPr>
        <w:tab/>
        <w:t>(</w:t>
      </w:r>
      <w:r w:rsidR="003A3E47">
        <w:rPr>
          <w:rFonts w:ascii="Times New Roman" w:hAnsi="Times New Roman" w:cs="Times New Roman"/>
          <w:bCs/>
          <w:lang w:val="es-ES_tradnl"/>
        </w:rPr>
        <w:t>2.</w:t>
      </w:r>
      <w:r w:rsidR="004436D6">
        <w:rPr>
          <w:rFonts w:ascii="Times New Roman" w:hAnsi="Times New Roman" w:cs="Times New Roman"/>
          <w:bCs/>
          <w:lang w:val="es-ES_tradnl"/>
        </w:rPr>
        <w:t>17)</w:t>
      </w:r>
    </w:p>
    <w:p w:rsidR="006C6D9A" w:rsidRDefault="006C6D9A" w:rsidP="006558AD">
      <w:pPr>
        <w:shd w:val="clear" w:color="auto" w:fill="FFFFFF"/>
        <w:jc w:val="both"/>
        <w:rPr>
          <w:rFonts w:ascii="Times New Roman" w:hAnsi="Times New Roman" w:cs="Times New Roman"/>
        </w:rPr>
      </w:pP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After each update, the gradient is re-evaluated for the new weight vector, and the process is repeated. The error function is def</w:t>
      </w:r>
      <w:r w:rsidR="00F669E9">
        <w:rPr>
          <w:rFonts w:ascii="Times New Roman" w:hAnsi="Times New Roman" w:cs="Times New Roman"/>
        </w:rPr>
        <w:t>i</w:t>
      </w:r>
      <w:r w:rsidRPr="006558AD">
        <w:rPr>
          <w:rFonts w:ascii="Times New Roman" w:hAnsi="Times New Roman" w:cs="Times New Roman"/>
        </w:rPr>
        <w:t xml:space="preserve">ned with respect to a training set, so each step/iteration requires that the entire training set be processed in order to evaluate </w:t>
      </w:r>
      <w:r w:rsidRPr="006558AD">
        <w:rPr>
          <w:rFonts w:ascii="Times New Roman" w:hAnsi="Times New Roman" w:cs="Times New Roman"/>
          <w:b/>
          <w:bCs/>
          <w:lang w:val="nb-NO"/>
        </w:rPr>
        <w:t>E</w:t>
      </w:r>
      <w:r w:rsidRPr="006558AD">
        <w:rPr>
          <w:rFonts w:ascii="Times New Roman" w:hAnsi="Times New Roman" w:cs="Times New Roman"/>
          <w:lang w:val="nb-NO"/>
        </w:rPr>
        <w:t>(</w:t>
      </w:r>
      <w:r w:rsidRPr="006558AD">
        <w:rPr>
          <w:rFonts w:ascii="Times New Roman" w:hAnsi="Times New Roman" w:cs="Times New Roman"/>
          <w:b/>
          <w:bCs/>
          <w:lang w:val="nb-NO"/>
        </w:rPr>
        <w:t>w</w:t>
      </w:r>
      <w:r w:rsidRPr="006558AD">
        <w:rPr>
          <w:rFonts w:ascii="Times New Roman" w:hAnsi="Times New Roman" w:cs="Times New Roman"/>
          <w:lang w:val="nb-NO"/>
        </w:rPr>
        <w:t xml:space="preserve">). </w:t>
      </w:r>
      <w:r w:rsidRPr="006558AD">
        <w:rPr>
          <w:rFonts w:ascii="Times New Roman" w:hAnsi="Times New Roman" w:cs="Times New Roman"/>
        </w:rPr>
        <w:t xml:space="preserve">This algorithm of training captured by Equation </w:t>
      </w:r>
      <w:r w:rsidR="00006C4E">
        <w:rPr>
          <w:rFonts w:ascii="Times New Roman" w:hAnsi="Times New Roman" w:cs="Times New Roman"/>
        </w:rPr>
        <w:t>(2.</w:t>
      </w:r>
      <w:r w:rsidRPr="006558AD">
        <w:rPr>
          <w:rFonts w:ascii="Times New Roman" w:hAnsi="Times New Roman" w:cs="Times New Roman"/>
        </w:rPr>
        <w:t>17</w:t>
      </w:r>
      <w:r w:rsidR="00006C4E">
        <w:rPr>
          <w:rFonts w:ascii="Times New Roman" w:hAnsi="Times New Roman" w:cs="Times New Roman"/>
        </w:rPr>
        <w:t>)</w:t>
      </w:r>
      <w:r w:rsidRPr="006558AD">
        <w:rPr>
          <w:rFonts w:ascii="Times New Roman" w:hAnsi="Times New Roman" w:cs="Times New Roman"/>
        </w:rPr>
        <w:t xml:space="preserve"> is known as the </w:t>
      </w:r>
      <w:r w:rsidRPr="006558AD">
        <w:rPr>
          <w:rFonts w:ascii="Times New Roman" w:hAnsi="Times New Roman" w:cs="Times New Roman"/>
          <w:i/>
          <w:iCs/>
        </w:rPr>
        <w:t>gradient descent</w:t>
      </w:r>
      <w:r w:rsidRPr="006558AD">
        <w:rPr>
          <w:rFonts w:ascii="Times New Roman" w:hAnsi="Times New Roman" w:cs="Times New Roman"/>
        </w:rPr>
        <w:t>.</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2.10.1</w:t>
      </w:r>
      <w:r w:rsidR="002162DC">
        <w:rPr>
          <w:rFonts w:ascii="Times New Roman" w:hAnsi="Times New Roman" w:cs="Times New Roman"/>
          <w:b/>
          <w:bCs/>
          <w:i/>
          <w:iCs/>
        </w:rPr>
        <w:t xml:space="preserve"> </w:t>
      </w:r>
      <w:r w:rsidRPr="006558AD">
        <w:rPr>
          <w:rFonts w:ascii="Times New Roman" w:hAnsi="Times New Roman" w:cs="Times New Roman"/>
          <w:b/>
          <w:bCs/>
          <w:i/>
          <w:iCs/>
        </w:rPr>
        <w:t>Backpropagation</w:t>
      </w:r>
    </w:p>
    <w:p w:rsidR="00772DA7" w:rsidRDefault="004436D6" w:rsidP="006558AD">
      <w:pPr>
        <w:shd w:val="clear" w:color="auto" w:fill="FFFFFF"/>
        <w:jc w:val="both"/>
        <w:rPr>
          <w:rFonts w:ascii="Times New Roman" w:hAnsi="Times New Roman" w:cs="Times New Roman"/>
        </w:rPr>
      </w:pPr>
      <w:bookmarkStart w:id="34" w:name="bookmark46"/>
      <w:r w:rsidRPr="006558AD">
        <w:rPr>
          <w:rFonts w:ascii="Times New Roman" w:hAnsi="Times New Roman" w:cs="Times New Roman"/>
        </w:rPr>
        <w:t>E</w:t>
      </w:r>
      <w:bookmarkEnd w:id="34"/>
      <w:r w:rsidRPr="006558AD">
        <w:rPr>
          <w:rFonts w:ascii="Times New Roman" w:hAnsi="Times New Roman" w:cs="Times New Roman"/>
        </w:rPr>
        <w:t xml:space="preserve">rror functions usually comprise a summation of the error over each data point of the training set, </w:t>
      </w:r>
      <w:r w:rsidR="003241FB">
        <w:rPr>
          <w:rFonts w:ascii="Times New Roman" w:hAnsi="Times New Roman" w:cs="Times New Roman"/>
          <w:bCs/>
          <w:noProof/>
          <w:position w:val="-18"/>
          <w:lang w:val="en-US"/>
        </w:rPr>
        <w:drawing>
          <wp:inline distT="0" distB="0" distL="0" distR="0">
            <wp:extent cx="1017905" cy="2705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1017905" cy="27051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This reduces our problem to evaluating the gradient with respect to only one training sample (here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training sample): </w:t>
      </w:r>
      <w:r w:rsidR="00F669E9">
        <w:rPr>
          <w:rFonts w:ascii="Cambria Math" w:hAnsi="Cambria Math" w:cs="Cambria Math"/>
        </w:rPr>
        <w:sym w:font="Symbol" w:char="F0D1"/>
      </w:r>
      <w:r w:rsidRPr="006558AD">
        <w:rPr>
          <w:rFonts w:ascii="Times New Roman" w:hAnsi="Times New Roman" w:cs="Times New Roman"/>
          <w:b/>
          <w:bCs/>
        </w:rPr>
        <w:t>E</w:t>
      </w:r>
      <w:r w:rsidRPr="006558AD">
        <w:rPr>
          <w:rFonts w:ascii="Times New Roman" w:hAnsi="Times New Roman" w:cs="Times New Roman"/>
          <w:i/>
          <w:iCs/>
          <w:vertAlign w:val="subscript"/>
          <w:lang w:val="nb-NO"/>
        </w:rPr>
        <w:t>j</w:t>
      </w:r>
      <w:r w:rsidRPr="006558AD">
        <w:rPr>
          <w:rFonts w:ascii="Times New Roman" w:hAnsi="Times New Roman" w:cs="Times New Roman"/>
          <w:i/>
          <w:iCs/>
          <w:lang w:val="nb-NO"/>
        </w:rPr>
        <w:t xml:space="preserve"> </w:t>
      </w:r>
      <w:r w:rsidRPr="006558AD">
        <w:rPr>
          <w:rFonts w:ascii="Times New Roman" w:hAnsi="Times New Roman" w:cs="Times New Roman"/>
          <w:lang w:val="nb-NO"/>
        </w:rPr>
        <w:t>(</w:t>
      </w:r>
      <w:r w:rsidRPr="006558AD">
        <w:rPr>
          <w:rFonts w:ascii="Times New Roman" w:hAnsi="Times New Roman" w:cs="Times New Roman"/>
          <w:b/>
          <w:bCs/>
        </w:rPr>
        <w:t>w</w:t>
      </w:r>
      <w:r w:rsidRPr="006558AD">
        <w:rPr>
          <w:rFonts w:ascii="Times New Roman" w:hAnsi="Times New Roman" w:cs="Times New Roman"/>
        </w:rPr>
        <w:t>).</w:t>
      </w:r>
    </w:p>
    <w:p w:rsidR="006C6D9A" w:rsidRDefault="006C6D9A" w:rsidP="006558AD">
      <w:pPr>
        <w:shd w:val="clear" w:color="auto" w:fill="FFFFFF"/>
        <w:jc w:val="both"/>
        <w:rPr>
          <w:rFonts w:ascii="Times New Roman" w:hAnsi="Times New Roman" w:cs="Times New Roman"/>
        </w:rPr>
      </w:pPr>
    </w:p>
    <w:p w:rsidR="00772DA7" w:rsidRPr="006C6D9A" w:rsidRDefault="006C6D9A" w:rsidP="006C6D9A">
      <w:pPr>
        <w:shd w:val="clear" w:color="auto" w:fill="FFFFFF"/>
        <w:jc w:val="center"/>
        <w:rPr>
          <w:rFonts w:ascii="Times New Roman" w:hAnsi="Times New Roman" w:cs="Times New Roman"/>
          <w:b/>
          <w:bCs/>
        </w:rPr>
      </w:pPr>
      <w:r>
        <w:rPr>
          <w:rFonts w:ascii="Times New Roman" w:hAnsi="Times New Roman" w:cs="Times New Roman"/>
          <w:b/>
          <w:bCs/>
        </w:rPr>
        <w:t>[Insert F</w:t>
      </w:r>
      <w:r w:rsidR="004436D6" w:rsidRPr="006C6D9A">
        <w:rPr>
          <w:rFonts w:ascii="Times New Roman" w:hAnsi="Times New Roman" w:cs="Times New Roman"/>
          <w:b/>
          <w:bCs/>
        </w:rPr>
        <w:t>igure]</w:t>
      </w:r>
    </w:p>
    <w:p w:rsidR="004436D6"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rPr>
        <w:t>Figure 2.9: A basic neural network architecture with linear activation function and no hidden layers.</w:t>
      </w:r>
    </w:p>
    <w:p w:rsidR="006C6D9A" w:rsidRDefault="006C6D9A" w:rsidP="006558AD">
      <w:pPr>
        <w:shd w:val="clear" w:color="auto" w:fill="FFFFFF"/>
        <w:jc w:val="both"/>
        <w:rPr>
          <w:rFonts w:ascii="Times New Roman" w:hAnsi="Times New Roman" w:cs="Times New Roman"/>
        </w:rPr>
      </w:pPr>
    </w:p>
    <w:p w:rsidR="004436D6" w:rsidRPr="00DA2913" w:rsidRDefault="004436D6" w:rsidP="006558AD">
      <w:pPr>
        <w:shd w:val="clear" w:color="auto" w:fill="FFFFFF"/>
        <w:jc w:val="both"/>
        <w:rPr>
          <w:rFonts w:ascii="Times New Roman" w:hAnsi="Times New Roman" w:cs="Times New Roman"/>
          <w:b/>
          <w:bCs/>
          <w:lang w:val="fr-FR"/>
        </w:rPr>
      </w:pPr>
      <w:r w:rsidRPr="006558AD">
        <w:rPr>
          <w:rFonts w:ascii="Times New Roman" w:hAnsi="Times New Roman" w:cs="Times New Roman"/>
        </w:rPr>
        <w:t xml:space="preserve">Referring to the neural network shown in Figure 2.9, the </w:t>
      </w:r>
      <w:r w:rsidRPr="006558AD">
        <w:rPr>
          <w:rFonts w:ascii="Times New Roman" w:hAnsi="Times New Roman" w:cs="Times New Roman"/>
          <w:i/>
          <w:iCs/>
        </w:rPr>
        <w:t>k</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output unit </w:t>
      </w:r>
      <w:r w:rsidRPr="006558AD">
        <w:rPr>
          <w:rFonts w:ascii="Times New Roman" w:hAnsi="Times New Roman" w:cs="Times New Roman"/>
          <w:i/>
          <w:iCs/>
          <w:lang w:val="fr-FR"/>
        </w:rPr>
        <w:t>y</w:t>
      </w:r>
      <w:r w:rsidRPr="00DA2913">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(where </w:t>
      </w:r>
      <w:r w:rsidRPr="006558AD">
        <w:rPr>
          <w:rFonts w:ascii="Times New Roman" w:hAnsi="Times New Roman" w:cs="Times New Roman"/>
          <w:i/>
          <w:iCs/>
          <w:lang w:val="ru-RU"/>
        </w:rPr>
        <w:t>k</w:t>
      </w:r>
      <w:r>
        <w:rPr>
          <w:rFonts w:ascii="Times New Roman" w:hAnsi="Times New Roman" w:cs="Times New Roman"/>
          <w:i/>
          <w:iCs/>
        </w:rPr>
        <w:t xml:space="preserve"> </w:t>
      </w:r>
      <w:r>
        <w:rPr>
          <w:rFonts w:ascii="Times New Roman" w:hAnsi="Times New Roman" w:cs="Times New Roman"/>
          <w:b/>
          <w:bCs/>
          <w:lang w:val="fr-FR"/>
        </w:rPr>
        <w:sym w:font="Symbol" w:char="F0CE"/>
      </w:r>
      <w:r w:rsidRPr="006558AD">
        <w:rPr>
          <w:rFonts w:ascii="Times New Roman" w:hAnsi="Times New Roman" w:cs="Times New Roman"/>
          <w:b/>
          <w:bCs/>
          <w:lang w:val="fr-FR"/>
        </w:rPr>
        <w:t xml:space="preserve"> </w:t>
      </w:r>
      <w:r w:rsidRPr="006558AD">
        <w:rPr>
          <w:rFonts w:ascii="Times New Roman" w:hAnsi="Times New Roman" w:cs="Times New Roman"/>
        </w:rPr>
        <w:t>{1</w:t>
      </w:r>
      <w:r w:rsidRPr="006558AD">
        <w:rPr>
          <w:rFonts w:ascii="Times New Roman" w:hAnsi="Times New Roman" w:cs="Times New Roman"/>
          <w:i/>
          <w:iCs/>
        </w:rPr>
        <w:t xml:space="preserve">, </w:t>
      </w:r>
      <w:r w:rsidRPr="006558AD">
        <w:rPr>
          <w:rFonts w:ascii="Times New Roman" w:hAnsi="Times New Roman" w:cs="Times New Roman"/>
        </w:rPr>
        <w:t>2</w:t>
      </w:r>
      <w:r w:rsidRPr="006558AD">
        <w:rPr>
          <w:rFonts w:ascii="Times New Roman" w:hAnsi="Times New Roman" w:cs="Times New Roman"/>
          <w:i/>
          <w:iCs/>
        </w:rPr>
        <w:t>,</w:t>
      </w:r>
      <w:r w:rsidR="00F669E9">
        <w:rPr>
          <w:rFonts w:ascii="Times New Roman" w:hAnsi="Times New Roman" w:cs="Times New Roman"/>
          <w:i/>
          <w:iCs/>
        </w:rPr>
        <w:t xml:space="preserve"> </w:t>
      </w:r>
      <w:r w:rsidRPr="006558AD">
        <w:rPr>
          <w:rFonts w:ascii="Times New Roman" w:hAnsi="Times New Roman" w:cs="Times New Roman"/>
          <w:i/>
          <w:iCs/>
        </w:rPr>
        <w:t>...</w:t>
      </w:r>
      <w:r w:rsidRPr="006558AD">
        <w:rPr>
          <w:rFonts w:ascii="Times New Roman" w:hAnsi="Times New Roman" w:cs="Times New Roman"/>
          <w:i/>
          <w:iCs/>
          <w:lang w:val="el-GR"/>
        </w:rPr>
        <w:t>, K</w:t>
      </w:r>
      <w:r w:rsidRPr="00DA2913">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is a linear combination of the input variables, </w:t>
      </w:r>
      <w:r w:rsidRPr="006558AD">
        <w:rPr>
          <w:rFonts w:ascii="Times New Roman" w:hAnsi="Times New Roman" w:cs="Times New Roman"/>
          <w:i/>
          <w:iCs/>
        </w:rPr>
        <w:t>x</w:t>
      </w:r>
      <w:r w:rsidRPr="00DA2913">
        <w:rPr>
          <w:rFonts w:ascii="Times New Roman" w:hAnsi="Times New Roman" w:cs="Times New Roman"/>
          <w:i/>
          <w:iCs/>
          <w:vertAlign w:val="subscript"/>
        </w:rPr>
        <w:t>i</w:t>
      </w:r>
      <w:r w:rsidRPr="006558AD">
        <w:rPr>
          <w:rFonts w:ascii="Times New Roman" w:hAnsi="Times New Roman" w:cs="Times New Roman"/>
          <w:i/>
          <w:iCs/>
        </w:rPr>
        <w:t xml:space="preserve"> </w:t>
      </w:r>
      <w:r w:rsidRPr="00DA2913">
        <w:rPr>
          <w:rFonts w:ascii="Times New Roman" w:hAnsi="Times New Roman" w:cs="Times New Roman"/>
          <w:iCs/>
        </w:rPr>
        <w:t>(</w:t>
      </w:r>
      <w:r w:rsidRPr="006558AD">
        <w:rPr>
          <w:rFonts w:ascii="Times New Roman" w:hAnsi="Times New Roman" w:cs="Times New Roman"/>
          <w:i/>
          <w:iCs/>
        </w:rPr>
        <w:t xml:space="preserve">i </w:t>
      </w:r>
      <w:r>
        <w:rPr>
          <w:rFonts w:ascii="Times New Roman" w:hAnsi="Times New Roman" w:cs="Times New Roman"/>
          <w:b/>
          <w:bCs/>
          <w:lang w:val="fr-FR"/>
        </w:rPr>
        <w:sym w:font="Symbol" w:char="F0CE"/>
      </w:r>
      <w:r w:rsidRPr="006558AD">
        <w:rPr>
          <w:rFonts w:ascii="Times New Roman" w:hAnsi="Times New Roman" w:cs="Times New Roman"/>
          <w:b/>
          <w:bCs/>
          <w:lang w:val="fr-FR"/>
        </w:rPr>
        <w:t xml:space="preserve"> </w:t>
      </w:r>
      <w:r w:rsidRPr="006558AD">
        <w:rPr>
          <w:rFonts w:ascii="Times New Roman" w:hAnsi="Times New Roman" w:cs="Times New Roman"/>
        </w:rPr>
        <w:t>{1</w:t>
      </w:r>
      <w:r w:rsidRPr="006558AD">
        <w:rPr>
          <w:rFonts w:ascii="Times New Roman" w:hAnsi="Times New Roman" w:cs="Times New Roman"/>
          <w:i/>
          <w:iCs/>
        </w:rPr>
        <w:t>,</w:t>
      </w:r>
      <w:r w:rsidR="00F669E9">
        <w:rPr>
          <w:rFonts w:ascii="Times New Roman" w:hAnsi="Times New Roman" w:cs="Times New Roman"/>
          <w:i/>
          <w:iCs/>
        </w:rPr>
        <w:t xml:space="preserve"> </w:t>
      </w:r>
      <w:r w:rsidRPr="006558AD">
        <w:rPr>
          <w:rFonts w:ascii="Times New Roman" w:hAnsi="Times New Roman" w:cs="Times New Roman"/>
        </w:rPr>
        <w:t>2</w:t>
      </w:r>
      <w:r w:rsidRPr="006558AD">
        <w:rPr>
          <w:rFonts w:ascii="Times New Roman" w:hAnsi="Times New Roman" w:cs="Times New Roman"/>
          <w:i/>
          <w:iCs/>
        </w:rPr>
        <w:t>,</w:t>
      </w:r>
      <w:r w:rsidR="00F669E9">
        <w:rPr>
          <w:rFonts w:ascii="Times New Roman" w:hAnsi="Times New Roman" w:cs="Times New Roman"/>
          <w:i/>
          <w:iCs/>
        </w:rPr>
        <w:t xml:space="preserve"> </w:t>
      </w:r>
      <w:r w:rsidRPr="006558AD">
        <w:rPr>
          <w:rFonts w:ascii="Times New Roman" w:hAnsi="Times New Roman" w:cs="Times New Roman"/>
          <w:i/>
          <w:iCs/>
        </w:rPr>
        <w:t xml:space="preserve">..., </w:t>
      </w:r>
      <w:r w:rsidRPr="006558AD">
        <w:rPr>
          <w:rFonts w:ascii="Times New Roman" w:hAnsi="Times New Roman" w:cs="Times New Roman"/>
          <w:i/>
          <w:iCs/>
          <w:lang w:val="el-GR"/>
        </w:rPr>
        <w:t>N</w:t>
      </w:r>
      <w:r w:rsidRPr="00DA2913">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such that </w:t>
      </w:r>
      <w:r w:rsidR="003241FB">
        <w:rPr>
          <w:rFonts w:ascii="Times New Roman" w:hAnsi="Times New Roman" w:cs="Times New Roman"/>
          <w:noProof/>
          <w:position w:val="-14"/>
          <w:lang w:val="en-US"/>
        </w:rPr>
        <w:drawing>
          <wp:inline distT="0" distB="0" distL="0" distR="0">
            <wp:extent cx="803275" cy="238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803275" cy="238760"/>
                    </a:xfrm>
                    <a:prstGeom prst="rect">
                      <a:avLst/>
                    </a:prstGeom>
                    <a:noFill/>
                    <a:ln w="9525">
                      <a:noFill/>
                      <a:miter lim="800000"/>
                      <a:headEnd/>
                      <a:tailEnd/>
                    </a:ln>
                  </pic:spPr>
                </pic:pic>
              </a:graphicData>
            </a:graphic>
          </wp:inline>
        </w:drawing>
      </w:r>
      <w:r w:rsidRPr="00510885">
        <w:rPr>
          <w:rFonts w:ascii="Times New Roman" w:hAnsi="Times New Roman" w:cs="Times New Roman"/>
          <w:iCs/>
        </w:rPr>
        <w:t xml:space="preserve">. </w:t>
      </w:r>
      <w:r w:rsidRPr="006558AD">
        <w:rPr>
          <w:rFonts w:ascii="Times New Roman" w:hAnsi="Times New Roman" w:cs="Times New Roman"/>
        </w:rPr>
        <w:t xml:space="preserve">As the process of gradient descent involves obtaining the derivative of the error function w.r.t to the weights, we prefer an error function that is continuous and </w:t>
      </w:r>
      <w:r w:rsidRPr="006558AD">
        <w:rPr>
          <w:rFonts w:ascii="Times New Roman" w:hAnsi="Times New Roman" w:cs="Times New Roman"/>
          <w:lang w:val="da-DK"/>
        </w:rPr>
        <w:t>di</w:t>
      </w:r>
      <w:r>
        <w:rPr>
          <w:rFonts w:ascii="Times New Roman" w:hAnsi="Times New Roman" w:cs="Times New Roman"/>
          <w:lang w:val="da-DK"/>
        </w:rPr>
        <w:t>f</w:t>
      </w:r>
      <w:r w:rsidRPr="006558AD">
        <w:rPr>
          <w:rFonts w:ascii="Times New Roman" w:hAnsi="Times New Roman" w:cs="Times New Roman"/>
          <w:lang w:val="da-DK"/>
        </w:rPr>
        <w:t xml:space="preserve">ferentiable, </w:t>
      </w:r>
      <w:r w:rsidRPr="006558AD">
        <w:rPr>
          <w:rFonts w:ascii="Times New Roman" w:hAnsi="Times New Roman" w:cs="Times New Roman"/>
        </w:rPr>
        <w:t>and the squared error is one of the most straightforward functions that f</w:t>
      </w:r>
      <w:r>
        <w:rPr>
          <w:rFonts w:ascii="Times New Roman" w:hAnsi="Times New Roman" w:cs="Times New Roman"/>
        </w:rPr>
        <w:t>i</w:t>
      </w:r>
      <w:r w:rsidRPr="006558AD">
        <w:rPr>
          <w:rFonts w:ascii="Times New Roman" w:hAnsi="Times New Roman" w:cs="Times New Roman"/>
        </w:rPr>
        <w:t xml:space="preserve">t this </w:t>
      </w:r>
      <w:r w:rsidRPr="006558AD">
        <w:rPr>
          <w:rFonts w:ascii="Times New Roman" w:hAnsi="Times New Roman" w:cs="Times New Roman"/>
        </w:rPr>
        <w:lastRenderedPageBreak/>
        <w:t xml:space="preserve">criterion. The squared error term for the </w:t>
      </w:r>
      <w:r w:rsidRPr="006558AD">
        <w:rPr>
          <w:rFonts w:ascii="Times New Roman" w:hAnsi="Times New Roman" w:cs="Times New Roman"/>
          <w:i/>
          <w:iCs/>
        </w:rPr>
        <w:t>n</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training sample can be written as follows:</w:t>
      </w:r>
    </w:p>
    <w:p w:rsidR="004436D6" w:rsidRDefault="003241FB" w:rsidP="00F669E9">
      <w:pPr>
        <w:shd w:val="clear" w:color="auto" w:fill="FFFFFF"/>
        <w:tabs>
          <w:tab w:val="left" w:pos="5760"/>
        </w:tabs>
        <w:jc w:val="right"/>
        <w:rPr>
          <w:rFonts w:ascii="Times New Roman" w:hAnsi="Times New Roman" w:cs="Times New Roman"/>
        </w:rPr>
      </w:pPr>
      <w:bookmarkStart w:id="35" w:name="bookmark47"/>
      <w:r>
        <w:rPr>
          <w:rFonts w:ascii="Times New Roman" w:hAnsi="Times New Roman" w:cs="Times New Roman"/>
          <w:noProof/>
          <w:position w:val="-24"/>
          <w:lang w:val="en-US"/>
        </w:rPr>
        <w:drawing>
          <wp:inline distT="0" distB="0" distL="0" distR="0">
            <wp:extent cx="1271905" cy="397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1271905" cy="3975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7D5C5B">
        <w:rPr>
          <w:rFonts w:ascii="Times New Roman" w:hAnsi="Times New Roman" w:cs="Times New Roman"/>
        </w:rPr>
        <w:t>2.</w:t>
      </w:r>
      <w:r w:rsidR="004436D6">
        <w:rPr>
          <w:rFonts w:ascii="Times New Roman" w:hAnsi="Times New Roman" w:cs="Times New Roman"/>
        </w:rPr>
        <w:t>18)</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w:t>
      </w:r>
      <w:bookmarkEnd w:id="35"/>
      <w:r w:rsidRPr="006558AD">
        <w:rPr>
          <w:rFonts w:ascii="Times New Roman" w:hAnsi="Times New Roman" w:cs="Times New Roman"/>
        </w:rPr>
        <w:t xml:space="preserve">he gradient of this error term with respect to weight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is given by Equation </w:t>
      </w:r>
      <w:r w:rsidR="00440D09">
        <w:rPr>
          <w:rFonts w:ascii="Times New Roman" w:hAnsi="Times New Roman" w:cs="Times New Roman"/>
        </w:rPr>
        <w:t>(</w:t>
      </w:r>
      <w:r w:rsidR="007D5C5B">
        <w:rPr>
          <w:rFonts w:ascii="Times New Roman" w:hAnsi="Times New Roman" w:cs="Times New Roman"/>
        </w:rPr>
        <w:t>2.</w:t>
      </w:r>
      <w:r w:rsidRPr="006558AD">
        <w:rPr>
          <w:rFonts w:ascii="Times New Roman" w:hAnsi="Times New Roman" w:cs="Times New Roman"/>
        </w:rPr>
        <w:t>19</w:t>
      </w:r>
      <w:r w:rsidR="00440D09">
        <w:rPr>
          <w:rFonts w:ascii="Times New Roman" w:hAnsi="Times New Roman" w:cs="Times New Roman"/>
        </w:rPr>
        <w:t>)</w:t>
      </w:r>
      <w:r w:rsidRPr="006558AD">
        <w:rPr>
          <w:rFonts w:ascii="Times New Roman" w:hAnsi="Times New Roman" w:cs="Times New Roman"/>
        </w:rPr>
        <w:t xml:space="preserve">. Note in the above example,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connects the activation node associated with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input feature to the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output value. In general, for a hidden layer,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connects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unit of the previous layer to the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unit of the next layer. The weight gradients in Equation 19 can then be used to update the weight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according to Equation </w:t>
      </w:r>
      <w:r w:rsidR="00440D09">
        <w:rPr>
          <w:rFonts w:ascii="Times New Roman" w:hAnsi="Times New Roman" w:cs="Times New Roman"/>
        </w:rPr>
        <w:t>(</w:t>
      </w:r>
      <w:r w:rsidR="007D5C5B">
        <w:rPr>
          <w:rFonts w:ascii="Times New Roman" w:hAnsi="Times New Roman" w:cs="Times New Roman"/>
        </w:rPr>
        <w:t>2.</w:t>
      </w:r>
      <w:r w:rsidRPr="006558AD">
        <w:rPr>
          <w:rFonts w:ascii="Times New Roman" w:hAnsi="Times New Roman" w:cs="Times New Roman"/>
        </w:rPr>
        <w:t>17</w:t>
      </w:r>
      <w:r w:rsidR="00440D09">
        <w:rPr>
          <w:rFonts w:ascii="Times New Roman" w:hAnsi="Times New Roman" w:cs="Times New Roman"/>
        </w:rPr>
        <w:t>)</w:t>
      </w:r>
      <w:r w:rsidRPr="006558AD">
        <w:rPr>
          <w:rFonts w:ascii="Times New Roman" w:hAnsi="Times New Roman" w:cs="Times New Roman"/>
        </w:rPr>
        <w:t>.</w:t>
      </w:r>
    </w:p>
    <w:p w:rsidR="004436D6" w:rsidRPr="006558AD" w:rsidRDefault="003241FB" w:rsidP="003F2924">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6"/>
          <w:lang w:val="en-US"/>
        </w:rPr>
        <w:drawing>
          <wp:inline distT="0" distB="0" distL="0" distR="0">
            <wp:extent cx="2194560" cy="50863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srcRect/>
                    <a:stretch>
                      <a:fillRect/>
                    </a:stretch>
                  </pic:blipFill>
                  <pic:spPr bwMode="auto">
                    <a:xfrm>
                      <a:off x="0" y="0"/>
                      <a:ext cx="2194560" cy="508635"/>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7D5C5B">
        <w:rPr>
          <w:rFonts w:ascii="Times New Roman" w:hAnsi="Times New Roman" w:cs="Times New Roman"/>
        </w:rPr>
        <w:t>2.</w:t>
      </w:r>
      <w:r w:rsidR="004436D6">
        <w:rPr>
          <w:rFonts w:ascii="Times New Roman" w:hAnsi="Times New Roman" w:cs="Times New Roman"/>
        </w:rPr>
        <w:t>19)</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This process of calculating error gradients by using </w:t>
      </w:r>
      <w:r w:rsidR="00014858">
        <w:rPr>
          <w:rFonts w:ascii="Times New Roman" w:hAnsi="Times New Roman" w:cs="Times New Roman"/>
        </w:rPr>
        <w:t xml:space="preserve">the </w:t>
      </w:r>
      <w:r w:rsidRPr="006558AD">
        <w:rPr>
          <w:rFonts w:ascii="Times New Roman" w:hAnsi="Times New Roman" w:cs="Times New Roman"/>
        </w:rPr>
        <w:t xml:space="preserve">chain rule starting from the output layer to the hidden layers is termed as </w:t>
      </w:r>
      <w:r w:rsidRPr="006558AD">
        <w:rPr>
          <w:rFonts w:ascii="Times New Roman" w:hAnsi="Times New Roman" w:cs="Times New Roman"/>
          <w:i/>
          <w:iCs/>
        </w:rPr>
        <w:t>backpropagation</w:t>
      </w:r>
      <w:r w:rsidRPr="006558AD">
        <w:rPr>
          <w:rFonts w:ascii="Times New Roman" w:hAnsi="Times New Roman" w:cs="Times New Roman"/>
        </w:rPr>
        <w:t>.</w:t>
      </w:r>
    </w:p>
    <w:p w:rsidR="006C6D9A" w:rsidRDefault="006C6D9A" w:rsidP="003F2924">
      <w:pPr>
        <w:shd w:val="clear" w:color="auto" w:fill="FFFFFF"/>
        <w:jc w:val="both"/>
        <w:rPr>
          <w:rFonts w:ascii="Times New Roman" w:hAnsi="Times New Roman" w:cs="Times New Roman"/>
          <w:b/>
          <w:bCs/>
        </w:rPr>
      </w:pPr>
    </w:p>
    <w:p w:rsidR="00772DA7" w:rsidRDefault="004436D6" w:rsidP="003F2924">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2.4. </w:t>
      </w:r>
      <w:r w:rsidRPr="006558AD">
        <w:rPr>
          <w:rFonts w:ascii="Times New Roman" w:hAnsi="Times New Roman" w:cs="Times New Roman"/>
        </w:rPr>
        <w:t>Let us understand more about backpropagation using a more general example involving a neural network with a single layer of hidden units and the tanh activation</w:t>
      </w:r>
      <w:r w:rsidR="002F18CF">
        <w:rPr>
          <w:rFonts w:ascii="Times New Roman" w:hAnsi="Times New Roman" w:cs="Times New Roman"/>
        </w:rPr>
        <w:t xml:space="preserve"> </w:t>
      </w:r>
      <w:bookmarkStart w:id="36" w:name="bookmark48"/>
      <w:r w:rsidRPr="006558AD">
        <w:rPr>
          <w:rFonts w:ascii="Times New Roman" w:hAnsi="Times New Roman" w:cs="Times New Roman"/>
        </w:rPr>
        <w:t>f</w:t>
      </w:r>
      <w:bookmarkEnd w:id="36"/>
      <w:r w:rsidRPr="006558AD">
        <w:rPr>
          <w:rFonts w:ascii="Times New Roman" w:hAnsi="Times New Roman" w:cs="Times New Roman"/>
        </w:rPr>
        <w:t xml:space="preserve">unction, which we saw in Section 2.9.2. It receives </w:t>
      </w:r>
      <w:r w:rsidRPr="006558AD">
        <w:rPr>
          <w:rFonts w:ascii="Times New Roman" w:hAnsi="Times New Roman" w:cs="Times New Roman"/>
          <w:i/>
          <w:iCs/>
          <w:lang w:val="da-DK"/>
        </w:rPr>
        <w:t>N</w:t>
      </w:r>
      <w:r w:rsidRPr="006558AD">
        <w:rPr>
          <w:rFonts w:ascii="Times New Roman" w:hAnsi="Times New Roman" w:cs="Times New Roman"/>
        </w:rPr>
        <w:t xml:space="preserve">-dimensional input, </w:t>
      </w:r>
      <w:r w:rsidRPr="006558AD">
        <w:rPr>
          <w:rFonts w:ascii="Times New Roman" w:hAnsi="Times New Roman" w:cs="Times New Roman"/>
          <w:b/>
          <w:bCs/>
          <w:lang w:val="da-DK"/>
        </w:rPr>
        <w:t xml:space="preserve">x </w:t>
      </w:r>
      <w:r w:rsidRPr="006558AD">
        <w:rPr>
          <w:rFonts w:ascii="Times New Roman" w:hAnsi="Times New Roman" w:cs="Times New Roman"/>
          <w:lang w:val="da-DK"/>
        </w:rPr>
        <w:t>=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 . ,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558AD">
        <w:rPr>
          <w:rFonts w:ascii="Times New Roman" w:hAnsi="Times New Roman" w:cs="Times New Roman"/>
        </w:rPr>
        <w:t xml:space="preserve">) and outputs a </w:t>
      </w:r>
      <w:r w:rsidRPr="006558AD">
        <w:rPr>
          <w:rFonts w:ascii="Times New Roman" w:hAnsi="Times New Roman" w:cs="Times New Roman"/>
          <w:i/>
          <w:iCs/>
          <w:lang w:val="da-DK"/>
        </w:rPr>
        <w:t>K</w:t>
      </w:r>
      <w:r w:rsidRPr="006558AD">
        <w:rPr>
          <w:rFonts w:ascii="Times New Roman" w:hAnsi="Times New Roman" w:cs="Times New Roman"/>
        </w:rPr>
        <w:t xml:space="preserve">-dimensional vector, </w:t>
      </w:r>
      <w:r w:rsidRPr="006558AD">
        <w:rPr>
          <w:rFonts w:ascii="Times New Roman" w:hAnsi="Times New Roman" w:cs="Times New Roman"/>
          <w:b/>
          <w:bCs/>
          <w:lang w:val="da-DK"/>
        </w:rPr>
        <w:t xml:space="preserve">y </w:t>
      </w:r>
      <w:r w:rsidRPr="006558AD">
        <w:rPr>
          <w:rFonts w:ascii="Times New Roman" w:hAnsi="Times New Roman" w:cs="Times New Roman"/>
          <w:lang w:val="da-DK"/>
        </w:rPr>
        <w:t>=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y</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lang w:val="fi-FI"/>
        </w:rPr>
        <w:t xml:space="preserve">). </w:t>
      </w:r>
      <w:r w:rsidRPr="006558AD">
        <w:rPr>
          <w:rFonts w:ascii="Times New Roman" w:hAnsi="Times New Roman" w:cs="Times New Roman"/>
        </w:rPr>
        <w:t xml:space="preserve">The hidden layer has </w:t>
      </w:r>
      <w:r w:rsidRPr="006558AD">
        <w:rPr>
          <w:rFonts w:ascii="Times New Roman" w:hAnsi="Times New Roman" w:cs="Times New Roman"/>
          <w:i/>
          <w:iCs/>
          <w:lang w:val="da-DK"/>
        </w:rPr>
        <w:t xml:space="preserve">M </w:t>
      </w:r>
      <w:r w:rsidRPr="006558AD">
        <w:rPr>
          <w:rFonts w:ascii="Times New Roman" w:hAnsi="Times New Roman" w:cs="Times New Roman"/>
        </w:rPr>
        <w:t>hidden units.</w:t>
      </w:r>
      <w:r w:rsidR="002162DC">
        <w:rPr>
          <w:rFonts w:ascii="Times New Roman" w:hAnsi="Times New Roman" w:cs="Times New Roman"/>
        </w:rPr>
        <w:t xml:space="preserve"> </w:t>
      </w:r>
      <w:r w:rsidRPr="006558AD">
        <w:rPr>
          <w:rFonts w:ascii="Times New Roman" w:hAnsi="Times New Roman" w:cs="Times New Roman"/>
        </w:rPr>
        <w:t>Refer to Figure 2.10 for the neural network described above</w:t>
      </w:r>
      <w:r w:rsidR="006C578C">
        <w:rPr>
          <w:rFonts w:ascii="Times New Roman" w:hAnsi="Times New Roman" w:cs="Times New Roman"/>
        </w:rPr>
        <w:t>;</w:t>
      </w:r>
      <w:r w:rsidRPr="006558AD">
        <w:rPr>
          <w:rFonts w:ascii="Times New Roman" w:hAnsi="Times New Roman" w:cs="Times New Roman"/>
        </w:rPr>
        <w:t xml:space="preserve"> </w:t>
      </w:r>
      <w:r w:rsidR="006C578C">
        <w:rPr>
          <w:rFonts w:ascii="Times New Roman" w:hAnsi="Times New Roman" w:cs="Times New Roman"/>
        </w:rPr>
        <w:t>i</w:t>
      </w:r>
      <w:r w:rsidRPr="006558AD">
        <w:rPr>
          <w:rFonts w:ascii="Times New Roman" w:hAnsi="Times New Roman" w:cs="Times New Roman"/>
        </w:rPr>
        <w:t>n this figure, the</w:t>
      </w:r>
      <w:r w:rsidR="003F2924">
        <w:rPr>
          <w:rFonts w:ascii="Times New Roman" w:hAnsi="Times New Roman" w:cs="Times New Roman"/>
        </w:rPr>
        <w:t xml:space="preserve"> </w:t>
      </w:r>
      <w:r w:rsidR="003F2924" w:rsidRPr="006558AD">
        <w:rPr>
          <w:rFonts w:ascii="Times New Roman" w:hAnsi="Times New Roman" w:cs="Times New Roman"/>
        </w:rPr>
        <w:t xml:space="preserve">output units have a linear activation function, </w:t>
      </w:r>
      <w:r w:rsidR="003F2924" w:rsidRPr="006558AD">
        <w:rPr>
          <w:rFonts w:ascii="Times New Roman" w:hAnsi="Times New Roman" w:cs="Times New Roman"/>
          <w:i/>
          <w:iCs/>
        </w:rPr>
        <w:t>h</w:t>
      </w:r>
      <w:r w:rsidR="003F2924" w:rsidRPr="005A14D9">
        <w:rPr>
          <w:rFonts w:ascii="Times New Roman" w:hAnsi="Times New Roman" w:cs="Times New Roman"/>
          <w:iCs/>
        </w:rPr>
        <w:t>(</w:t>
      </w:r>
      <w:r w:rsidR="003F2924" w:rsidRPr="006558AD">
        <w:rPr>
          <w:rFonts w:ascii="Times New Roman" w:hAnsi="Times New Roman" w:cs="Times New Roman"/>
          <w:i/>
          <w:iCs/>
        </w:rPr>
        <w:t>x</w:t>
      </w:r>
      <w:r w:rsidR="003F2924" w:rsidRPr="005A14D9">
        <w:rPr>
          <w:rFonts w:ascii="Times New Roman" w:hAnsi="Times New Roman" w:cs="Times New Roman"/>
          <w:iCs/>
        </w:rPr>
        <w:t>)</w:t>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 </w:t>
      </w:r>
      <w:r w:rsidR="003F2924" w:rsidRPr="006558AD">
        <w:rPr>
          <w:rFonts w:ascii="Times New Roman" w:hAnsi="Times New Roman" w:cs="Times New Roman"/>
          <w:i/>
          <w:iCs/>
        </w:rPr>
        <w:t>x</w:t>
      </w:r>
      <w:r w:rsidR="003F2924" w:rsidRPr="006558AD">
        <w:rPr>
          <w:rFonts w:ascii="Times New Roman" w:hAnsi="Times New Roman" w:cs="Times New Roman"/>
        </w:rPr>
        <w:t xml:space="preserve">, and the units in the hidden layer have </w:t>
      </w:r>
      <w:r w:rsidR="003F2924" w:rsidRPr="006558AD">
        <w:rPr>
          <w:rFonts w:ascii="Times New Roman" w:hAnsi="Times New Roman" w:cs="Times New Roman"/>
          <w:i/>
          <w:iCs/>
        </w:rPr>
        <w:t>tanh</w:t>
      </w:r>
      <w:r w:rsidR="003F2924" w:rsidRPr="005A14D9">
        <w:rPr>
          <w:rFonts w:ascii="Times New Roman" w:hAnsi="Times New Roman" w:cs="Times New Roman"/>
          <w:iCs/>
        </w:rPr>
        <w:t>(</w:t>
      </w:r>
      <w:r w:rsidR="003F2924" w:rsidRPr="006558AD">
        <w:rPr>
          <w:rFonts w:ascii="Times New Roman" w:hAnsi="Times New Roman" w:cs="Times New Roman"/>
          <w:i/>
          <w:iCs/>
        </w:rPr>
        <w:t>·</w:t>
      </w:r>
      <w:r w:rsidR="003F2924" w:rsidRPr="005A14D9">
        <w:rPr>
          <w:rFonts w:ascii="Times New Roman" w:hAnsi="Times New Roman" w:cs="Times New Roman"/>
          <w:iCs/>
        </w:rPr>
        <w:t>)</w:t>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activation function. The final output </w:t>
      </w:r>
      <w:r w:rsidR="003F2924" w:rsidRPr="006558AD">
        <w:rPr>
          <w:rFonts w:ascii="Times New Roman" w:hAnsi="Times New Roman" w:cs="Times New Roman"/>
          <w:i/>
          <w:iCs/>
        </w:rPr>
        <w:t>y</w:t>
      </w:r>
      <w:r w:rsidR="003F2924" w:rsidRPr="005A14D9">
        <w:rPr>
          <w:rFonts w:ascii="Times New Roman" w:hAnsi="Times New Roman" w:cs="Times New Roman"/>
          <w:i/>
          <w:iCs/>
          <w:vertAlign w:val="subscript"/>
        </w:rPr>
        <w:t>k</w:t>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can be expressed as </w:t>
      </w:r>
      <w:r w:rsidR="003241FB">
        <w:rPr>
          <w:rFonts w:ascii="Times New Roman" w:hAnsi="Times New Roman" w:cs="Times New Roman"/>
          <w:iCs/>
          <w:noProof/>
          <w:position w:val="-10"/>
          <w:lang w:val="en-US"/>
        </w:rPr>
        <w:drawing>
          <wp:inline distT="0" distB="0" distL="0" distR="0">
            <wp:extent cx="469265" cy="207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srcRect/>
                    <a:stretch>
                      <a:fillRect/>
                    </a:stretch>
                  </pic:blipFill>
                  <pic:spPr bwMode="auto">
                    <a:xfrm>
                      <a:off x="0" y="0"/>
                      <a:ext cx="469265" cy="207010"/>
                    </a:xfrm>
                    <a:prstGeom prst="rect">
                      <a:avLst/>
                    </a:prstGeom>
                    <a:noFill/>
                    <a:ln w="9525">
                      <a:noFill/>
                      <a:miter lim="800000"/>
                      <a:headEnd/>
                      <a:tailEnd/>
                    </a:ln>
                  </pic:spPr>
                </pic:pic>
              </a:graphicData>
            </a:graphic>
          </wp:inline>
        </w:drawing>
      </w:r>
      <w:r w:rsidR="003F2924" w:rsidRPr="006558AD">
        <w:rPr>
          <w:rFonts w:ascii="Times New Roman" w:hAnsi="Times New Roman" w:cs="Times New Roman"/>
        </w:rPr>
        <w:t>, with</w:t>
      </w:r>
      <w:r w:rsidR="003F2924">
        <w:rPr>
          <w:rFonts w:ascii="Times New Roman" w:hAnsi="Times New Roman" w:cs="Times New Roman"/>
        </w:rPr>
        <w:t xml:space="preserve"> </w:t>
      </w:r>
      <w:r w:rsidR="003241FB">
        <w:rPr>
          <w:rFonts w:ascii="Times New Roman" w:hAnsi="Times New Roman" w:cs="Times New Roman"/>
          <w:iCs/>
          <w:noProof/>
          <w:position w:val="-16"/>
          <w:lang w:val="en-US"/>
        </w:rPr>
        <w:drawing>
          <wp:inline distT="0" distB="0" distL="0" distR="0">
            <wp:extent cx="993775" cy="2705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srcRect/>
                    <a:stretch>
                      <a:fillRect/>
                    </a:stretch>
                  </pic:blipFill>
                  <pic:spPr bwMode="auto">
                    <a:xfrm>
                      <a:off x="0" y="0"/>
                      <a:ext cx="993775" cy="270510"/>
                    </a:xfrm>
                    <a:prstGeom prst="rect">
                      <a:avLst/>
                    </a:prstGeom>
                    <a:noFill/>
                    <a:ln w="9525">
                      <a:noFill/>
                      <a:miter lim="800000"/>
                      <a:headEnd/>
                      <a:tailEnd/>
                    </a:ln>
                  </pic:spPr>
                </pic:pic>
              </a:graphicData>
            </a:graphic>
          </wp:inline>
        </w:drawing>
      </w:r>
      <w:r w:rsidR="003F2924" w:rsidRPr="006558AD">
        <w:rPr>
          <w:rFonts w:ascii="Times New Roman" w:hAnsi="Times New Roman" w:cs="Times New Roman"/>
          <w:i/>
          <w:iCs/>
        </w:rPr>
        <w:t xml:space="preserve"> </w:t>
      </w:r>
      <w:r w:rsidR="003F2924" w:rsidRPr="006558AD">
        <w:rPr>
          <w:rFonts w:ascii="Times New Roman" w:hAnsi="Times New Roman" w:cs="Times New Roman"/>
        </w:rPr>
        <w:t xml:space="preserve">and </w:t>
      </w:r>
      <w:r w:rsidR="003241FB">
        <w:rPr>
          <w:rFonts w:ascii="Times New Roman" w:hAnsi="Times New Roman" w:cs="Times New Roman"/>
          <w:iCs/>
          <w:noProof/>
          <w:position w:val="-12"/>
          <w:lang w:val="en-US"/>
        </w:rPr>
        <w:drawing>
          <wp:inline distT="0" distB="0" distL="0" distR="0">
            <wp:extent cx="826770" cy="2146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srcRect/>
                    <a:stretch>
                      <a:fillRect/>
                    </a:stretch>
                  </pic:blipFill>
                  <pic:spPr bwMode="auto">
                    <a:xfrm>
                      <a:off x="0" y="0"/>
                      <a:ext cx="826770" cy="214630"/>
                    </a:xfrm>
                    <a:prstGeom prst="rect">
                      <a:avLst/>
                    </a:prstGeom>
                    <a:noFill/>
                    <a:ln w="9525">
                      <a:noFill/>
                      <a:miter lim="800000"/>
                      <a:headEnd/>
                      <a:tailEnd/>
                    </a:ln>
                  </pic:spPr>
                </pic:pic>
              </a:graphicData>
            </a:graphic>
          </wp:inline>
        </w:drawing>
      </w:r>
      <w:r w:rsidR="003F2924" w:rsidRPr="006558AD">
        <w:rPr>
          <w:rFonts w:ascii="Times New Roman" w:hAnsi="Times New Roman" w:cs="Times New Roman"/>
        </w:rPr>
        <w:t xml:space="preserve">. At the input level, </w:t>
      </w:r>
      <w:r w:rsidR="003241FB">
        <w:rPr>
          <w:rFonts w:ascii="Times New Roman" w:hAnsi="Times New Roman" w:cs="Times New Roman"/>
          <w:iCs/>
          <w:noProof/>
          <w:position w:val="-14"/>
          <w:lang w:val="en-US"/>
        </w:rPr>
        <w:drawing>
          <wp:inline distT="0" distB="0" distL="0" distR="0">
            <wp:extent cx="890270" cy="25463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srcRect/>
                    <a:stretch>
                      <a:fillRect/>
                    </a:stretch>
                  </pic:blipFill>
                  <pic:spPr bwMode="auto">
                    <a:xfrm>
                      <a:off x="0" y="0"/>
                      <a:ext cx="890270" cy="254635"/>
                    </a:xfrm>
                    <a:prstGeom prst="rect">
                      <a:avLst/>
                    </a:prstGeom>
                    <a:noFill/>
                    <a:ln w="9525">
                      <a:noFill/>
                      <a:miter lim="800000"/>
                      <a:headEnd/>
                      <a:tailEnd/>
                    </a:ln>
                  </pic:spPr>
                </pic:pic>
              </a:graphicData>
            </a:graphic>
          </wp:inline>
        </w:drawing>
      </w:r>
      <w:r w:rsidR="003F2924">
        <w:rPr>
          <w:rFonts w:ascii="Times New Roman" w:hAnsi="Times New Roman" w:cs="Times New Roman"/>
          <w:iCs/>
        </w:rPr>
        <w:t>.</w:t>
      </w:r>
    </w:p>
    <w:p w:rsidR="006C6D9A" w:rsidRDefault="006C6D9A" w:rsidP="006558AD">
      <w:pPr>
        <w:shd w:val="clear" w:color="auto" w:fill="FFFFFF"/>
        <w:jc w:val="both"/>
        <w:rPr>
          <w:rFonts w:ascii="Times New Roman" w:hAnsi="Times New Roman" w:cs="Times New Roman"/>
          <w:lang w:val="fr-FR"/>
        </w:rPr>
      </w:pPr>
    </w:p>
    <w:p w:rsidR="006C6D9A" w:rsidRPr="006C6D9A" w:rsidRDefault="006C6D9A" w:rsidP="006C6D9A">
      <w:pPr>
        <w:shd w:val="clear" w:color="auto" w:fill="FFFFFF"/>
        <w:jc w:val="center"/>
        <w:rPr>
          <w:rFonts w:ascii="Times New Roman" w:hAnsi="Times New Roman" w:cs="Times New Roman"/>
          <w:b/>
          <w:bCs/>
          <w:lang w:val="fr-FR"/>
        </w:rPr>
      </w:pPr>
      <w:r w:rsidRPr="006C6D9A">
        <w:rPr>
          <w:rFonts w:ascii="Times New Roman" w:hAnsi="Times New Roman" w:cs="Times New Roman"/>
          <w:b/>
          <w:bCs/>
          <w:lang w:val="fr-FR"/>
        </w:rPr>
        <w:t>[Insert Figure]</w:t>
      </w:r>
    </w:p>
    <w:p w:rsidR="00772DA7" w:rsidRDefault="00BD5F05" w:rsidP="006C6D9A">
      <w:pPr>
        <w:shd w:val="clear" w:color="auto" w:fill="FFFFFF"/>
        <w:jc w:val="center"/>
        <w:rPr>
          <w:rFonts w:ascii="Times New Roman" w:hAnsi="Times New Roman" w:cs="Times New Roman"/>
        </w:rPr>
      </w:pPr>
      <w:r w:rsidRPr="00BD5F05">
        <w:rPr>
          <w:rFonts w:ascii="Times New Roman" w:hAnsi="Times New Roman" w:cs="Times New Roman"/>
          <w:highlight w:val="yellow"/>
          <w:lang w:val="fr-FR"/>
        </w:rPr>
        <w:t xml:space="preserve">Figure </w:t>
      </w:r>
      <w:r w:rsidRPr="00BD5F05">
        <w:rPr>
          <w:rFonts w:ascii="Times New Roman" w:hAnsi="Times New Roman" w:cs="Times New Roman"/>
          <w:highlight w:val="yellow"/>
        </w:rPr>
        <w:t xml:space="preserve">2.10: </w:t>
      </w:r>
      <w:r w:rsidRPr="00BD5F05">
        <w:rPr>
          <w:rFonts w:ascii="Times New Roman" w:hAnsi="Times New Roman" w:cs="Times New Roman"/>
          <w:highlight w:val="yellow"/>
          <w:lang w:val="fr-FR"/>
        </w:rPr>
        <w:t xml:space="preserve">A </w:t>
      </w:r>
      <w:r w:rsidRPr="00BD5F05">
        <w:rPr>
          <w:rFonts w:ascii="Times New Roman" w:hAnsi="Times New Roman" w:cs="Times New Roman"/>
          <w:highlight w:val="yellow"/>
          <w:lang w:val="de-DE"/>
        </w:rPr>
        <w:t xml:space="preserve">neural </w:t>
      </w:r>
      <w:r w:rsidRPr="00BD5F05">
        <w:rPr>
          <w:rFonts w:ascii="Times New Roman" w:hAnsi="Times New Roman" w:cs="Times New Roman"/>
          <w:highlight w:val="yellow"/>
          <w:lang w:val="fr-FR"/>
        </w:rPr>
        <w:t xml:space="preserve">network architecture </w:t>
      </w:r>
      <w:r w:rsidRPr="00BD5F05">
        <w:rPr>
          <w:rFonts w:ascii="Times New Roman" w:hAnsi="Times New Roman" w:cs="Times New Roman"/>
          <w:highlight w:val="yellow"/>
        </w:rPr>
        <w:t xml:space="preserve">with </w:t>
      </w:r>
      <w:r w:rsidRPr="00BD5F05">
        <w:rPr>
          <w:rFonts w:ascii="Times New Roman" w:hAnsi="Times New Roman" w:cs="Times New Roman"/>
          <w:highlight w:val="yellow"/>
          <w:lang w:val="fr-FR"/>
        </w:rPr>
        <w:t xml:space="preserve">a single </w:t>
      </w:r>
      <w:r w:rsidRPr="00BD5F05">
        <w:rPr>
          <w:rFonts w:ascii="Times New Roman" w:hAnsi="Times New Roman" w:cs="Times New Roman"/>
          <w:highlight w:val="yellow"/>
        </w:rPr>
        <w:t>hidden layer and a nonlinear activation function</w:t>
      </w:r>
      <w:r w:rsidR="004436D6" w:rsidRPr="006558AD">
        <w:rPr>
          <w:rFonts w:ascii="Times New Roman" w:hAnsi="Times New Roman" w:cs="Times New Roman"/>
        </w:rPr>
        <w:t>.</w:t>
      </w:r>
    </w:p>
    <w:p w:rsidR="006C6D9A" w:rsidRDefault="006C6D9A" w:rsidP="006558AD">
      <w:pPr>
        <w:shd w:val="clear" w:color="auto" w:fill="FFFFFF"/>
        <w:jc w:val="both"/>
        <w:rPr>
          <w:rFonts w:ascii="Times New Roman" w:hAnsi="Times New Roman" w:cs="Times New Roman"/>
        </w:rPr>
      </w:pPr>
    </w:p>
    <w:p w:rsidR="004436D6" w:rsidRPr="006558AD" w:rsidRDefault="004436D6" w:rsidP="004940F0">
      <w:pPr>
        <w:shd w:val="clear" w:color="auto" w:fill="FFFFFF"/>
        <w:jc w:val="both"/>
        <w:rPr>
          <w:rFonts w:ascii="Times New Roman" w:hAnsi="Times New Roman" w:cs="Times New Roman"/>
        </w:rPr>
      </w:pPr>
      <w:r w:rsidRPr="006558AD">
        <w:rPr>
          <w:rFonts w:ascii="Times New Roman" w:hAnsi="Times New Roman" w:cs="Times New Roman"/>
        </w:rPr>
        <w:t xml:space="preserve">We consider the standard sum of error squares as the error function. For </w:t>
      </w:r>
      <w:r w:rsidRPr="006558AD">
        <w:rPr>
          <w:rFonts w:ascii="Times New Roman" w:hAnsi="Times New Roman" w:cs="Times New Roman"/>
          <w:i/>
          <w:iCs/>
        </w:rPr>
        <w:t>n</w:t>
      </w:r>
      <w:r w:rsidRPr="006558AD">
        <w:rPr>
          <w:rFonts w:ascii="Times New Roman" w:hAnsi="Times New Roman" w:cs="Times New Roman"/>
        </w:rPr>
        <w:t>th training sample</w:t>
      </w:r>
      <w:r w:rsidR="006C578C">
        <w:rPr>
          <w:rFonts w:ascii="Times New Roman" w:hAnsi="Times New Roman" w:cs="Times New Roman"/>
        </w:rPr>
        <w:t>,</w:t>
      </w:r>
      <w:r w:rsidRPr="006558AD">
        <w:rPr>
          <w:rFonts w:ascii="Times New Roman" w:hAnsi="Times New Roman" w:cs="Times New Roman"/>
        </w:rPr>
        <w:t xml:space="preserve"> let </w:t>
      </w:r>
      <w:r w:rsidRPr="006558AD">
        <w:rPr>
          <w:rFonts w:ascii="Times New Roman" w:hAnsi="Times New Roman" w:cs="Times New Roman"/>
          <w:b/>
          <w:bCs/>
          <w:i/>
          <w:iCs/>
          <w:lang w:val="ru-RU"/>
        </w:rPr>
        <w:t xml:space="preserve">y </w:t>
      </w:r>
      <w:r w:rsidRPr="006558AD">
        <w:rPr>
          <w:rFonts w:ascii="Times New Roman" w:hAnsi="Times New Roman" w:cs="Times New Roman"/>
          <w:i/>
          <w:iCs/>
          <w:lang w:val="ru-RU"/>
        </w:rPr>
        <w:t xml:space="preserve">=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denote the predicted output and </w:t>
      </w:r>
      <w:r w:rsidRPr="006558AD">
        <w:rPr>
          <w:rFonts w:ascii="Times New Roman" w:hAnsi="Times New Roman" w:cs="Times New Roman"/>
          <w:b/>
          <w:bCs/>
          <w:lang w:val="sv-SE"/>
        </w:rPr>
        <w:t xml:space="preserve">t </w:t>
      </w:r>
      <w:r w:rsidRPr="006558AD">
        <w:rPr>
          <w:rFonts w:ascii="Times New Roman" w:hAnsi="Times New Roman" w:cs="Times New Roman"/>
        </w:rPr>
        <w:t xml:space="preserve">= </w:t>
      </w:r>
      <w:r w:rsidRPr="006558AD">
        <w:rPr>
          <w:rFonts w:ascii="Times New Roman" w:hAnsi="Times New Roman" w:cs="Times New Roman"/>
          <w:i/>
          <w:iCs/>
        </w:rPr>
        <w:t>t</w:t>
      </w:r>
      <w:r w:rsidRPr="005A14D9">
        <w:rPr>
          <w:rFonts w:ascii="Times New Roman" w:hAnsi="Times New Roman" w:cs="Times New Roman"/>
          <w:i/>
          <w:iCs/>
          <w:vertAlign w:val="subscript"/>
        </w:rPr>
        <w:t>k</w:t>
      </w:r>
      <w:r w:rsidRPr="006558AD">
        <w:rPr>
          <w:rFonts w:ascii="Times New Roman" w:hAnsi="Times New Roman" w:cs="Times New Roman"/>
          <w:i/>
          <w:iCs/>
        </w:rPr>
        <w:t xml:space="preserve"> </w:t>
      </w:r>
      <w:r w:rsidRPr="006558AD">
        <w:rPr>
          <w:rFonts w:ascii="Times New Roman" w:hAnsi="Times New Roman" w:cs="Times New Roman"/>
        </w:rPr>
        <w:t>denote the target for. The error</w:t>
      </w:r>
      <w:r w:rsidR="004940F0">
        <w:rPr>
          <w:rFonts w:ascii="Times New Roman" w:hAnsi="Times New Roman" w:cs="Times New Roman"/>
        </w:rPr>
        <w:t xml:space="preserve"> </w:t>
      </w:r>
      <w:r w:rsidRPr="006558AD">
        <w:rPr>
          <w:rFonts w:ascii="Times New Roman" w:hAnsi="Times New Roman" w:cs="Times New Roman"/>
        </w:rPr>
        <w:t xml:space="preserve">term for the </w:t>
      </w:r>
      <w:r w:rsidRPr="006558AD">
        <w:rPr>
          <w:rFonts w:ascii="Times New Roman" w:hAnsi="Times New Roman" w:cs="Times New Roman"/>
          <w:i/>
          <w:iCs/>
        </w:rPr>
        <w:t>n</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training sample can thus be represented as follows:</w:t>
      </w:r>
    </w:p>
    <w:p w:rsidR="004436D6" w:rsidRDefault="003241FB" w:rsidP="00C11808">
      <w:pPr>
        <w:shd w:val="clear" w:color="auto" w:fill="FFFFFF"/>
        <w:tabs>
          <w:tab w:val="left" w:pos="5760"/>
        </w:tabs>
        <w:jc w:val="right"/>
        <w:rPr>
          <w:rFonts w:ascii="Times New Roman" w:hAnsi="Times New Roman" w:cs="Times New Roman"/>
        </w:rPr>
      </w:pPr>
      <w:bookmarkStart w:id="37" w:name="bookmark49"/>
      <w:r>
        <w:rPr>
          <w:rFonts w:ascii="Times New Roman" w:hAnsi="Times New Roman" w:cs="Times New Roman"/>
          <w:noProof/>
          <w:position w:val="-24"/>
          <w:lang w:val="en-US"/>
        </w:rPr>
        <w:drawing>
          <wp:inline distT="0" distB="0" distL="0" distR="0">
            <wp:extent cx="1232535" cy="397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1232535" cy="3975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20)</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w:t>
      </w:r>
      <w:bookmarkEnd w:id="37"/>
      <w:r w:rsidRPr="006558AD">
        <w:rPr>
          <w:rFonts w:ascii="Times New Roman" w:hAnsi="Times New Roman" w:cs="Times New Roman"/>
        </w:rPr>
        <w:t xml:space="preserve">e can calculate the required gradients for backpropagation via Equations </w:t>
      </w:r>
      <w:r w:rsidR="00440D09">
        <w:rPr>
          <w:rFonts w:ascii="Times New Roman" w:hAnsi="Times New Roman" w:cs="Times New Roman"/>
        </w:rPr>
        <w:t>(</w:t>
      </w:r>
      <w:r w:rsidR="000A1B18">
        <w:rPr>
          <w:rFonts w:ascii="Times New Roman" w:hAnsi="Times New Roman" w:cs="Times New Roman"/>
        </w:rPr>
        <w:t>2.</w:t>
      </w:r>
      <w:r w:rsidRPr="006558AD">
        <w:rPr>
          <w:rFonts w:ascii="Times New Roman" w:hAnsi="Times New Roman" w:cs="Times New Roman"/>
        </w:rPr>
        <w:t>21</w:t>
      </w:r>
      <w:r w:rsidR="00440D09">
        <w:rPr>
          <w:rFonts w:ascii="Times New Roman" w:hAnsi="Times New Roman" w:cs="Times New Roman"/>
        </w:rPr>
        <w:t>)</w:t>
      </w:r>
      <w:r w:rsidRPr="006558AD">
        <w:rPr>
          <w:rFonts w:ascii="Times New Roman" w:hAnsi="Times New Roman" w:cs="Times New Roman"/>
        </w:rPr>
        <w:t xml:space="preserve"> and </w:t>
      </w:r>
      <w:r w:rsidR="00440D09">
        <w:rPr>
          <w:rFonts w:ascii="Times New Roman" w:hAnsi="Times New Roman" w:cs="Times New Roman"/>
        </w:rPr>
        <w:t>(</w:t>
      </w:r>
      <w:r w:rsidR="000A1B18">
        <w:rPr>
          <w:rFonts w:ascii="Times New Roman" w:hAnsi="Times New Roman" w:cs="Times New Roman"/>
        </w:rPr>
        <w:t>2.</w:t>
      </w:r>
      <w:r w:rsidRPr="006558AD">
        <w:rPr>
          <w:rFonts w:ascii="Times New Roman" w:hAnsi="Times New Roman" w:cs="Times New Roman"/>
        </w:rPr>
        <w:t>22</w:t>
      </w:r>
      <w:r w:rsidR="00440D09">
        <w:rPr>
          <w:rFonts w:ascii="Times New Roman" w:hAnsi="Times New Roman" w:cs="Times New Roman"/>
        </w:rPr>
        <w:t>)</w:t>
      </w:r>
      <w:r w:rsidRPr="006558AD">
        <w:rPr>
          <w:rFonts w:ascii="Times New Roman" w:hAnsi="Times New Roman" w:cs="Times New Roman"/>
        </w:rPr>
        <w:t>.</w:t>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2"/>
          <w:lang w:val="en-US"/>
        </w:rPr>
        <w:drawing>
          <wp:inline distT="0" distB="0" distL="0" distR="0">
            <wp:extent cx="3864610" cy="4610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srcRect/>
                    <a:stretch>
                      <a:fillRect/>
                    </a:stretch>
                  </pic:blipFill>
                  <pic:spPr bwMode="auto">
                    <a:xfrm>
                      <a:off x="0" y="0"/>
                      <a:ext cx="3864610" cy="4610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21)</w:t>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50"/>
          <w:lang w:val="en-US"/>
        </w:rPr>
        <w:drawing>
          <wp:inline distT="0" distB="0" distL="0" distR="0">
            <wp:extent cx="1192530" cy="7073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srcRect/>
                    <a:stretch>
                      <a:fillRect/>
                    </a:stretch>
                  </pic:blipFill>
                  <pic:spPr bwMode="auto">
                    <a:xfrm>
                      <a:off x="0" y="0"/>
                      <a:ext cx="1192530" cy="70739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22)</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As,</w:t>
      </w:r>
    </w:p>
    <w:p w:rsidR="004436D6" w:rsidRDefault="003241FB" w:rsidP="00C11808">
      <w:pPr>
        <w:shd w:val="clear" w:color="auto" w:fill="FFFFFF"/>
        <w:jc w:val="center"/>
        <w:rPr>
          <w:rFonts w:ascii="Times New Roman" w:hAnsi="Times New Roman" w:cs="Times New Roman"/>
        </w:rPr>
      </w:pPr>
      <w:r>
        <w:rPr>
          <w:rFonts w:ascii="Times New Roman" w:hAnsi="Times New Roman" w:cs="Times New Roman"/>
          <w:noProof/>
          <w:position w:val="-32"/>
          <w:lang w:val="en-US"/>
        </w:rPr>
        <w:drawing>
          <wp:inline distT="0" distB="0" distL="0" distR="0">
            <wp:extent cx="2099310" cy="4851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srcRect/>
                    <a:stretch>
                      <a:fillRect/>
                    </a:stretch>
                  </pic:blipFill>
                  <pic:spPr bwMode="auto">
                    <a:xfrm>
                      <a:off x="0" y="0"/>
                      <a:ext cx="2099310" cy="485140"/>
                    </a:xfrm>
                    <a:prstGeom prst="rect">
                      <a:avLst/>
                    </a:prstGeom>
                    <a:noFill/>
                    <a:ln w="9525">
                      <a:noFill/>
                      <a:miter lim="800000"/>
                      <a:headEnd/>
                      <a:tailEnd/>
                    </a:ln>
                  </pic:spPr>
                </pic:pic>
              </a:graphicData>
            </a:graphic>
          </wp:inline>
        </w:drawing>
      </w:r>
    </w:p>
    <w:p w:rsidR="004436D6" w:rsidRDefault="004436D6" w:rsidP="006558AD">
      <w:pPr>
        <w:shd w:val="clear" w:color="auto" w:fill="FFFFFF"/>
        <w:jc w:val="both"/>
        <w:rPr>
          <w:rFonts w:ascii="Times New Roman" w:hAnsi="Times New Roman" w:cs="Times New Roman"/>
        </w:rPr>
      </w:pPr>
      <w:r>
        <w:rPr>
          <w:rFonts w:ascii="Times New Roman" w:hAnsi="Times New Roman" w:cs="Times New Roman"/>
        </w:rPr>
        <w:t>and,</w:t>
      </w:r>
    </w:p>
    <w:p w:rsidR="004436D6" w:rsidRDefault="003241FB" w:rsidP="00C11808">
      <w:pPr>
        <w:shd w:val="clear" w:color="auto" w:fill="FFFFFF"/>
        <w:jc w:val="center"/>
        <w:rPr>
          <w:rFonts w:ascii="Times New Roman" w:hAnsi="Times New Roman" w:cs="Times New Roman"/>
        </w:rPr>
      </w:pPr>
      <w:r>
        <w:rPr>
          <w:rFonts w:ascii="Times New Roman" w:hAnsi="Times New Roman" w:cs="Times New Roman"/>
          <w:noProof/>
          <w:position w:val="-32"/>
          <w:lang w:val="en-US"/>
        </w:rPr>
        <w:drawing>
          <wp:inline distT="0" distB="0" distL="0" distR="0">
            <wp:extent cx="2870200" cy="46101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srcRect/>
                    <a:stretch>
                      <a:fillRect/>
                    </a:stretch>
                  </pic:blipFill>
                  <pic:spPr bwMode="auto">
                    <a:xfrm>
                      <a:off x="0" y="0"/>
                      <a:ext cx="2870200" cy="461010"/>
                    </a:xfrm>
                    <a:prstGeom prst="rect">
                      <a:avLst/>
                    </a:prstGeom>
                    <a:noFill/>
                    <a:ln w="9525">
                      <a:noFill/>
                      <a:miter lim="800000"/>
                      <a:headEnd/>
                      <a:tailEnd/>
                    </a:ln>
                  </pic:spPr>
                </pic:pic>
              </a:graphicData>
            </a:graphic>
          </wp:inline>
        </w:drawing>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2"/>
          <w:lang w:val="en-US"/>
        </w:rPr>
        <w:drawing>
          <wp:inline distT="0" distB="0" distL="0" distR="0">
            <wp:extent cx="2258060" cy="46101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srcRect/>
                    <a:stretch>
                      <a:fillRect/>
                    </a:stretch>
                  </pic:blipFill>
                  <pic:spPr bwMode="auto">
                    <a:xfrm>
                      <a:off x="0" y="0"/>
                      <a:ext cx="2258060" cy="46101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23)</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2.10.2</w:t>
      </w:r>
      <w:r w:rsidR="002162DC">
        <w:rPr>
          <w:rFonts w:ascii="Times New Roman" w:hAnsi="Times New Roman" w:cs="Times New Roman"/>
          <w:b/>
          <w:bCs/>
          <w:i/>
          <w:iCs/>
        </w:rPr>
        <w:t xml:space="preserve"> </w:t>
      </w:r>
      <w:r w:rsidRPr="006558AD">
        <w:rPr>
          <w:rFonts w:ascii="Times New Roman" w:hAnsi="Times New Roman" w:cs="Times New Roman"/>
          <w:b/>
          <w:bCs/>
          <w:i/>
          <w:iCs/>
        </w:rPr>
        <w:t>Batching</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We have already described in the gradient descent algorithm in Equation </w:t>
      </w:r>
      <w:r w:rsidR="00440D09">
        <w:rPr>
          <w:rFonts w:ascii="Times New Roman" w:hAnsi="Times New Roman" w:cs="Times New Roman"/>
        </w:rPr>
        <w:t>(</w:t>
      </w:r>
      <w:r w:rsidR="000A1B18">
        <w:rPr>
          <w:rFonts w:ascii="Times New Roman" w:hAnsi="Times New Roman" w:cs="Times New Roman"/>
        </w:rPr>
        <w:t>2.</w:t>
      </w:r>
      <w:r w:rsidRPr="006558AD">
        <w:rPr>
          <w:rFonts w:ascii="Times New Roman" w:hAnsi="Times New Roman" w:cs="Times New Roman"/>
        </w:rPr>
        <w:t>17</w:t>
      </w:r>
      <w:r w:rsidR="00440D09">
        <w:rPr>
          <w:rFonts w:ascii="Times New Roman" w:hAnsi="Times New Roman" w:cs="Times New Roman"/>
        </w:rPr>
        <w:t>)</w:t>
      </w:r>
      <w:r w:rsidRPr="006558AD">
        <w:rPr>
          <w:rFonts w:ascii="Times New Roman" w:hAnsi="Times New Roman" w:cs="Times New Roman"/>
        </w:rPr>
        <w:t xml:space="preserve"> that prior to weight update, a full pass through the training </w:t>
      </w:r>
      <w:r w:rsidRPr="006558AD">
        <w:rPr>
          <w:rFonts w:ascii="Times New Roman" w:hAnsi="Times New Roman" w:cs="Times New Roman"/>
          <w:lang w:val="nn-NO"/>
        </w:rPr>
        <w:t xml:space="preserve">dataset </w:t>
      </w:r>
      <w:r w:rsidRPr="006558AD">
        <w:rPr>
          <w:rFonts w:ascii="Times New Roman" w:hAnsi="Times New Roman" w:cs="Times New Roman"/>
        </w:rPr>
        <w:t xml:space="preserve">is required. In the case of a large number of training samples, it becomes computationally expensive and slow to iterate over all the data samples at once. In order to improve the training process, we use two variants of </w:t>
      </w:r>
      <w:r w:rsidRPr="006558AD">
        <w:rPr>
          <w:rFonts w:ascii="Times New Roman" w:hAnsi="Times New Roman" w:cs="Times New Roman"/>
          <w:i/>
          <w:iCs/>
        </w:rPr>
        <w:t>gradient descent.</w:t>
      </w:r>
    </w:p>
    <w:p w:rsidR="004940F0" w:rsidRDefault="004940F0" w:rsidP="006558AD">
      <w:pPr>
        <w:shd w:val="clear" w:color="auto" w:fill="FFFFFF"/>
        <w:jc w:val="both"/>
        <w:rPr>
          <w:rFonts w:ascii="Times New Roman" w:hAnsi="Times New Roman" w:cs="Times New Roman"/>
          <w:i/>
          <w:iCs/>
        </w:rPr>
      </w:pPr>
    </w:p>
    <w:p w:rsidR="004436D6" w:rsidRPr="006558AD" w:rsidRDefault="000A1B18" w:rsidP="006558AD">
      <w:pPr>
        <w:shd w:val="clear" w:color="auto" w:fill="FFFFFF"/>
        <w:jc w:val="both"/>
        <w:rPr>
          <w:rFonts w:ascii="Times New Roman" w:hAnsi="Times New Roman" w:cs="Times New Roman"/>
        </w:rPr>
      </w:pPr>
      <w:r>
        <w:rPr>
          <w:rFonts w:ascii="Times New Roman" w:hAnsi="Times New Roman" w:cs="Times New Roman"/>
          <w:i/>
          <w:iCs/>
        </w:rPr>
        <w:lastRenderedPageBreak/>
        <w:t xml:space="preserve">&lt;H4&gt; </w:t>
      </w:r>
      <w:r w:rsidR="004436D6" w:rsidRPr="006558AD">
        <w:rPr>
          <w:rFonts w:ascii="Times New Roman" w:hAnsi="Times New Roman" w:cs="Times New Roman"/>
          <w:i/>
          <w:iCs/>
        </w:rPr>
        <w:t>Stochastic Gradient Descent</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This variant of gradient descent allows for the updation of the model parameters after processing a single training example.</w:t>
      </w:r>
    </w:p>
    <w:p w:rsidR="004436D6"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12"/>
          <w:lang w:val="en-US"/>
        </w:rPr>
        <w:drawing>
          <wp:inline distT="0" distB="0" distL="0" distR="0">
            <wp:extent cx="1828800" cy="23876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srcRect/>
                    <a:stretch>
                      <a:fillRect/>
                    </a:stretch>
                  </pic:blipFill>
                  <pic:spPr bwMode="auto">
                    <a:xfrm>
                      <a:off x="0" y="0"/>
                      <a:ext cx="1828800" cy="238760"/>
                    </a:xfrm>
                    <a:prstGeom prst="rect">
                      <a:avLst/>
                    </a:prstGeom>
                    <a:noFill/>
                    <a:ln w="9525">
                      <a:noFill/>
                      <a:miter lim="800000"/>
                      <a:headEnd/>
                      <a:tailEnd/>
                    </a:ln>
                  </pic:spPr>
                </pic:pic>
              </a:graphicData>
            </a:graphic>
          </wp:inline>
        </w:drawing>
      </w:r>
      <w:r w:rsidR="004436D6">
        <w:rPr>
          <w:rFonts w:ascii="Times New Roman" w:hAnsi="Times New Roman" w:cs="Times New Roman"/>
        </w:rPr>
        <w:tab/>
        <w:t>(</w:t>
      </w:r>
      <w:r w:rsidR="000A1B18">
        <w:rPr>
          <w:rFonts w:ascii="Times New Roman" w:hAnsi="Times New Roman" w:cs="Times New Roman"/>
        </w:rPr>
        <w:t>2.</w:t>
      </w:r>
      <w:r w:rsidR="004436D6">
        <w:rPr>
          <w:rFonts w:ascii="Times New Roman" w:hAnsi="Times New Roman" w:cs="Times New Roman"/>
        </w:rPr>
        <w:t>24)</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This variant allows for faster convergence towards the minima and is less memory-intensive (loads only a single sample to memory at a time) than vanilla gradient descent. However, by </w:t>
      </w:r>
      <w:r w:rsidR="006C578C">
        <w:rPr>
          <w:rFonts w:ascii="Times New Roman" w:hAnsi="Times New Roman" w:cs="Times New Roman"/>
        </w:rPr>
        <w:t>optimising</w:t>
      </w:r>
      <w:r w:rsidR="006C578C" w:rsidRPr="006558AD">
        <w:rPr>
          <w:rFonts w:ascii="Times New Roman" w:hAnsi="Times New Roman" w:cs="Times New Roman"/>
        </w:rPr>
        <w:t xml:space="preserve"> </w:t>
      </w:r>
      <w:r w:rsidRPr="006558AD">
        <w:rPr>
          <w:rFonts w:ascii="Times New Roman" w:hAnsi="Times New Roman" w:cs="Times New Roman"/>
        </w:rPr>
        <w:t>after each sample, the model is more likely to overf</w:t>
      </w:r>
      <w:r>
        <w:rPr>
          <w:rFonts w:ascii="Times New Roman" w:hAnsi="Times New Roman" w:cs="Times New Roman"/>
        </w:rPr>
        <w:t>i</w:t>
      </w:r>
      <w:r w:rsidRPr="006558AD">
        <w:rPr>
          <w:rFonts w:ascii="Times New Roman" w:hAnsi="Times New Roman" w:cs="Times New Roman"/>
        </w:rPr>
        <w:t>t.</w:t>
      </w:r>
    </w:p>
    <w:p w:rsidR="004436D6" w:rsidRPr="006558AD" w:rsidRDefault="004436D6" w:rsidP="006558AD">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In the Stochastic Gradient Descent (SGD) algorithm, </w:t>
      </w:r>
      <w:r w:rsidRPr="006558AD">
        <w:rPr>
          <w:rFonts w:ascii="Times New Roman" w:hAnsi="Times New Roman" w:cs="Times New Roman"/>
          <w:i/>
          <w:iCs/>
        </w:rPr>
        <w:t xml:space="preserve">stochastic </w:t>
      </w:r>
      <w:r w:rsidRPr="006558AD">
        <w:rPr>
          <w:rFonts w:ascii="Times New Roman" w:hAnsi="Times New Roman" w:cs="Times New Roman"/>
        </w:rPr>
        <w:t xml:space="preserve">or </w:t>
      </w:r>
      <w:r w:rsidRPr="006558AD">
        <w:rPr>
          <w:rFonts w:ascii="Times New Roman" w:hAnsi="Times New Roman" w:cs="Times New Roman"/>
          <w:i/>
          <w:iCs/>
        </w:rPr>
        <w:t xml:space="preserve">randomness </w:t>
      </w:r>
      <w:r w:rsidRPr="006558AD">
        <w:rPr>
          <w:rFonts w:ascii="Times New Roman" w:hAnsi="Times New Roman" w:cs="Times New Roman"/>
        </w:rPr>
        <w:t>comes into play when we randomly select a data point to be optimi</w:t>
      </w:r>
      <w:r w:rsidR="00602946">
        <w:rPr>
          <w:rFonts w:ascii="Times New Roman" w:hAnsi="Times New Roman" w:cs="Times New Roman"/>
        </w:rPr>
        <w:t>s</w:t>
      </w:r>
      <w:r w:rsidRPr="006558AD">
        <w:rPr>
          <w:rFonts w:ascii="Times New Roman" w:hAnsi="Times New Roman" w:cs="Times New Roman"/>
        </w:rPr>
        <w:t>ed. While in each epoch, all the data points are processed, the order in which they can be processed can be randomly shuf</w:t>
      </w:r>
      <w:r>
        <w:rPr>
          <w:rFonts w:ascii="Times New Roman" w:hAnsi="Times New Roman" w:cs="Times New Roman"/>
        </w:rPr>
        <w:t>f</w:t>
      </w:r>
      <w:r w:rsidR="00C041BE">
        <w:rPr>
          <w:rFonts w:ascii="Times New Roman" w:hAnsi="Times New Roman" w:cs="Times New Roman"/>
        </w:rPr>
        <w:t>l</w:t>
      </w:r>
      <w:r w:rsidRPr="006558AD">
        <w:rPr>
          <w:rFonts w:ascii="Times New Roman" w:hAnsi="Times New Roman" w:cs="Times New Roman"/>
        </w:rPr>
        <w:t>ed.</w:t>
      </w:r>
    </w:p>
    <w:p w:rsidR="004940F0" w:rsidRDefault="004940F0" w:rsidP="00B55E8D">
      <w:pPr>
        <w:shd w:val="clear" w:color="auto" w:fill="FFFFFF"/>
        <w:jc w:val="center"/>
        <w:rPr>
          <w:rFonts w:ascii="Times New Roman" w:hAnsi="Times New Roman" w:cs="Times New Roman"/>
          <w:i/>
          <w:iCs/>
        </w:rPr>
      </w:pPr>
    </w:p>
    <w:p w:rsidR="004436D6" w:rsidRPr="006558AD" w:rsidRDefault="004436D6" w:rsidP="00B55E8D">
      <w:pPr>
        <w:shd w:val="clear" w:color="auto" w:fill="FFFFFF"/>
        <w:jc w:val="center"/>
        <w:rPr>
          <w:rFonts w:ascii="Times New Roman" w:hAnsi="Times New Roman" w:cs="Times New Roman"/>
        </w:rPr>
      </w:pPr>
      <w:r w:rsidRPr="006558AD">
        <w:rPr>
          <w:rFonts w:ascii="Times New Roman" w:hAnsi="Times New Roman" w:cs="Times New Roman"/>
          <w:i/>
          <w:iCs/>
        </w:rPr>
        <w:t>Mini-Batch Gradient Descent</w:t>
      </w:r>
    </w:p>
    <w:p w:rsidR="004436D6" w:rsidRPr="004446BF" w:rsidRDefault="004436D6" w:rsidP="006558AD">
      <w:pPr>
        <w:shd w:val="clear" w:color="auto" w:fill="FFFFFF"/>
        <w:jc w:val="both"/>
        <w:rPr>
          <w:rFonts w:ascii="Times New Roman" w:hAnsi="Times New Roman" w:cs="Times New Roman"/>
          <w:b/>
          <w:bCs/>
          <w:iCs/>
        </w:rPr>
      </w:pPr>
      <w:r w:rsidRPr="006558AD">
        <w:rPr>
          <w:rFonts w:ascii="Times New Roman" w:hAnsi="Times New Roman" w:cs="Times New Roman"/>
        </w:rPr>
        <w:t xml:space="preserve">In the case of the vanilla gradient descent, for </w:t>
      </w:r>
      <w:r w:rsidRPr="006558AD">
        <w:rPr>
          <w:rFonts w:ascii="Times New Roman" w:hAnsi="Times New Roman" w:cs="Times New Roman"/>
          <w:i/>
          <w:iCs/>
        </w:rPr>
        <w:t xml:space="preserve">N </w:t>
      </w:r>
      <w:r w:rsidRPr="006558AD">
        <w:rPr>
          <w:rFonts w:ascii="Times New Roman" w:hAnsi="Times New Roman" w:cs="Times New Roman"/>
        </w:rPr>
        <w:t xml:space="preserve">number of samples and </w:t>
      </w:r>
      <w:r w:rsidRPr="006558AD">
        <w:rPr>
          <w:rFonts w:ascii="Times New Roman" w:hAnsi="Times New Roman" w:cs="Times New Roman"/>
          <w:i/>
          <w:iCs/>
          <w:lang w:val="el-GR"/>
        </w:rPr>
        <w:t xml:space="preserve">T </w:t>
      </w:r>
      <w:r w:rsidRPr="006558AD">
        <w:rPr>
          <w:rFonts w:ascii="Times New Roman" w:hAnsi="Times New Roman" w:cs="Times New Roman"/>
        </w:rPr>
        <w:t xml:space="preserve">epochs, the weight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operation happens only </w:t>
      </w:r>
      <w:r w:rsidRPr="006558AD">
        <w:rPr>
          <w:rFonts w:ascii="Times New Roman" w:hAnsi="Times New Roman" w:cs="Times New Roman"/>
          <w:i/>
          <w:iCs/>
          <w:lang w:val="el-GR"/>
        </w:rPr>
        <w:t xml:space="preserve">T </w:t>
      </w:r>
      <w:r w:rsidRPr="006558AD">
        <w:rPr>
          <w:rFonts w:ascii="Times New Roman" w:hAnsi="Times New Roman" w:cs="Times New Roman"/>
        </w:rPr>
        <w:t xml:space="preserve">times. In SGD, the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operation happens </w:t>
      </w:r>
      <w:r w:rsidRPr="006558AD">
        <w:rPr>
          <w:rFonts w:ascii="Times New Roman" w:hAnsi="Times New Roman" w:cs="Times New Roman"/>
          <w:i/>
          <w:iCs/>
          <w:lang w:val="el-GR"/>
        </w:rPr>
        <w:t xml:space="preserve">N </w:t>
      </w:r>
      <w:r w:rsidRPr="0061025C">
        <w:rPr>
          <w:rFonts w:ascii="Times New Roman" w:hAnsi="Times New Roman" w:cs="Times New Roman"/>
          <w:b/>
          <w:bCs/>
          <w:iCs/>
          <w:lang w:val="el-GR"/>
        </w:rPr>
        <w:sym w:font="Symbol" w:char="F0B4"/>
      </w:r>
      <w:r w:rsidRPr="006558AD">
        <w:rPr>
          <w:rFonts w:ascii="Times New Roman" w:hAnsi="Times New Roman" w:cs="Times New Roman"/>
          <w:b/>
          <w:bCs/>
          <w:i/>
          <w:iCs/>
          <w:lang w:val="el-GR"/>
        </w:rPr>
        <w:t xml:space="preserve"> </w:t>
      </w:r>
      <w:r w:rsidRPr="006558AD">
        <w:rPr>
          <w:rFonts w:ascii="Times New Roman" w:hAnsi="Times New Roman" w:cs="Times New Roman"/>
          <w:i/>
          <w:iCs/>
          <w:lang w:val="el-GR"/>
        </w:rPr>
        <w:t xml:space="preserve">T </w:t>
      </w:r>
      <w:r w:rsidRPr="006558AD">
        <w:rPr>
          <w:rFonts w:ascii="Times New Roman" w:hAnsi="Times New Roman" w:cs="Times New Roman"/>
        </w:rPr>
        <w:t>times. Between optimi</w:t>
      </w:r>
      <w:r w:rsidR="006C578C">
        <w:rPr>
          <w:rFonts w:ascii="Times New Roman" w:hAnsi="Times New Roman" w:cs="Times New Roman"/>
        </w:rPr>
        <w:t>s</w:t>
      </w:r>
      <w:r w:rsidRPr="006558AD">
        <w:rPr>
          <w:rFonts w:ascii="Times New Roman" w:hAnsi="Times New Roman" w:cs="Times New Roman"/>
        </w:rPr>
        <w:t xml:space="preserve">ing one sample at a time vs </w:t>
      </w:r>
      <w:r w:rsidR="006C578C">
        <w:rPr>
          <w:rFonts w:ascii="Times New Roman" w:hAnsi="Times New Roman" w:cs="Times New Roman"/>
        </w:rPr>
        <w:t>optimising</w:t>
      </w:r>
      <w:r w:rsidR="006C578C" w:rsidRPr="006558AD">
        <w:rPr>
          <w:rFonts w:ascii="Times New Roman" w:hAnsi="Times New Roman" w:cs="Times New Roman"/>
        </w:rPr>
        <w:t xml:space="preserve"> </w:t>
      </w:r>
      <w:r w:rsidRPr="006558AD">
        <w:rPr>
          <w:rFonts w:ascii="Times New Roman" w:hAnsi="Times New Roman" w:cs="Times New Roman"/>
        </w:rPr>
        <w:t xml:space="preserve">all samples aggregated, we can update the gradient over a group of samples instead. Let </w:t>
      </w:r>
      <w:r w:rsidRPr="006558AD">
        <w:rPr>
          <w:rFonts w:ascii="Times New Roman" w:hAnsi="Times New Roman" w:cs="Times New Roman"/>
          <w:i/>
          <w:iCs/>
        </w:rPr>
        <w:t xml:space="preserve">N </w:t>
      </w:r>
      <w:r w:rsidRPr="006558AD">
        <w:rPr>
          <w:rFonts w:ascii="Times New Roman" w:hAnsi="Times New Roman" w:cs="Times New Roman"/>
        </w:rPr>
        <w:t xml:space="preserve">samples be grouped into a set of </w:t>
      </w:r>
      <w:r w:rsidRPr="006558AD">
        <w:rPr>
          <w:rFonts w:ascii="Times New Roman" w:hAnsi="Times New Roman" w:cs="Times New Roman"/>
          <w:i/>
          <w:iCs/>
          <w:lang w:val="el-GR"/>
        </w:rPr>
        <w:t xml:space="preserve">n </w:t>
      </w:r>
      <w:r w:rsidRPr="006558AD">
        <w:rPr>
          <w:rFonts w:ascii="Times New Roman" w:hAnsi="Times New Roman" w:cs="Times New Roman"/>
        </w:rPr>
        <w:t xml:space="preserve">smaller samples. The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step is performed </w:t>
      </w:r>
      <w:r w:rsidRPr="006558AD">
        <w:rPr>
          <w:rFonts w:ascii="Times New Roman" w:hAnsi="Times New Roman" w:cs="Times New Roman"/>
          <w:i/>
          <w:iCs/>
          <w:lang w:val="el-GR"/>
        </w:rPr>
        <w:t xml:space="preserve">n </w:t>
      </w:r>
      <w:r w:rsidRPr="0061025C">
        <w:rPr>
          <w:rFonts w:ascii="Times New Roman" w:hAnsi="Times New Roman" w:cs="Times New Roman"/>
          <w:b/>
          <w:bCs/>
          <w:iCs/>
          <w:lang w:val="el-GR"/>
        </w:rPr>
        <w:sym w:font="Symbol" w:char="F0B4"/>
      </w:r>
      <w:r w:rsidRPr="006558AD">
        <w:rPr>
          <w:rFonts w:ascii="Times New Roman" w:hAnsi="Times New Roman" w:cs="Times New Roman"/>
          <w:b/>
          <w:bCs/>
          <w:i/>
          <w:iCs/>
          <w:lang w:val="el-GR"/>
        </w:rPr>
        <w:t xml:space="preserve"> </w:t>
      </w:r>
      <w:r w:rsidRPr="006558AD">
        <w:rPr>
          <w:rFonts w:ascii="Times New Roman" w:hAnsi="Times New Roman" w:cs="Times New Roman"/>
          <w:i/>
          <w:iCs/>
          <w:lang w:val="el-GR"/>
        </w:rPr>
        <w:t xml:space="preserve">T </w:t>
      </w:r>
      <w:r w:rsidRPr="006558AD">
        <w:rPr>
          <w:rFonts w:ascii="Times New Roman" w:hAnsi="Times New Roman" w:cs="Times New Roman"/>
        </w:rPr>
        <w:t xml:space="preserve">times such that </w:t>
      </w:r>
      <w:r w:rsidRPr="006558AD">
        <w:rPr>
          <w:rFonts w:ascii="Times New Roman" w:hAnsi="Times New Roman" w:cs="Times New Roman"/>
          <w:i/>
          <w:iCs/>
        </w:rPr>
        <w:t>T</w:t>
      </w:r>
      <w:r>
        <w:rPr>
          <w:rFonts w:ascii="Times New Roman" w:hAnsi="Times New Roman" w:cs="Times New Roman"/>
          <w:i/>
          <w:iCs/>
        </w:rPr>
        <w:t xml:space="preserve"> </w:t>
      </w:r>
      <w:r w:rsidRPr="006558AD">
        <w:rPr>
          <w:rFonts w:ascii="Times New Roman" w:hAnsi="Times New Roman" w:cs="Times New Roman"/>
          <w:i/>
          <w:iCs/>
        </w:rPr>
        <w:t>&lt;</w:t>
      </w:r>
      <w:r>
        <w:rPr>
          <w:rFonts w:ascii="Times New Roman" w:hAnsi="Times New Roman" w:cs="Times New Roman"/>
          <w:i/>
          <w:iCs/>
        </w:rPr>
        <w:t xml:space="preserve"> </w:t>
      </w:r>
      <w:r w:rsidRPr="006558AD">
        <w:rPr>
          <w:rFonts w:ascii="Times New Roman" w:hAnsi="Times New Roman" w:cs="Times New Roman"/>
          <w:i/>
          <w:iCs/>
        </w:rPr>
        <w:t>n</w:t>
      </w:r>
      <w:r>
        <w:rPr>
          <w:rFonts w:ascii="Times New Roman" w:hAnsi="Times New Roman" w:cs="Times New Roman"/>
          <w:i/>
          <w:iCs/>
        </w:rPr>
        <w:t xml:space="preserve"> </w:t>
      </w:r>
      <w:r w:rsidRPr="0061025C">
        <w:rPr>
          <w:rFonts w:ascii="Times New Roman" w:hAnsi="Times New Roman" w:cs="Times New Roman"/>
          <w:b/>
          <w:bCs/>
          <w:iCs/>
          <w:lang w:val="el-GR"/>
        </w:rPr>
        <w:sym w:font="Symbol" w:char="F0B4"/>
      </w:r>
      <w:r>
        <w:rPr>
          <w:rFonts w:ascii="Times New Roman" w:hAnsi="Times New Roman" w:cs="Times New Roman"/>
          <w:b/>
          <w:bCs/>
          <w:iCs/>
        </w:rPr>
        <w:t xml:space="preserve"> </w:t>
      </w:r>
      <w:r w:rsidRPr="006558AD">
        <w:rPr>
          <w:rFonts w:ascii="Times New Roman" w:hAnsi="Times New Roman" w:cs="Times New Roman"/>
          <w:i/>
          <w:iCs/>
        </w:rPr>
        <w:t>T</w:t>
      </w:r>
      <w:r>
        <w:rPr>
          <w:rFonts w:ascii="Times New Roman" w:hAnsi="Times New Roman" w:cs="Times New Roman"/>
          <w:i/>
          <w:iCs/>
        </w:rPr>
        <w:t xml:space="preserve"> </w:t>
      </w:r>
      <w:r w:rsidRPr="006558AD">
        <w:rPr>
          <w:rFonts w:ascii="Times New Roman" w:hAnsi="Times New Roman" w:cs="Times New Roman"/>
          <w:i/>
          <w:iCs/>
        </w:rPr>
        <w:t>&lt;</w:t>
      </w:r>
      <w:r>
        <w:rPr>
          <w:rFonts w:ascii="Times New Roman" w:hAnsi="Times New Roman" w:cs="Times New Roman"/>
          <w:i/>
          <w:iCs/>
        </w:rPr>
        <w:t xml:space="preserve"> </w:t>
      </w:r>
      <w:r w:rsidRPr="006558AD">
        <w:rPr>
          <w:rFonts w:ascii="Times New Roman" w:hAnsi="Times New Roman" w:cs="Times New Roman"/>
          <w:i/>
          <w:iCs/>
        </w:rPr>
        <w:t>N</w:t>
      </w:r>
      <w:r>
        <w:rPr>
          <w:rFonts w:ascii="Times New Roman" w:hAnsi="Times New Roman" w:cs="Times New Roman"/>
          <w:i/>
          <w:iCs/>
        </w:rPr>
        <w:t xml:space="preserve"> </w:t>
      </w:r>
      <w:r w:rsidRPr="0061025C">
        <w:rPr>
          <w:rFonts w:ascii="Times New Roman" w:hAnsi="Times New Roman" w:cs="Times New Roman"/>
          <w:b/>
          <w:bCs/>
          <w:iCs/>
          <w:lang w:val="el-GR"/>
        </w:rPr>
        <w:sym w:font="Symbol" w:char="F0B4"/>
      </w:r>
      <w:r>
        <w:rPr>
          <w:rFonts w:ascii="Times New Roman" w:hAnsi="Times New Roman" w:cs="Times New Roman"/>
          <w:b/>
          <w:bCs/>
          <w:iCs/>
        </w:rPr>
        <w:t xml:space="preserve"> </w:t>
      </w:r>
      <w:r w:rsidRPr="006558AD">
        <w:rPr>
          <w:rFonts w:ascii="Times New Roman" w:hAnsi="Times New Roman" w:cs="Times New Roman"/>
          <w:i/>
          <w:iCs/>
        </w:rPr>
        <w:t xml:space="preserve">T. </w:t>
      </w:r>
      <w:r w:rsidRPr="006558AD">
        <w:rPr>
          <w:rFonts w:ascii="Times New Roman" w:hAnsi="Times New Roman" w:cs="Times New Roman"/>
        </w:rPr>
        <w:t xml:space="preserve">This </w:t>
      </w:r>
      <w:r w:rsidR="006C578C">
        <w:rPr>
          <w:rFonts w:ascii="Times New Roman" w:hAnsi="Times New Roman" w:cs="Times New Roman"/>
        </w:rPr>
        <w:t>optimisation</w:t>
      </w:r>
      <w:r w:rsidR="006C578C" w:rsidRPr="006558AD">
        <w:rPr>
          <w:rFonts w:ascii="Times New Roman" w:hAnsi="Times New Roman" w:cs="Times New Roman"/>
        </w:rPr>
        <w:t xml:space="preserve"> </w:t>
      </w:r>
      <w:r w:rsidRPr="006558AD">
        <w:rPr>
          <w:rFonts w:ascii="Times New Roman" w:hAnsi="Times New Roman" w:cs="Times New Roman"/>
        </w:rPr>
        <w:t xml:space="preserve">technique is called </w:t>
      </w:r>
      <w:r w:rsidRPr="006558AD">
        <w:rPr>
          <w:rFonts w:ascii="Times New Roman" w:hAnsi="Times New Roman" w:cs="Times New Roman"/>
          <w:i/>
          <w:iCs/>
        </w:rPr>
        <w:t xml:space="preserve">mini-batching, </w:t>
      </w:r>
      <w:r w:rsidRPr="006558AD">
        <w:rPr>
          <w:rFonts w:ascii="Times New Roman" w:hAnsi="Times New Roman" w:cs="Times New Roman"/>
        </w:rPr>
        <w:t xml:space="preserve">and each of the </w:t>
      </w:r>
      <w:r w:rsidRPr="006558AD">
        <w:rPr>
          <w:rFonts w:ascii="Times New Roman" w:hAnsi="Times New Roman" w:cs="Times New Roman"/>
          <w:i/>
          <w:iCs/>
          <w:lang w:val="el-GR"/>
        </w:rPr>
        <w:t xml:space="preserve">n </w:t>
      </w:r>
      <w:r w:rsidRPr="006558AD">
        <w:rPr>
          <w:rFonts w:ascii="Times New Roman" w:hAnsi="Times New Roman" w:cs="Times New Roman"/>
        </w:rPr>
        <w:t xml:space="preserve">sets is called a </w:t>
      </w:r>
      <w:r w:rsidRPr="006558AD">
        <w:rPr>
          <w:rFonts w:ascii="Times New Roman" w:hAnsi="Times New Roman" w:cs="Times New Roman"/>
          <w:i/>
          <w:iCs/>
        </w:rPr>
        <w:t xml:space="preserve">batch, </w:t>
      </w:r>
      <w:r w:rsidRPr="006558AD">
        <w:rPr>
          <w:rFonts w:ascii="Times New Roman" w:hAnsi="Times New Roman" w:cs="Times New Roman"/>
        </w:rPr>
        <w:t xml:space="preserve">denoted as </w:t>
      </w:r>
      <w:r w:rsidRPr="006558AD">
        <w:rPr>
          <w:rFonts w:ascii="Times New Roman" w:hAnsi="Times New Roman" w:cs="Times New Roman"/>
          <w:i/>
          <w:iCs/>
        </w:rPr>
        <w:t>B.</w:t>
      </w:r>
    </w:p>
    <w:p w:rsidR="004436D6" w:rsidRPr="00270837" w:rsidRDefault="003241FB" w:rsidP="00C11808">
      <w:pPr>
        <w:shd w:val="clear" w:color="auto" w:fill="FFFFFF"/>
        <w:tabs>
          <w:tab w:val="left" w:pos="5760"/>
        </w:tabs>
        <w:jc w:val="right"/>
        <w:rPr>
          <w:rFonts w:ascii="Times New Roman" w:hAnsi="Times New Roman" w:cs="Times New Roman"/>
          <w:bCs/>
        </w:rPr>
      </w:pPr>
      <w:bookmarkStart w:id="38" w:name="bookmark50"/>
      <w:r>
        <w:rPr>
          <w:rFonts w:ascii="Times New Roman" w:hAnsi="Times New Roman" w:cs="Times New Roman"/>
          <w:bCs/>
          <w:noProof/>
          <w:position w:val="-10"/>
          <w:lang w:val="en-US"/>
        </w:rPr>
        <w:drawing>
          <wp:inline distT="0" distB="0" distL="0" distR="0">
            <wp:extent cx="1526540" cy="23050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srcRect/>
                    <a:stretch>
                      <a:fillRect/>
                    </a:stretch>
                  </pic:blipFill>
                  <pic:spPr bwMode="auto">
                    <a:xfrm>
                      <a:off x="0" y="0"/>
                      <a:ext cx="1526540" cy="230505"/>
                    </a:xfrm>
                    <a:prstGeom prst="rect">
                      <a:avLst/>
                    </a:prstGeom>
                    <a:noFill/>
                    <a:ln w="9525">
                      <a:noFill/>
                      <a:miter lim="800000"/>
                      <a:headEnd/>
                      <a:tailEnd/>
                    </a:ln>
                  </pic:spPr>
                </pic:pic>
              </a:graphicData>
            </a:graphic>
          </wp:inline>
        </w:drawing>
      </w:r>
      <w:r w:rsidR="004436D6">
        <w:rPr>
          <w:rFonts w:ascii="Times New Roman" w:hAnsi="Times New Roman" w:cs="Times New Roman"/>
          <w:bCs/>
        </w:rPr>
        <w:tab/>
        <w:t>(</w:t>
      </w:r>
      <w:r w:rsidR="000A1B18">
        <w:rPr>
          <w:rFonts w:ascii="Times New Roman" w:hAnsi="Times New Roman" w:cs="Times New Roman"/>
          <w:bCs/>
        </w:rPr>
        <w:t>2.</w:t>
      </w:r>
      <w:r w:rsidR="004436D6">
        <w:rPr>
          <w:rFonts w:ascii="Times New Roman" w:hAnsi="Times New Roman" w:cs="Times New Roman"/>
          <w:bCs/>
        </w:rPr>
        <w:t>25)</w:t>
      </w:r>
    </w:p>
    <w:p w:rsidR="004940F0" w:rsidRDefault="004940F0"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E</w:t>
      </w:r>
      <w:bookmarkEnd w:id="38"/>
      <w:r w:rsidRPr="006558AD">
        <w:rPr>
          <w:rFonts w:ascii="Times New Roman" w:hAnsi="Times New Roman" w:cs="Times New Roman"/>
          <w:b/>
          <w:bCs/>
        </w:rPr>
        <w:t xml:space="preserve">xample 2.5. </w:t>
      </w:r>
      <w:r w:rsidRPr="006558AD">
        <w:rPr>
          <w:rFonts w:ascii="Times New Roman" w:hAnsi="Times New Roman" w:cs="Times New Roman"/>
        </w:rPr>
        <w:t xml:space="preserve">Consider the neural network in Figure 2.11. The network takes two input variables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rPr>
        <w:t xml:space="preserve">outputs two continuous variables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00602946">
        <w:rPr>
          <w:rFonts w:ascii="Times New Roman" w:hAnsi="Times New Roman" w:cs="Times New Roman"/>
        </w:rPr>
        <w:t>utilises</w:t>
      </w:r>
      <w:r w:rsidR="00602946" w:rsidRPr="006558AD">
        <w:rPr>
          <w:rFonts w:ascii="Times New Roman" w:hAnsi="Times New Roman" w:cs="Times New Roman"/>
        </w:rPr>
        <w:t xml:space="preserve"> </w:t>
      </w:r>
      <w:r w:rsidRPr="006558AD">
        <w:rPr>
          <w:rFonts w:ascii="Times New Roman" w:hAnsi="Times New Roman" w:cs="Times New Roman"/>
        </w:rPr>
        <w:t xml:space="preserve">the Sigmoid activation function at each hidden unit. At current training checkpoint, the </w:t>
      </w:r>
      <w:r>
        <w:rPr>
          <w:rFonts w:ascii="Times New Roman" w:hAnsi="Times New Roman" w:cs="Times New Roman"/>
        </w:rPr>
        <w:t xml:space="preserve">weights have following values: </w:t>
      </w:r>
      <w:r w:rsidR="003241FB">
        <w:rPr>
          <w:rFonts w:ascii="Times New Roman" w:hAnsi="Times New Roman" w:cs="Times New Roman"/>
          <w:noProof/>
          <w:position w:val="-12"/>
          <w:lang w:val="en-US"/>
        </w:rPr>
        <w:drawing>
          <wp:inline distT="0" distB="0" distL="0" distR="0">
            <wp:extent cx="3800475" cy="238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srcRect/>
                    <a:stretch>
                      <a:fillRect/>
                    </a:stretch>
                  </pic:blipFill>
                  <pic:spPr bwMode="auto">
                    <a:xfrm>
                      <a:off x="0" y="0"/>
                      <a:ext cx="3800475" cy="238760"/>
                    </a:xfrm>
                    <a:prstGeom prst="rect">
                      <a:avLst/>
                    </a:prstGeom>
                    <a:noFill/>
                    <a:ln w="9525">
                      <a:noFill/>
                      <a:miter lim="800000"/>
                      <a:headEnd/>
                      <a:tailEnd/>
                    </a:ln>
                  </pic:spPr>
                </pic:pic>
              </a:graphicData>
            </a:graphic>
          </wp:inline>
        </w:drawing>
      </w:r>
      <w:r w:rsidR="00C041BE">
        <w:rPr>
          <w:rFonts w:ascii="Times New Roman" w:hAnsi="Times New Roman" w:cs="Times New Roman"/>
        </w:rPr>
        <w:t xml:space="preserve"> </w:t>
      </w:r>
      <w:r w:rsidR="003241FB">
        <w:rPr>
          <w:rFonts w:ascii="Times New Roman" w:hAnsi="Times New Roman" w:cs="Times New Roman"/>
          <w:iCs/>
          <w:noProof/>
          <w:position w:val="-12"/>
          <w:lang w:val="en-US"/>
        </w:rPr>
        <w:drawing>
          <wp:inline distT="0" distB="0" distL="0" distR="0">
            <wp:extent cx="1550670" cy="2387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srcRect/>
                    <a:stretch>
                      <a:fillRect/>
                    </a:stretch>
                  </pic:blipFill>
                  <pic:spPr bwMode="auto">
                    <a:xfrm>
                      <a:off x="0" y="0"/>
                      <a:ext cx="1550670" cy="238760"/>
                    </a:xfrm>
                    <a:prstGeom prst="rect">
                      <a:avLst/>
                    </a:prstGeom>
                    <a:noFill/>
                    <a:ln w="9525">
                      <a:noFill/>
                      <a:miter lim="800000"/>
                      <a:headEnd/>
                      <a:tailEnd/>
                    </a:ln>
                  </pic:spPr>
                </pic:pic>
              </a:graphicData>
            </a:graphic>
          </wp:inline>
        </w:drawing>
      </w:r>
      <w:r>
        <w:rPr>
          <w:rFonts w:ascii="Times New Roman" w:hAnsi="Times New Roman" w:cs="Times New Roman"/>
          <w:iCs/>
          <w:lang w:val="da-DK"/>
        </w:rPr>
        <w:t>.</w:t>
      </w:r>
      <w:r w:rsidRPr="006558AD">
        <w:rPr>
          <w:rFonts w:ascii="Times New Roman" w:hAnsi="Times New Roman" w:cs="Times New Roman"/>
          <w:lang w:val="da-DK"/>
        </w:rPr>
        <w:t xml:space="preserve"> </w:t>
      </w:r>
      <w:r w:rsidRPr="006558AD">
        <w:rPr>
          <w:rFonts w:ascii="Times New Roman" w:hAnsi="Times New Roman" w:cs="Times New Roman"/>
        </w:rPr>
        <w:t xml:space="preserve">The bias terms, </w:t>
      </w:r>
      <w:r w:rsidRPr="006558AD">
        <w:rPr>
          <w:rFonts w:ascii="Times New Roman" w:hAnsi="Times New Roman" w:cs="Times New Roman"/>
          <w:i/>
          <w:iCs/>
          <w:lang w:val="da-DK"/>
        </w:rPr>
        <w:t>b</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 0</w:t>
      </w:r>
      <w:r w:rsidRPr="006558AD">
        <w:rPr>
          <w:rFonts w:ascii="Times New Roman" w:hAnsi="Times New Roman" w:cs="Times New Roman"/>
          <w:i/>
          <w:iCs/>
          <w:lang w:val="da-DK"/>
        </w:rPr>
        <w:t>.</w:t>
      </w:r>
      <w:r w:rsidRPr="006558AD">
        <w:rPr>
          <w:rFonts w:ascii="Times New Roman" w:hAnsi="Times New Roman" w:cs="Times New Roman"/>
          <w:lang w:val="da-DK"/>
        </w:rPr>
        <w:t xml:space="preserve">25 </w:t>
      </w:r>
      <w:r w:rsidRPr="006558AD">
        <w:rPr>
          <w:rFonts w:ascii="Times New Roman" w:hAnsi="Times New Roman" w:cs="Times New Roman"/>
        </w:rPr>
        <w:t xml:space="preserve">and </w:t>
      </w:r>
      <w:r w:rsidRPr="006558AD">
        <w:rPr>
          <w:rFonts w:ascii="Times New Roman" w:hAnsi="Times New Roman" w:cs="Times New Roman"/>
          <w:i/>
          <w:iCs/>
          <w:lang w:val="da-DK"/>
        </w:rPr>
        <w:t>b</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w:t>
      </w:r>
      <w:r w:rsidRPr="006558AD">
        <w:rPr>
          <w:rFonts w:ascii="Times New Roman" w:hAnsi="Times New Roman" w:cs="Times New Roman"/>
          <w:i/>
          <w:iCs/>
          <w:lang w:val="da-DK"/>
        </w:rPr>
        <w:t>.</w:t>
      </w:r>
      <w:r w:rsidRPr="006558AD">
        <w:rPr>
          <w:rFonts w:ascii="Times New Roman" w:hAnsi="Times New Roman" w:cs="Times New Roman"/>
          <w:lang w:val="da-DK"/>
        </w:rPr>
        <w:t>35.</w:t>
      </w:r>
    </w:p>
    <w:p w:rsidR="004940F0" w:rsidRDefault="004940F0" w:rsidP="006558AD">
      <w:pPr>
        <w:shd w:val="clear" w:color="auto" w:fill="FFFFFF"/>
        <w:jc w:val="both"/>
        <w:rPr>
          <w:rFonts w:ascii="Times New Roman" w:hAnsi="Times New Roman" w:cs="Times New Roman"/>
        </w:rPr>
      </w:pP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Given a new training input vector </w:t>
      </w:r>
      <w:r w:rsidRPr="006558AD">
        <w:rPr>
          <w:rFonts w:ascii="Times New Roman" w:hAnsi="Times New Roman" w:cs="Times New Roman"/>
          <w:b/>
          <w:bCs/>
          <w:lang w:val="da-DK"/>
        </w:rPr>
        <w:t xml:space="preserve">x </w:t>
      </w:r>
      <w:r w:rsidRPr="006558AD">
        <w:rPr>
          <w:rFonts w:ascii="Times New Roman" w:hAnsi="Times New Roman" w:cs="Times New Roman"/>
          <w:lang w:val="da-DK"/>
        </w:rPr>
        <w:t>=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(0.1, 0.5) </w:t>
      </w:r>
      <w:r w:rsidRPr="006558AD">
        <w:rPr>
          <w:rFonts w:ascii="Times New Roman" w:hAnsi="Times New Roman" w:cs="Times New Roman"/>
        </w:rPr>
        <w:t xml:space="preserve">and the expected output </w:t>
      </w:r>
      <w:r w:rsidRPr="006558AD">
        <w:rPr>
          <w:rFonts w:ascii="Times New Roman" w:hAnsi="Times New Roman" w:cs="Times New Roman"/>
          <w:b/>
          <w:bCs/>
          <w:lang w:val="da-DK"/>
        </w:rPr>
        <w:t xml:space="preserve">t </w:t>
      </w:r>
      <w:r w:rsidRPr="006558AD">
        <w:rPr>
          <w:rFonts w:ascii="Times New Roman" w:hAnsi="Times New Roman" w:cs="Times New Roman"/>
          <w:lang w:val="da-DK"/>
        </w:rPr>
        <w:t>= (</w:t>
      </w:r>
      <w:r w:rsidRPr="006558AD">
        <w:rPr>
          <w:rFonts w:ascii="Times New Roman" w:hAnsi="Times New Roman" w:cs="Times New Roman"/>
          <w:i/>
          <w:iCs/>
          <w:lang w:val="da-DK"/>
        </w:rPr>
        <w:t>t</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t</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(0.05, 0.95), </w:t>
      </w:r>
      <w:r w:rsidRPr="006558AD">
        <w:rPr>
          <w:rFonts w:ascii="Times New Roman" w:hAnsi="Times New Roman" w:cs="Times New Roman"/>
        </w:rPr>
        <w:t xml:space="preserve">let us calculate the update for using stochastic gradient descent and </w:t>
      </w:r>
      <w:r w:rsidRPr="006558AD">
        <w:rPr>
          <w:rFonts w:ascii="Times New Roman" w:hAnsi="Times New Roman" w:cs="Times New Roman"/>
          <w:i/>
          <w:iCs/>
          <w:lang w:val="el-GR"/>
        </w:rPr>
        <w:t xml:space="preserve">η </w:t>
      </w:r>
      <w:r w:rsidRPr="006558AD">
        <w:rPr>
          <w:rFonts w:ascii="Times New Roman" w:hAnsi="Times New Roman" w:cs="Times New Roman"/>
          <w:lang w:val="el-GR"/>
        </w:rPr>
        <w:t>= 0</w:t>
      </w:r>
      <w:r w:rsidRPr="006558AD">
        <w:rPr>
          <w:rFonts w:ascii="Times New Roman" w:hAnsi="Times New Roman" w:cs="Times New Roman"/>
          <w:i/>
          <w:iCs/>
          <w:lang w:val="el-GR"/>
        </w:rPr>
        <w:t>.</w:t>
      </w:r>
      <w:r w:rsidRPr="006558AD">
        <w:rPr>
          <w:rFonts w:ascii="Times New Roman" w:hAnsi="Times New Roman" w:cs="Times New Roman"/>
          <w:lang w:val="el-GR"/>
        </w:rPr>
        <w:t>1.</w:t>
      </w:r>
    </w:p>
    <w:p w:rsidR="004940F0" w:rsidRPr="004940F0" w:rsidRDefault="004940F0" w:rsidP="006558AD">
      <w:pPr>
        <w:shd w:val="clear" w:color="auto" w:fill="FFFFFF"/>
        <w:jc w:val="both"/>
        <w:rPr>
          <w:rFonts w:ascii="Times New Roman" w:hAnsi="Times New Roman" w:cs="Times New Roman"/>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We will first forward propagate through the neural network to store values of hidden units and predicted outputs.</w:t>
      </w:r>
    </w:p>
    <w:p w:rsidR="004940F0" w:rsidRDefault="004940F0" w:rsidP="006558AD">
      <w:pPr>
        <w:shd w:val="clear" w:color="auto" w:fill="FFFFFF"/>
        <w:jc w:val="both"/>
        <w:rPr>
          <w:rFonts w:ascii="Times New Roman" w:hAnsi="Times New Roman" w:cs="Times New Roman"/>
          <w:b/>
          <w:b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rPr>
        <w:t>Forward Propagation:</w:t>
      </w:r>
    </w:p>
    <w:p w:rsidR="004940F0" w:rsidRPr="004940F0" w:rsidRDefault="004940F0" w:rsidP="004940F0">
      <w:pPr>
        <w:shd w:val="clear" w:color="auto" w:fill="FFFFFF"/>
        <w:jc w:val="center"/>
        <w:rPr>
          <w:rFonts w:ascii="Times New Roman" w:hAnsi="Times New Roman" w:cs="Times New Roman"/>
          <w:b/>
          <w:bCs/>
        </w:rPr>
      </w:pPr>
      <w:bookmarkStart w:id="39" w:name="bookmark51"/>
      <w:r w:rsidRPr="004940F0">
        <w:rPr>
          <w:rFonts w:ascii="Times New Roman" w:hAnsi="Times New Roman" w:cs="Times New Roman"/>
          <w:b/>
          <w:bCs/>
        </w:rPr>
        <w:t>[Insert Figure]</w:t>
      </w:r>
    </w:p>
    <w:p w:rsidR="004436D6" w:rsidRDefault="00BD5F05" w:rsidP="004940F0">
      <w:pPr>
        <w:shd w:val="clear" w:color="auto" w:fill="FFFFFF"/>
        <w:jc w:val="center"/>
        <w:rPr>
          <w:rFonts w:ascii="Times New Roman" w:hAnsi="Times New Roman" w:cs="Times New Roman"/>
        </w:rPr>
      </w:pPr>
      <w:r w:rsidRPr="00BD5F05">
        <w:rPr>
          <w:rFonts w:ascii="Times New Roman" w:hAnsi="Times New Roman" w:cs="Times New Roman"/>
          <w:highlight w:val="yellow"/>
        </w:rPr>
        <w:t>F</w:t>
      </w:r>
      <w:bookmarkEnd w:id="39"/>
      <w:r w:rsidRPr="00BD5F05">
        <w:rPr>
          <w:rFonts w:ascii="Times New Roman" w:hAnsi="Times New Roman" w:cs="Times New Roman"/>
          <w:highlight w:val="yellow"/>
        </w:rPr>
        <w:t>igure 2.11: The Neural Network Architecture for Example 2.5.</w:t>
      </w:r>
    </w:p>
    <w:p w:rsidR="004436D6" w:rsidRDefault="003241FB" w:rsidP="00C11808">
      <w:pPr>
        <w:shd w:val="clear" w:color="auto" w:fill="FFFFFF"/>
        <w:jc w:val="center"/>
        <w:rPr>
          <w:rFonts w:ascii="Times New Roman" w:hAnsi="Times New Roman" w:cs="Times New Roman"/>
        </w:rPr>
      </w:pPr>
      <w:r>
        <w:rPr>
          <w:rFonts w:ascii="Times New Roman" w:hAnsi="Times New Roman" w:cs="Times New Roman"/>
          <w:noProof/>
          <w:position w:val="-168"/>
          <w:lang w:val="en-US"/>
        </w:rPr>
        <w:drawing>
          <wp:inline distT="0" distB="0" distL="0" distR="0">
            <wp:extent cx="2616200" cy="221043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srcRect/>
                    <a:stretch>
                      <a:fillRect/>
                    </a:stretch>
                  </pic:blipFill>
                  <pic:spPr bwMode="auto">
                    <a:xfrm>
                      <a:off x="0" y="0"/>
                      <a:ext cx="2616200" cy="2210435"/>
                    </a:xfrm>
                    <a:prstGeom prst="rect">
                      <a:avLst/>
                    </a:prstGeom>
                    <a:noFill/>
                    <a:ln w="9525">
                      <a:noFill/>
                      <a:miter lim="800000"/>
                      <a:headEnd/>
                      <a:tailEnd/>
                    </a:ln>
                  </pic:spPr>
                </pic:pic>
              </a:graphicData>
            </a:graphic>
          </wp:inline>
        </w:drawing>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We will now calculate the error contribution due to this new training input vector.</w:t>
      </w:r>
    </w:p>
    <w:p w:rsidR="004940F0" w:rsidRDefault="004940F0" w:rsidP="006558AD">
      <w:pPr>
        <w:shd w:val="clear" w:color="auto" w:fill="FFFFFF"/>
        <w:jc w:val="both"/>
        <w:rPr>
          <w:rFonts w:ascii="Times New Roman" w:hAnsi="Times New Roman" w:cs="Times New Roman"/>
          <w:b/>
          <w:bCs/>
          <w:i/>
          <w:iCs/>
          <w:lang w:val="de-DE"/>
        </w:rPr>
      </w:pPr>
    </w:p>
    <w:p w:rsidR="00BF675B" w:rsidRDefault="00BF675B" w:rsidP="006558AD">
      <w:pPr>
        <w:shd w:val="clear" w:color="auto" w:fill="FFFFFF"/>
        <w:jc w:val="both"/>
        <w:rPr>
          <w:rFonts w:ascii="Times New Roman" w:hAnsi="Times New Roman" w:cs="Times New Roman"/>
          <w:b/>
          <w:bCs/>
          <w:i/>
          <w:iCs/>
          <w:lang w:val="de-DE"/>
        </w:rPr>
      </w:pPr>
    </w:p>
    <w:p w:rsidR="00BF675B" w:rsidRDefault="00BF675B" w:rsidP="006558AD">
      <w:pPr>
        <w:shd w:val="clear" w:color="auto" w:fill="FFFFFF"/>
        <w:jc w:val="both"/>
        <w:rPr>
          <w:rFonts w:ascii="Times New Roman" w:hAnsi="Times New Roman" w:cs="Times New Roman"/>
          <w:b/>
          <w:bCs/>
          <w:i/>
          <w:iCs/>
          <w:lang w:val="de-DE"/>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lang w:val="de-DE"/>
        </w:rPr>
        <w:t>2.10.3</w:t>
      </w:r>
      <w:r w:rsidR="002162DC">
        <w:rPr>
          <w:rFonts w:ascii="Times New Roman" w:hAnsi="Times New Roman" w:cs="Times New Roman"/>
          <w:b/>
          <w:bCs/>
          <w:i/>
          <w:iCs/>
          <w:lang w:val="de-DE"/>
        </w:rPr>
        <w:t xml:space="preserve"> </w:t>
      </w:r>
      <w:r w:rsidRPr="006558AD">
        <w:rPr>
          <w:rFonts w:ascii="Times New Roman" w:hAnsi="Times New Roman" w:cs="Times New Roman"/>
          <w:b/>
          <w:bCs/>
          <w:i/>
          <w:iCs/>
          <w:lang w:val="de-DE"/>
        </w:rPr>
        <w:t>Hyperparameters</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As explained before, the training of a neural network involves processing all the samples in the training </w:t>
      </w:r>
      <w:r w:rsidRPr="006558AD">
        <w:rPr>
          <w:rFonts w:ascii="Times New Roman" w:hAnsi="Times New Roman" w:cs="Times New Roman"/>
          <w:lang w:val="da-DK"/>
        </w:rPr>
        <w:t xml:space="preserve">dataset </w:t>
      </w:r>
      <w:r w:rsidRPr="006558AD">
        <w:rPr>
          <w:rFonts w:ascii="Times New Roman" w:hAnsi="Times New Roman" w:cs="Times New Roman"/>
        </w:rPr>
        <w:t xml:space="preserve">for which the model is </w:t>
      </w:r>
      <w:r w:rsidR="006C578C">
        <w:rPr>
          <w:rFonts w:ascii="Times New Roman" w:hAnsi="Times New Roman" w:cs="Times New Roman"/>
        </w:rPr>
        <w:t>optimised</w:t>
      </w:r>
      <w:r w:rsidRPr="006558AD">
        <w:rPr>
          <w:rFonts w:ascii="Times New Roman" w:hAnsi="Times New Roman" w:cs="Times New Roman"/>
        </w:rPr>
        <w:t xml:space="preserve">. Once trained (i.e., no more weights are updated), it is imperative to determine how well the model will predict on </w:t>
      </w:r>
      <w:r w:rsidRPr="006558AD">
        <w:rPr>
          <w:rFonts w:ascii="Times New Roman" w:hAnsi="Times New Roman" w:cs="Times New Roman"/>
          <w:i/>
          <w:iCs/>
        </w:rPr>
        <w:t xml:space="preserve">unseen </w:t>
      </w:r>
      <w:r w:rsidRPr="006558AD">
        <w:rPr>
          <w:rFonts w:ascii="Times New Roman" w:hAnsi="Times New Roman" w:cs="Times New Roman"/>
        </w:rPr>
        <w:t xml:space="preserve">samples. The </w:t>
      </w:r>
      <w:r w:rsidRPr="006558AD">
        <w:rPr>
          <w:rFonts w:ascii="Times New Roman" w:hAnsi="Times New Roman" w:cs="Times New Roman"/>
          <w:lang w:val="da-DK"/>
        </w:rPr>
        <w:t xml:space="preserve">dataset </w:t>
      </w:r>
      <w:r w:rsidRPr="006558AD">
        <w:rPr>
          <w:rFonts w:ascii="Times New Roman" w:hAnsi="Times New Roman" w:cs="Times New Roman"/>
        </w:rPr>
        <w:t>on which we evaluate the generali</w:t>
      </w:r>
      <w:r w:rsidR="00482EE7">
        <w:rPr>
          <w:rFonts w:ascii="Times New Roman" w:hAnsi="Times New Roman" w:cs="Times New Roman"/>
        </w:rPr>
        <w:t>s</w:t>
      </w:r>
      <w:r w:rsidRPr="006558AD">
        <w:rPr>
          <w:rFonts w:ascii="Times New Roman" w:hAnsi="Times New Roman" w:cs="Times New Roman"/>
        </w:rPr>
        <w:t xml:space="preserve">ability of a trained neural network is called the </w:t>
      </w:r>
      <w:r w:rsidRPr="006558AD">
        <w:rPr>
          <w:rFonts w:ascii="Times New Roman" w:hAnsi="Times New Roman" w:cs="Times New Roman"/>
          <w:i/>
          <w:iCs/>
        </w:rPr>
        <w:t xml:space="preserve">test </w:t>
      </w:r>
      <w:r w:rsidRPr="006558AD">
        <w:rPr>
          <w:rFonts w:ascii="Times New Roman" w:hAnsi="Times New Roman" w:cs="Times New Roman"/>
          <w:i/>
          <w:iCs/>
          <w:lang w:val="da-DK"/>
        </w:rPr>
        <w:t>dataset</w:t>
      </w:r>
      <w:r w:rsidRPr="006558AD">
        <w:rPr>
          <w:rFonts w:ascii="Times New Roman" w:hAnsi="Times New Roman" w:cs="Times New Roman"/>
          <w:lang w:val="da-DK"/>
        </w:rPr>
        <w:t xml:space="preserve">. </w:t>
      </w:r>
      <w:r w:rsidRPr="006558AD">
        <w:rPr>
          <w:rFonts w:ascii="Times New Roman" w:hAnsi="Times New Roman" w:cs="Times New Roman"/>
        </w:rPr>
        <w:t xml:space="preserve">Note we assume that both training and testing samples are drawn from the </w:t>
      </w:r>
      <w:r w:rsidRPr="006558AD">
        <w:rPr>
          <w:rFonts w:ascii="Times New Roman" w:hAnsi="Times New Roman" w:cs="Times New Roman"/>
        </w:rPr>
        <w:lastRenderedPageBreak/>
        <w:t>same underlying distribution.</w:t>
      </w:r>
    </w:p>
    <w:p w:rsidR="004436D6" w:rsidRPr="006558AD" w:rsidRDefault="004436D6" w:rsidP="006558AD">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A neural network model is said to </w:t>
      </w:r>
      <w:r w:rsidRPr="006558AD">
        <w:rPr>
          <w:rFonts w:ascii="Times New Roman" w:hAnsi="Times New Roman" w:cs="Times New Roman"/>
          <w:i/>
          <w:iCs/>
        </w:rPr>
        <w:t>underf</w:t>
      </w:r>
      <w:r w:rsidR="009A7A5B">
        <w:rPr>
          <w:rFonts w:ascii="Times New Roman" w:hAnsi="Times New Roman" w:cs="Times New Roman"/>
          <w:i/>
          <w:iCs/>
        </w:rPr>
        <w:t>i</w:t>
      </w:r>
      <w:r w:rsidRPr="006558AD">
        <w:rPr>
          <w:rFonts w:ascii="Times New Roman" w:hAnsi="Times New Roman" w:cs="Times New Roman"/>
          <w:i/>
          <w:iCs/>
        </w:rPr>
        <w:t xml:space="preserve">t </w:t>
      </w:r>
      <w:r w:rsidRPr="006558AD">
        <w:rPr>
          <w:rFonts w:ascii="Times New Roman" w:hAnsi="Times New Roman" w:cs="Times New Roman"/>
        </w:rPr>
        <w:t xml:space="preserve">if it fails to perform well even in the training stage. It can be a result of the smaller number of training samples from which to learn any meaningful patterns or the smaller complexity of the neural network that prevents it from learning more complex patterns within the training </w:t>
      </w:r>
      <w:r w:rsidRPr="006558AD">
        <w:rPr>
          <w:rFonts w:ascii="Times New Roman" w:hAnsi="Times New Roman" w:cs="Times New Roman"/>
          <w:lang w:val="da-DK"/>
        </w:rPr>
        <w:t xml:space="preserve">dataset, </w:t>
      </w:r>
      <w:r w:rsidRPr="006558AD">
        <w:rPr>
          <w:rFonts w:ascii="Times New Roman" w:hAnsi="Times New Roman" w:cs="Times New Roman"/>
        </w:rPr>
        <w:t xml:space="preserve">or both. On the contrary, a neural network is said to </w:t>
      </w:r>
      <w:r w:rsidRPr="006558AD">
        <w:rPr>
          <w:rFonts w:ascii="Times New Roman" w:hAnsi="Times New Roman" w:cs="Times New Roman"/>
          <w:i/>
          <w:iCs/>
        </w:rPr>
        <w:t>overf</w:t>
      </w:r>
      <w:r w:rsidR="009A7A5B">
        <w:rPr>
          <w:rFonts w:ascii="Times New Roman" w:hAnsi="Times New Roman" w:cs="Times New Roman"/>
          <w:i/>
          <w:iCs/>
        </w:rPr>
        <w:t>i</w:t>
      </w:r>
      <w:r w:rsidRPr="006558AD">
        <w:rPr>
          <w:rFonts w:ascii="Times New Roman" w:hAnsi="Times New Roman" w:cs="Times New Roman"/>
          <w:i/>
          <w:iCs/>
        </w:rPr>
        <w:t xml:space="preserve">t </w:t>
      </w:r>
      <w:r w:rsidRPr="006558AD">
        <w:rPr>
          <w:rFonts w:ascii="Times New Roman" w:hAnsi="Times New Roman" w:cs="Times New Roman"/>
        </w:rPr>
        <w:t xml:space="preserve">if it performs well on the training </w:t>
      </w:r>
      <w:r w:rsidRPr="006558AD">
        <w:rPr>
          <w:rFonts w:ascii="Times New Roman" w:hAnsi="Times New Roman" w:cs="Times New Roman"/>
          <w:lang w:val="da-DK"/>
        </w:rPr>
        <w:t xml:space="preserve">dataset </w:t>
      </w:r>
      <w:r w:rsidRPr="006558AD">
        <w:rPr>
          <w:rFonts w:ascii="Times New Roman" w:hAnsi="Times New Roman" w:cs="Times New Roman"/>
        </w:rPr>
        <w:t>but fails to perform on the test set. In such cases, a neural network learns the noisy patterns in the training set, which leads to a lack of generali</w:t>
      </w:r>
      <w:r w:rsidR="00482EE7">
        <w:rPr>
          <w:rFonts w:ascii="Times New Roman" w:hAnsi="Times New Roman" w:cs="Times New Roman"/>
        </w:rPr>
        <w:t>s</w:t>
      </w:r>
      <w:r w:rsidRPr="006558AD">
        <w:rPr>
          <w:rFonts w:ascii="Times New Roman" w:hAnsi="Times New Roman" w:cs="Times New Roman"/>
        </w:rPr>
        <w:t>ability.</w:t>
      </w:r>
    </w:p>
    <w:p w:rsidR="004436D6" w:rsidRPr="006558AD" w:rsidRDefault="004436D6" w:rsidP="004940F0">
      <w:pPr>
        <w:shd w:val="clear" w:color="auto" w:fill="FFFFFF"/>
        <w:ind w:firstLine="720"/>
        <w:jc w:val="both"/>
        <w:rPr>
          <w:rFonts w:ascii="Times New Roman" w:hAnsi="Times New Roman" w:cs="Times New Roman"/>
        </w:rPr>
      </w:pPr>
      <w:r w:rsidRPr="006558AD">
        <w:rPr>
          <w:rFonts w:ascii="Times New Roman" w:hAnsi="Times New Roman" w:cs="Times New Roman"/>
        </w:rPr>
        <w:t>Thus, by controlling how complex the network is and conf</w:t>
      </w:r>
      <w:r w:rsidR="009A7A5B">
        <w:rPr>
          <w:rFonts w:ascii="Times New Roman" w:hAnsi="Times New Roman" w:cs="Times New Roman"/>
        </w:rPr>
        <w:t>i</w:t>
      </w:r>
      <w:r w:rsidRPr="006558AD">
        <w:rPr>
          <w:rFonts w:ascii="Times New Roman" w:hAnsi="Times New Roman" w:cs="Times New Roman"/>
        </w:rPr>
        <w:t xml:space="preserve">guring the learning rate </w:t>
      </w:r>
      <w:r w:rsidRPr="006558AD">
        <w:rPr>
          <w:rFonts w:ascii="Times New Roman" w:hAnsi="Times New Roman" w:cs="Times New Roman"/>
          <w:i/>
          <w:iCs/>
          <w:lang w:val="el-GR"/>
        </w:rPr>
        <w:t>η</w:t>
      </w:r>
      <w:r w:rsidRPr="006558AD">
        <w:rPr>
          <w:rFonts w:ascii="Times New Roman" w:hAnsi="Times New Roman" w:cs="Times New Roman"/>
          <w:lang w:val="el-GR"/>
        </w:rPr>
        <w:t xml:space="preserve">, </w:t>
      </w:r>
      <w:r w:rsidRPr="006558AD">
        <w:rPr>
          <w:rFonts w:ascii="Times New Roman" w:hAnsi="Times New Roman" w:cs="Times New Roman"/>
        </w:rPr>
        <w:t>we can, in turn, impact the learning process. Such conf</w:t>
      </w:r>
      <w:r w:rsidR="009A7A5B">
        <w:rPr>
          <w:rFonts w:ascii="Times New Roman" w:hAnsi="Times New Roman" w:cs="Times New Roman"/>
        </w:rPr>
        <w:t>i</w:t>
      </w:r>
      <w:r w:rsidRPr="006558AD">
        <w:rPr>
          <w:rFonts w:ascii="Times New Roman" w:hAnsi="Times New Roman" w:cs="Times New Roman"/>
        </w:rPr>
        <w:t xml:space="preserve">gurable variables (explicitly declared before training) whose value controls the learning process are termed </w:t>
      </w:r>
      <w:r w:rsidRPr="006558AD">
        <w:rPr>
          <w:rFonts w:ascii="Times New Roman" w:hAnsi="Times New Roman" w:cs="Times New Roman"/>
          <w:i/>
          <w:iCs/>
          <w:lang w:val="de-DE"/>
        </w:rPr>
        <w:t>hyperparameters</w:t>
      </w:r>
      <w:r w:rsidRPr="006558AD">
        <w:rPr>
          <w:rFonts w:ascii="Times New Roman" w:hAnsi="Times New Roman" w:cs="Times New Roman"/>
          <w:lang w:val="de-DE"/>
        </w:rPr>
        <w:t>.</w:t>
      </w:r>
    </w:p>
    <w:p w:rsidR="004940F0" w:rsidRDefault="004940F0" w:rsidP="00B55E8D">
      <w:pPr>
        <w:shd w:val="clear" w:color="auto" w:fill="FFFFFF"/>
        <w:jc w:val="center"/>
        <w:rPr>
          <w:rFonts w:ascii="Times New Roman" w:hAnsi="Times New Roman" w:cs="Times New Roman"/>
          <w:i/>
          <w:iCs/>
        </w:rPr>
      </w:pPr>
    </w:p>
    <w:p w:rsidR="00C8143E" w:rsidRDefault="00604666">
      <w:pPr>
        <w:shd w:val="clear" w:color="auto" w:fill="FFFFFF"/>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Breadth and Depth</w:t>
      </w: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Based on our understanding of overf</w:t>
      </w:r>
      <w:r w:rsidR="009A7A5B">
        <w:rPr>
          <w:rFonts w:ascii="Times New Roman" w:hAnsi="Times New Roman" w:cs="Times New Roman"/>
        </w:rPr>
        <w:t>i</w:t>
      </w:r>
      <w:r w:rsidRPr="006558AD">
        <w:rPr>
          <w:rFonts w:ascii="Times New Roman" w:hAnsi="Times New Roman" w:cs="Times New Roman"/>
        </w:rPr>
        <w:t>tting and underf</w:t>
      </w:r>
      <w:r w:rsidR="009A7A5B">
        <w:rPr>
          <w:rFonts w:ascii="Times New Roman" w:hAnsi="Times New Roman" w:cs="Times New Roman"/>
        </w:rPr>
        <w:t>i</w:t>
      </w:r>
      <w:r w:rsidRPr="006558AD">
        <w:rPr>
          <w:rFonts w:ascii="Times New Roman" w:hAnsi="Times New Roman" w:cs="Times New Roman"/>
        </w:rPr>
        <w:t>tting, it appears that the model’s complexity plays a vital role in the learning process. But how do we def</w:t>
      </w:r>
      <w:r w:rsidR="009A7A5B">
        <w:rPr>
          <w:rFonts w:ascii="Times New Roman" w:hAnsi="Times New Roman" w:cs="Times New Roman"/>
        </w:rPr>
        <w:t>i</w:t>
      </w:r>
      <w:r w:rsidRPr="006558AD">
        <w:rPr>
          <w:rFonts w:ascii="Times New Roman" w:hAnsi="Times New Roman" w:cs="Times New Roman"/>
        </w:rPr>
        <w:t xml:space="preserve">ne the complexity of a neural network? In terms of the number of weight multiplication operations that form the basic building block of a neural network, we can control the complexity of the network by capping the number of activation units. Recall the concept of depth and breadth of an </w:t>
      </w:r>
      <w:r w:rsidRPr="006558AD">
        <w:rPr>
          <w:rFonts w:ascii="Times New Roman" w:hAnsi="Times New Roman" w:cs="Times New Roman"/>
          <w:lang w:val="de-DE"/>
        </w:rPr>
        <w:t xml:space="preserve">MLP </w:t>
      </w:r>
      <w:r w:rsidRPr="006558AD">
        <w:rPr>
          <w:rFonts w:ascii="Times New Roman" w:hAnsi="Times New Roman" w:cs="Times New Roman"/>
        </w:rPr>
        <w:t>in Figure 2.7. By increasing the depth of the network, we allow the system to model more complex functions. Meanwhile, by increasing the breadth of the network, we can accommodate more feature vectors. Both will enable us to reduce underf</w:t>
      </w:r>
      <w:r>
        <w:rPr>
          <w:rFonts w:ascii="Times New Roman" w:hAnsi="Times New Roman" w:cs="Times New Roman"/>
        </w:rPr>
        <w:t>i</w:t>
      </w:r>
      <w:r w:rsidRPr="006558AD">
        <w:rPr>
          <w:rFonts w:ascii="Times New Roman" w:hAnsi="Times New Roman" w:cs="Times New Roman"/>
        </w:rPr>
        <w:t>tting. Note that while theoretically, one can have inf</w:t>
      </w:r>
      <w:r>
        <w:rPr>
          <w:rFonts w:ascii="Times New Roman" w:hAnsi="Times New Roman" w:cs="Times New Roman"/>
        </w:rPr>
        <w:t>i</w:t>
      </w:r>
      <w:r w:rsidRPr="006558AD">
        <w:rPr>
          <w:rFonts w:ascii="Times New Roman" w:hAnsi="Times New Roman" w:cs="Times New Roman"/>
        </w:rPr>
        <w:t>nite depth and breadth, such a system will overf</w:t>
      </w:r>
      <w:r>
        <w:rPr>
          <w:rFonts w:ascii="Times New Roman" w:hAnsi="Times New Roman" w:cs="Times New Roman"/>
        </w:rPr>
        <w:t>i</w:t>
      </w:r>
      <w:r w:rsidRPr="006558AD">
        <w:rPr>
          <w:rFonts w:ascii="Times New Roman" w:hAnsi="Times New Roman" w:cs="Times New Roman"/>
        </w:rPr>
        <w:t>t.</w:t>
      </w:r>
    </w:p>
    <w:p w:rsidR="004940F0" w:rsidRDefault="004940F0" w:rsidP="00B55E8D">
      <w:pPr>
        <w:shd w:val="clear" w:color="auto" w:fill="FFFFFF"/>
        <w:jc w:val="center"/>
        <w:rPr>
          <w:rFonts w:ascii="Times New Roman" w:hAnsi="Times New Roman" w:cs="Times New Roman"/>
          <w:i/>
          <w:iCs/>
        </w:rPr>
      </w:pPr>
    </w:p>
    <w:p w:rsidR="00C8143E" w:rsidRDefault="00604666">
      <w:pPr>
        <w:shd w:val="clear" w:color="auto" w:fill="FFFFFF"/>
        <w:rPr>
          <w:rFonts w:ascii="Times New Roman" w:hAnsi="Times New Roman" w:cs="Times New Roman"/>
        </w:rPr>
      </w:pPr>
      <w:r>
        <w:rPr>
          <w:rFonts w:ascii="Times New Roman" w:hAnsi="Times New Roman" w:cs="Times New Roman"/>
          <w:i/>
          <w:iCs/>
        </w:rPr>
        <w:t xml:space="preserve">&lt;H4&gt; </w:t>
      </w:r>
      <w:r w:rsidR="004436D6" w:rsidRPr="006558AD">
        <w:rPr>
          <w:rFonts w:ascii="Times New Roman" w:hAnsi="Times New Roman" w:cs="Times New Roman"/>
          <w:i/>
          <w:iCs/>
        </w:rPr>
        <w:t>Number of Epochs</w:t>
      </w:r>
    </w:p>
    <w:p w:rsidR="00772DA7"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ideal number of training iterations/steps is such that any further training provides little to no boost in test accuracy. The number of iterations is also known by the term number of </w:t>
      </w:r>
      <w:r w:rsidRPr="006558AD">
        <w:rPr>
          <w:rFonts w:ascii="Times New Roman" w:hAnsi="Times New Roman" w:cs="Times New Roman"/>
          <w:i/>
          <w:iCs/>
        </w:rPr>
        <w:t>epochs</w:t>
      </w:r>
      <w:r w:rsidRPr="006558AD">
        <w:rPr>
          <w:rFonts w:ascii="Times New Roman" w:hAnsi="Times New Roman" w:cs="Times New Roman"/>
        </w:rPr>
        <w:t>, where each epoch is complete when all the training samples have been processed.</w:t>
      </w:r>
    </w:p>
    <w:p w:rsidR="004940F0" w:rsidRDefault="004940F0" w:rsidP="00B55E8D">
      <w:pPr>
        <w:shd w:val="clear" w:color="auto" w:fill="FFFFFF"/>
        <w:jc w:val="center"/>
        <w:rPr>
          <w:rFonts w:ascii="Times New Roman" w:hAnsi="Times New Roman" w:cs="Times New Roman"/>
          <w:i/>
          <w:iCs/>
        </w:rPr>
      </w:pPr>
    </w:p>
    <w:p w:rsidR="00C8143E" w:rsidRDefault="00604666">
      <w:pPr>
        <w:shd w:val="clear" w:color="auto" w:fill="FFFFFF"/>
        <w:rPr>
          <w:rFonts w:ascii="Times New Roman" w:hAnsi="Times New Roman" w:cs="Times New Roman"/>
        </w:rPr>
      </w:pPr>
      <w:r>
        <w:rPr>
          <w:rFonts w:ascii="Times New Roman" w:hAnsi="Times New Roman" w:cs="Times New Roman"/>
          <w:i/>
          <w:iCs/>
        </w:rPr>
        <w:t>&lt;H4&gt;</w:t>
      </w:r>
      <w:r w:rsidR="004436D6" w:rsidRPr="006558AD">
        <w:rPr>
          <w:rFonts w:ascii="Times New Roman" w:hAnsi="Times New Roman" w:cs="Times New Roman"/>
          <w:i/>
          <w:iCs/>
        </w:rPr>
        <w:t>Learning Rate</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The learning rate </w:t>
      </w:r>
      <w:r w:rsidRPr="006558AD">
        <w:rPr>
          <w:rFonts w:ascii="Times New Roman" w:hAnsi="Times New Roman" w:cs="Times New Roman"/>
          <w:i/>
          <w:iCs/>
          <w:lang w:val="el-GR"/>
        </w:rPr>
        <w:t xml:space="preserve">η </w:t>
      </w:r>
      <w:r w:rsidRPr="006558AD">
        <w:rPr>
          <w:rFonts w:ascii="Times New Roman" w:hAnsi="Times New Roman" w:cs="Times New Roman"/>
        </w:rPr>
        <w:t xml:space="preserve">determines the magnitude of steps taken in the direction of decreasing gradient (Equation </w:t>
      </w:r>
      <w:r w:rsidR="00F5085D">
        <w:rPr>
          <w:rFonts w:ascii="Times New Roman" w:hAnsi="Times New Roman" w:cs="Times New Roman"/>
        </w:rPr>
        <w:t>2.</w:t>
      </w:r>
      <w:r w:rsidRPr="006558AD">
        <w:rPr>
          <w:rFonts w:ascii="Times New Roman" w:hAnsi="Times New Roman" w:cs="Times New Roman"/>
        </w:rPr>
        <w:t>17). A large learning rate implies taking larger strides, which may lead to scenarios where we keep hovering around the local minima without reaching it. In contrast, with a smaller learning rate, it takes too long to reach the optima. There are various strategies that one can use to manage the learning rate during the training of a neural network.</w:t>
      </w:r>
    </w:p>
    <w:p w:rsidR="004940F0" w:rsidRPr="006558AD" w:rsidRDefault="004940F0" w:rsidP="006558AD">
      <w:pPr>
        <w:shd w:val="clear" w:color="auto" w:fill="FFFFFF"/>
        <w:jc w:val="both"/>
        <w:rPr>
          <w:rFonts w:ascii="Times New Roman" w:hAnsi="Times New Roman" w:cs="Times New Roman"/>
        </w:rPr>
      </w:pPr>
    </w:p>
    <w:p w:rsidR="00C8143E" w:rsidRDefault="006C73CF">
      <w:pPr>
        <w:shd w:val="clear" w:color="auto" w:fill="FFFFFF"/>
        <w:tabs>
          <w:tab w:val="left" w:pos="610"/>
        </w:tabs>
        <w:ind w:left="720"/>
        <w:jc w:val="both"/>
        <w:rPr>
          <w:rFonts w:ascii="Times New Roman" w:hAnsi="Times New Roman" w:cs="Times New Roman"/>
        </w:rPr>
      </w:pPr>
      <w:r>
        <w:rPr>
          <w:rFonts w:ascii="Times New Roman" w:hAnsi="Times New Roman" w:cs="Times New Roman"/>
          <w:b/>
          <w:bCs/>
        </w:rPr>
        <w:t xml:space="preserve">1. </w:t>
      </w:r>
      <w:r w:rsidR="004436D6" w:rsidRPr="006558AD">
        <w:rPr>
          <w:rFonts w:ascii="Times New Roman" w:hAnsi="Times New Roman" w:cs="Times New Roman"/>
          <w:b/>
          <w:bCs/>
        </w:rPr>
        <w:t>Fixed Learning Rate</w:t>
      </w:r>
      <w:r w:rsidR="004436D6" w:rsidRPr="006558AD">
        <w:rPr>
          <w:rFonts w:ascii="Times New Roman" w:hAnsi="Times New Roman" w:cs="Times New Roman"/>
        </w:rPr>
        <w:t>: In this training strategy, the learning rate remains constant throughout the training process.</w:t>
      </w:r>
    </w:p>
    <w:p w:rsidR="00C8143E" w:rsidRDefault="00EC17D0">
      <w:pPr>
        <w:shd w:val="clear" w:color="auto" w:fill="FFFFFF"/>
        <w:tabs>
          <w:tab w:val="left" w:pos="610"/>
          <w:tab w:val="left" w:leader="hyphen" w:pos="5765"/>
        </w:tabs>
        <w:jc w:val="both"/>
        <w:rPr>
          <w:rFonts w:ascii="Times New Roman" w:hAnsi="Times New Roman" w:cs="Times New Roman"/>
        </w:rPr>
      </w:pPr>
      <w:r>
        <w:rPr>
          <w:rFonts w:ascii="Times New Roman" w:hAnsi="Times New Roman" w:cs="Times New Roman"/>
          <w:b/>
          <w:bCs/>
        </w:rPr>
        <w:t xml:space="preserve">             </w:t>
      </w:r>
      <w:r w:rsidR="006C73CF">
        <w:rPr>
          <w:rFonts w:ascii="Times New Roman" w:hAnsi="Times New Roman" w:cs="Times New Roman"/>
          <w:b/>
          <w:bCs/>
        </w:rPr>
        <w:t xml:space="preserve">2. </w:t>
      </w:r>
      <w:r w:rsidR="004436D6" w:rsidRPr="004940F0">
        <w:rPr>
          <w:rFonts w:ascii="Times New Roman" w:hAnsi="Times New Roman" w:cs="Times New Roman"/>
          <w:b/>
          <w:bCs/>
        </w:rPr>
        <w:t>Time-Based Decay</w:t>
      </w:r>
      <w:r w:rsidR="004436D6" w:rsidRPr="004940F0">
        <w:rPr>
          <w:rFonts w:ascii="Times New Roman" w:hAnsi="Times New Roman" w:cs="Times New Roman"/>
        </w:rPr>
        <w:t xml:space="preserve">: In this training strategy, the learning rate decreases proportionally to training steps. It is based on the idea that initially, the model will begin by predicting randomly and have a higher error rate. However, as the training progressed, the error would have reduced. </w:t>
      </w:r>
      <w:r w:rsidR="003241FB">
        <w:rPr>
          <w:rFonts w:ascii="Times New Roman" w:hAnsi="Times New Roman" w:cs="Times New Roman"/>
          <w:iCs/>
          <w:noProof/>
          <w:position w:val="-28"/>
          <w:lang w:val="en-US"/>
        </w:rPr>
        <w:drawing>
          <wp:inline distT="0" distB="0" distL="0" distR="0">
            <wp:extent cx="1343660" cy="42164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a:srcRect/>
                    <a:stretch>
                      <a:fillRect/>
                    </a:stretch>
                  </pic:blipFill>
                  <pic:spPr bwMode="auto">
                    <a:xfrm>
                      <a:off x="0" y="0"/>
                      <a:ext cx="1343660" cy="421640"/>
                    </a:xfrm>
                    <a:prstGeom prst="rect">
                      <a:avLst/>
                    </a:prstGeom>
                    <a:noFill/>
                    <a:ln w="9525">
                      <a:noFill/>
                      <a:miter lim="800000"/>
                      <a:headEnd/>
                      <a:tailEnd/>
                    </a:ln>
                  </pic:spPr>
                </pic:pic>
              </a:graphicData>
            </a:graphic>
          </wp:inline>
        </w:drawing>
      </w:r>
      <w:r w:rsidR="004436D6" w:rsidRPr="004940F0">
        <w:rPr>
          <w:rFonts w:ascii="Times New Roman" w:hAnsi="Times New Roman" w:cs="Times New Roman"/>
        </w:rPr>
        <w:t xml:space="preserve">, where </w:t>
      </w:r>
      <w:r w:rsidR="004436D6" w:rsidRPr="004940F0">
        <w:rPr>
          <w:rFonts w:ascii="Times New Roman" w:hAnsi="Times New Roman" w:cs="Times New Roman"/>
          <w:i/>
          <w:iCs/>
        </w:rPr>
        <w:t xml:space="preserve">decay </w:t>
      </w:r>
      <w:r w:rsidR="004436D6" w:rsidRPr="004940F0">
        <w:rPr>
          <w:rFonts w:ascii="Times New Roman" w:hAnsi="Times New Roman" w:cs="Times New Roman"/>
        </w:rPr>
        <w:t>is a factor by which</w:t>
      </w:r>
      <w:r w:rsidR="004940F0" w:rsidRPr="004940F0">
        <w:rPr>
          <w:rFonts w:ascii="Times New Roman" w:hAnsi="Times New Roman" w:cs="Times New Roman"/>
        </w:rPr>
        <w:t xml:space="preserve"> </w:t>
      </w:r>
      <w:r w:rsidR="004436D6" w:rsidRPr="004940F0">
        <w:rPr>
          <w:rFonts w:ascii="Times New Roman" w:hAnsi="Times New Roman" w:cs="Times New Roman"/>
        </w:rPr>
        <w:t>the learning rate decreases</w:t>
      </w:r>
      <w:r w:rsidR="006C578C" w:rsidRPr="004940F0">
        <w:rPr>
          <w:rFonts w:ascii="Times New Roman" w:hAnsi="Times New Roman" w:cs="Times New Roman"/>
        </w:rPr>
        <w:t>,</w:t>
      </w:r>
      <w:r w:rsidR="004436D6" w:rsidRPr="004940F0">
        <w:rPr>
          <w:rFonts w:ascii="Times New Roman" w:hAnsi="Times New Roman" w:cs="Times New Roman"/>
        </w:rPr>
        <w:t xml:space="preserve"> and </w:t>
      </w:r>
      <w:r w:rsidR="004436D6" w:rsidRPr="004940F0">
        <w:rPr>
          <w:rFonts w:ascii="Times New Roman" w:hAnsi="Times New Roman" w:cs="Times New Roman"/>
          <w:i/>
          <w:iCs/>
        </w:rPr>
        <w:t xml:space="preserve">epoch </w:t>
      </w:r>
      <w:r w:rsidR="004436D6" w:rsidRPr="004940F0">
        <w:rPr>
          <w:rFonts w:ascii="Times New Roman" w:hAnsi="Times New Roman" w:cs="Times New Roman"/>
        </w:rPr>
        <w:t xml:space="preserve">is the training iteration </w:t>
      </w:r>
      <w:r w:rsidR="004436D6" w:rsidRPr="004940F0">
        <w:rPr>
          <w:rFonts w:ascii="Times New Roman" w:hAnsi="Times New Roman" w:cs="Times New Roman"/>
          <w:i/>
          <w:iCs/>
        </w:rPr>
        <w:t>t.</w:t>
      </w:r>
    </w:p>
    <w:p w:rsidR="004940F0" w:rsidRDefault="004940F0" w:rsidP="006558AD">
      <w:pPr>
        <w:shd w:val="clear" w:color="auto" w:fill="FFFFFF"/>
        <w:jc w:val="both"/>
        <w:rPr>
          <w:rFonts w:ascii="Times New Roman" w:hAnsi="Times New Roman" w:cs="Times New Roman"/>
          <w:b/>
          <w:bCs/>
          <w:i/>
          <w:iCs/>
        </w:rPr>
      </w:pPr>
    </w:p>
    <w:p w:rsidR="004436D6" w:rsidRPr="006558AD" w:rsidRDefault="004436D6" w:rsidP="006558AD">
      <w:pPr>
        <w:shd w:val="clear" w:color="auto" w:fill="FFFFFF"/>
        <w:jc w:val="both"/>
        <w:rPr>
          <w:rFonts w:ascii="Times New Roman" w:hAnsi="Times New Roman" w:cs="Times New Roman"/>
        </w:rPr>
      </w:pPr>
      <w:r w:rsidRPr="006558AD">
        <w:rPr>
          <w:rFonts w:ascii="Times New Roman" w:hAnsi="Times New Roman" w:cs="Times New Roman"/>
          <w:b/>
          <w:bCs/>
          <w:i/>
          <w:iCs/>
        </w:rPr>
        <w:t>2.10.4</w:t>
      </w:r>
      <w:r w:rsidR="002162DC">
        <w:rPr>
          <w:rFonts w:ascii="Times New Roman" w:hAnsi="Times New Roman" w:cs="Times New Roman"/>
          <w:b/>
          <w:bCs/>
          <w:i/>
          <w:iCs/>
        </w:rPr>
        <w:t xml:space="preserve"> </w:t>
      </w:r>
      <w:r w:rsidRPr="006558AD">
        <w:rPr>
          <w:rFonts w:ascii="Times New Roman" w:hAnsi="Times New Roman" w:cs="Times New Roman"/>
          <w:b/>
          <w:bCs/>
          <w:i/>
          <w:iCs/>
        </w:rPr>
        <w:t>Regulari</w:t>
      </w:r>
      <w:r w:rsidR="00482EE7">
        <w:rPr>
          <w:rFonts w:ascii="Times New Roman" w:hAnsi="Times New Roman" w:cs="Times New Roman"/>
          <w:b/>
          <w:bCs/>
          <w:i/>
          <w:iCs/>
        </w:rPr>
        <w:t>s</w:t>
      </w:r>
      <w:r w:rsidRPr="006558AD">
        <w:rPr>
          <w:rFonts w:ascii="Times New Roman" w:hAnsi="Times New Roman" w:cs="Times New Roman"/>
          <w:b/>
          <w:bCs/>
          <w:i/>
          <w:iCs/>
        </w:rPr>
        <w:t>ation</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Regulari</w:t>
      </w:r>
      <w:r w:rsidR="00482EE7">
        <w:rPr>
          <w:rFonts w:ascii="Times New Roman" w:hAnsi="Times New Roman" w:cs="Times New Roman"/>
        </w:rPr>
        <w:t>s</w:t>
      </w:r>
      <w:r w:rsidRPr="006558AD">
        <w:rPr>
          <w:rFonts w:ascii="Times New Roman" w:hAnsi="Times New Roman" w:cs="Times New Roman"/>
        </w:rPr>
        <w:t xml:space="preserve">ation is another set of techniques that can help avoid </w:t>
      </w:r>
      <w:r w:rsidRPr="006558AD">
        <w:rPr>
          <w:rFonts w:ascii="Times New Roman" w:hAnsi="Times New Roman" w:cs="Times New Roman"/>
          <w:lang w:val="da-DK"/>
        </w:rPr>
        <w:t>overf</w:t>
      </w:r>
      <w:r>
        <w:rPr>
          <w:rFonts w:ascii="Times New Roman" w:hAnsi="Times New Roman" w:cs="Times New Roman"/>
          <w:lang w:val="da-DK"/>
        </w:rPr>
        <w:t>i</w:t>
      </w:r>
      <w:r w:rsidRPr="006558AD">
        <w:rPr>
          <w:rFonts w:ascii="Times New Roman" w:hAnsi="Times New Roman" w:cs="Times New Roman"/>
          <w:lang w:val="da-DK"/>
        </w:rPr>
        <w:t xml:space="preserve">tting </w:t>
      </w:r>
      <w:r w:rsidRPr="006558AD">
        <w:rPr>
          <w:rFonts w:ascii="Times New Roman" w:hAnsi="Times New Roman" w:cs="Times New Roman"/>
        </w:rPr>
        <w:t>during training.</w:t>
      </w:r>
    </w:p>
    <w:p w:rsidR="004940F0" w:rsidRPr="006558AD" w:rsidRDefault="004940F0" w:rsidP="006558AD">
      <w:pPr>
        <w:shd w:val="clear" w:color="auto" w:fill="FFFFFF"/>
        <w:jc w:val="both"/>
        <w:rPr>
          <w:rFonts w:ascii="Times New Roman" w:hAnsi="Times New Roman" w:cs="Times New Roman"/>
        </w:rPr>
      </w:pPr>
    </w:p>
    <w:p w:rsidR="004436D6" w:rsidRDefault="004436D6" w:rsidP="006558AD">
      <w:pPr>
        <w:numPr>
          <w:ilvl w:val="0"/>
          <w:numId w:val="6"/>
        </w:numPr>
        <w:shd w:val="clear" w:color="auto" w:fill="FFFFFF"/>
        <w:tabs>
          <w:tab w:val="left" w:pos="610"/>
        </w:tabs>
        <w:jc w:val="both"/>
        <w:rPr>
          <w:rFonts w:ascii="Times New Roman" w:hAnsi="Times New Roman" w:cs="Times New Roman"/>
        </w:rPr>
      </w:pPr>
      <w:r w:rsidRPr="006558AD">
        <w:rPr>
          <w:rFonts w:ascii="Times New Roman" w:hAnsi="Times New Roman" w:cs="Times New Roman"/>
          <w:b/>
          <w:bCs/>
        </w:rPr>
        <w:t>Early Stopping</w:t>
      </w:r>
      <w:r w:rsidRPr="006558AD">
        <w:rPr>
          <w:rFonts w:ascii="Times New Roman" w:hAnsi="Times New Roman" w:cs="Times New Roman"/>
        </w:rPr>
        <w:t>: One of the most straightforward techniques to prevent overf</w:t>
      </w:r>
      <w:r>
        <w:rPr>
          <w:rFonts w:ascii="Times New Roman" w:hAnsi="Times New Roman" w:cs="Times New Roman"/>
        </w:rPr>
        <w:t>i</w:t>
      </w:r>
      <w:r w:rsidRPr="006558AD">
        <w:rPr>
          <w:rFonts w:ascii="Times New Roman" w:hAnsi="Times New Roman" w:cs="Times New Roman"/>
        </w:rPr>
        <w:t>tting is to limit the number of updates made to the weight parameters. Heuristically, if we can avoid the training loss from becoming arbitrarily low, the model will be less likely to overf</w:t>
      </w:r>
      <w:r w:rsidR="009A7A5B">
        <w:rPr>
          <w:rFonts w:ascii="Times New Roman" w:hAnsi="Times New Roman" w:cs="Times New Roman"/>
        </w:rPr>
        <w:t>i</w:t>
      </w:r>
      <w:r w:rsidRPr="006558AD">
        <w:rPr>
          <w:rFonts w:ascii="Times New Roman" w:hAnsi="Times New Roman" w:cs="Times New Roman"/>
        </w:rPr>
        <w:t>t.</w:t>
      </w:r>
    </w:p>
    <w:p w:rsidR="004940F0" w:rsidRPr="006558AD" w:rsidRDefault="004940F0" w:rsidP="004940F0">
      <w:pPr>
        <w:shd w:val="clear" w:color="auto" w:fill="FFFFFF"/>
        <w:tabs>
          <w:tab w:val="left" w:pos="610"/>
        </w:tabs>
        <w:jc w:val="both"/>
        <w:rPr>
          <w:rFonts w:ascii="Times New Roman" w:hAnsi="Times New Roman" w:cs="Times New Roman"/>
        </w:rPr>
      </w:pPr>
    </w:p>
    <w:p w:rsidR="00772DA7" w:rsidRPr="004940F0" w:rsidRDefault="004436D6" w:rsidP="006558AD">
      <w:pPr>
        <w:numPr>
          <w:ilvl w:val="0"/>
          <w:numId w:val="6"/>
        </w:numPr>
        <w:shd w:val="clear" w:color="auto" w:fill="FFFFFF"/>
        <w:tabs>
          <w:tab w:val="left" w:pos="610"/>
        </w:tabs>
        <w:jc w:val="both"/>
        <w:rPr>
          <w:rFonts w:ascii="Times New Roman" w:hAnsi="Times New Roman" w:cs="Times New Roman"/>
        </w:rPr>
      </w:pPr>
      <w:r w:rsidRPr="004940F0">
        <w:rPr>
          <w:rFonts w:ascii="Times New Roman" w:hAnsi="Times New Roman" w:cs="Times New Roman"/>
          <w:b/>
          <w:bCs/>
        </w:rPr>
        <w:t>L1 and L2 Regulari</w:t>
      </w:r>
      <w:r w:rsidR="00482EE7" w:rsidRPr="004940F0">
        <w:rPr>
          <w:rFonts w:ascii="Times New Roman" w:hAnsi="Times New Roman" w:cs="Times New Roman"/>
          <w:b/>
          <w:bCs/>
        </w:rPr>
        <w:t>s</w:t>
      </w:r>
      <w:r w:rsidRPr="004940F0">
        <w:rPr>
          <w:rFonts w:ascii="Times New Roman" w:hAnsi="Times New Roman" w:cs="Times New Roman"/>
          <w:b/>
          <w:bCs/>
        </w:rPr>
        <w:t>ation</w:t>
      </w:r>
      <w:r w:rsidRPr="004940F0">
        <w:rPr>
          <w:rFonts w:ascii="Times New Roman" w:hAnsi="Times New Roman" w:cs="Times New Roman"/>
        </w:rPr>
        <w:t xml:space="preserve">: By </w:t>
      </w:r>
      <w:r w:rsidR="006C578C" w:rsidRPr="004940F0">
        <w:rPr>
          <w:rFonts w:ascii="Times New Roman" w:hAnsi="Times New Roman" w:cs="Times New Roman"/>
        </w:rPr>
        <w:t xml:space="preserve">penalising </w:t>
      </w:r>
      <w:r w:rsidRPr="004940F0">
        <w:rPr>
          <w:rFonts w:ascii="Times New Roman" w:hAnsi="Times New Roman" w:cs="Times New Roman"/>
        </w:rPr>
        <w:t>larger weights while training, we can further reduce overf</w:t>
      </w:r>
      <w:r w:rsidR="00DB7DD7" w:rsidRPr="004940F0">
        <w:rPr>
          <w:rFonts w:ascii="Times New Roman" w:hAnsi="Times New Roman" w:cs="Times New Roman"/>
        </w:rPr>
        <w:t>i</w:t>
      </w:r>
      <w:r w:rsidRPr="004940F0">
        <w:rPr>
          <w:rFonts w:ascii="Times New Roman" w:hAnsi="Times New Roman" w:cs="Times New Roman"/>
        </w:rPr>
        <w:t>tting.</w:t>
      </w:r>
      <w:r w:rsidR="002162DC" w:rsidRPr="004940F0">
        <w:rPr>
          <w:rFonts w:ascii="Times New Roman" w:hAnsi="Times New Roman" w:cs="Times New Roman"/>
        </w:rPr>
        <w:t xml:space="preserve"> </w:t>
      </w:r>
      <w:r w:rsidRPr="004940F0">
        <w:rPr>
          <w:rFonts w:ascii="Times New Roman" w:hAnsi="Times New Roman" w:cs="Times New Roman"/>
        </w:rPr>
        <w:t xml:space="preserve">Let us </w:t>
      </w:r>
      <w:r w:rsidR="006C578C" w:rsidRPr="004940F0">
        <w:rPr>
          <w:rFonts w:ascii="Times New Roman" w:hAnsi="Times New Roman" w:cs="Times New Roman"/>
        </w:rPr>
        <w:t xml:space="preserve">first </w:t>
      </w:r>
      <w:r w:rsidRPr="004940F0">
        <w:rPr>
          <w:rFonts w:ascii="Times New Roman" w:hAnsi="Times New Roman" w:cs="Times New Roman"/>
        </w:rPr>
        <w:t xml:space="preserve">look at the </w:t>
      </w:r>
      <w:r w:rsidRPr="004940F0">
        <w:rPr>
          <w:rFonts w:ascii="Times New Roman" w:hAnsi="Times New Roman" w:cs="Times New Roman"/>
          <w:i/>
          <w:iCs/>
        </w:rPr>
        <w:t>L</w:t>
      </w:r>
      <w:r w:rsidRPr="004940F0">
        <w:rPr>
          <w:rFonts w:ascii="Times New Roman" w:hAnsi="Times New Roman" w:cs="Times New Roman"/>
          <w:i/>
          <w:iCs/>
          <w:vertAlign w:val="subscript"/>
        </w:rPr>
        <w:t>p</w:t>
      </w:r>
      <w:r w:rsidRPr="004940F0">
        <w:rPr>
          <w:rFonts w:ascii="Times New Roman" w:hAnsi="Times New Roman" w:cs="Times New Roman"/>
          <w:i/>
          <w:iCs/>
        </w:rPr>
        <w:t xml:space="preserve"> </w:t>
      </w:r>
      <w:r w:rsidRPr="004940F0">
        <w:rPr>
          <w:rFonts w:ascii="Times New Roman" w:hAnsi="Times New Roman" w:cs="Times New Roman"/>
        </w:rPr>
        <w:t xml:space="preserve">norm of a vector </w:t>
      </w:r>
      <w:r w:rsidRPr="004940F0">
        <w:rPr>
          <w:rFonts w:ascii="Times New Roman" w:hAnsi="Times New Roman" w:cs="Times New Roman"/>
          <w:b/>
          <w:bCs/>
          <w:lang w:val="el-GR"/>
        </w:rPr>
        <w:t xml:space="preserve">x </w:t>
      </w:r>
      <w:r w:rsidRPr="004940F0">
        <w:rPr>
          <w:rFonts w:ascii="Times New Roman" w:hAnsi="Times New Roman" w:cs="Times New Roman"/>
        </w:rPr>
        <w:t xml:space="preserve">in an </w:t>
      </w:r>
      <w:r w:rsidRPr="004940F0">
        <w:rPr>
          <w:rFonts w:ascii="Times New Roman" w:hAnsi="Times New Roman" w:cs="Times New Roman"/>
          <w:i/>
          <w:iCs/>
        </w:rPr>
        <w:t>n-</w:t>
      </w:r>
      <w:r w:rsidR="00DB7DD7" w:rsidRPr="004940F0">
        <w:rPr>
          <w:rFonts w:ascii="Times New Roman" w:hAnsi="Times New Roman" w:cs="Times New Roman"/>
        </w:rPr>
        <w:t>d</w:t>
      </w:r>
      <w:r w:rsidRPr="004940F0">
        <w:rPr>
          <w:rFonts w:ascii="Times New Roman" w:hAnsi="Times New Roman" w:cs="Times New Roman"/>
        </w:rPr>
        <w:t>imensional space, def</w:t>
      </w:r>
      <w:r w:rsidR="00DB7DD7" w:rsidRPr="004940F0">
        <w:rPr>
          <w:rFonts w:ascii="Times New Roman" w:hAnsi="Times New Roman" w:cs="Times New Roman"/>
        </w:rPr>
        <w:t>i</w:t>
      </w:r>
      <w:r w:rsidRPr="004940F0">
        <w:rPr>
          <w:rFonts w:ascii="Times New Roman" w:hAnsi="Times New Roman" w:cs="Times New Roman"/>
        </w:rPr>
        <w:t xml:space="preserve">ned by </w:t>
      </w:r>
      <w:r w:rsidR="003241FB">
        <w:rPr>
          <w:rFonts w:ascii="Times New Roman" w:hAnsi="Times New Roman" w:cs="Times New Roman"/>
          <w:iCs/>
          <w:noProof/>
          <w:position w:val="-16"/>
          <w:lang w:val="en-US"/>
        </w:rPr>
        <w:drawing>
          <wp:inline distT="0" distB="0" distL="0" distR="0">
            <wp:extent cx="1081405" cy="334010"/>
            <wp:effectExtent l="1905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0"/>
                    <a:srcRect/>
                    <a:stretch>
                      <a:fillRect/>
                    </a:stretch>
                  </pic:blipFill>
                  <pic:spPr bwMode="auto">
                    <a:xfrm>
                      <a:off x="0" y="0"/>
                      <a:ext cx="1081405" cy="334010"/>
                    </a:xfrm>
                    <a:prstGeom prst="rect">
                      <a:avLst/>
                    </a:prstGeom>
                    <a:noFill/>
                    <a:ln w="9525">
                      <a:noFill/>
                      <a:miter lim="800000"/>
                      <a:headEnd/>
                      <a:tailEnd/>
                    </a:ln>
                  </pic:spPr>
                </pic:pic>
              </a:graphicData>
            </a:graphic>
          </wp:inline>
        </w:drawing>
      </w:r>
      <w:r w:rsidRPr="004940F0">
        <w:rPr>
          <w:rFonts w:ascii="Times New Roman" w:hAnsi="Times New Roman" w:cs="Times New Roman"/>
          <w:iCs/>
        </w:rPr>
        <w:t>.</w:t>
      </w:r>
      <w:r w:rsidRPr="004940F0">
        <w:rPr>
          <w:rFonts w:ascii="Times New Roman" w:hAnsi="Times New Roman" w:cs="Times New Roman"/>
          <w:i/>
          <w:iCs/>
        </w:rPr>
        <w:t xml:space="preserve"> </w:t>
      </w:r>
      <w:r w:rsidRPr="004940F0">
        <w:rPr>
          <w:rFonts w:ascii="Times New Roman" w:hAnsi="Times New Roman" w:cs="Times New Roman"/>
        </w:rPr>
        <w:t xml:space="preserve">When </w:t>
      </w:r>
      <w:r w:rsidRPr="004940F0">
        <w:rPr>
          <w:rFonts w:ascii="Times New Roman" w:hAnsi="Times New Roman" w:cs="Times New Roman"/>
          <w:i/>
          <w:iCs/>
          <w:lang w:val="el-GR"/>
        </w:rPr>
        <w:t xml:space="preserve">p </w:t>
      </w:r>
      <w:r w:rsidRPr="004940F0">
        <w:rPr>
          <w:rFonts w:ascii="Times New Roman" w:hAnsi="Times New Roman" w:cs="Times New Roman"/>
        </w:rPr>
        <w:t xml:space="preserve">= 1, we call this the </w:t>
      </w:r>
      <w:r w:rsidRPr="004940F0">
        <w:rPr>
          <w:rFonts w:ascii="Times New Roman" w:hAnsi="Times New Roman" w:cs="Times New Roman"/>
          <w:i/>
          <w:iCs/>
        </w:rPr>
        <w:t>L</w:t>
      </w:r>
      <w:r w:rsidRPr="004940F0">
        <w:rPr>
          <w:rFonts w:ascii="Times New Roman" w:hAnsi="Times New Roman" w:cs="Times New Roman"/>
          <w:iCs/>
          <w:vertAlign w:val="subscript"/>
        </w:rPr>
        <w:t>1</w:t>
      </w:r>
      <w:r w:rsidRPr="004940F0">
        <w:rPr>
          <w:rFonts w:ascii="Times New Roman" w:hAnsi="Times New Roman" w:cs="Times New Roman"/>
          <w:i/>
          <w:iCs/>
        </w:rPr>
        <w:t xml:space="preserve"> </w:t>
      </w:r>
      <w:r w:rsidRPr="004940F0">
        <w:rPr>
          <w:rFonts w:ascii="Times New Roman" w:hAnsi="Times New Roman" w:cs="Times New Roman"/>
        </w:rPr>
        <w:t xml:space="preserve">norm or </w:t>
      </w:r>
      <w:r w:rsidRPr="004940F0">
        <w:rPr>
          <w:rFonts w:ascii="Times New Roman" w:hAnsi="Times New Roman" w:cs="Times New Roman"/>
          <w:i/>
          <w:iCs/>
        </w:rPr>
        <w:t xml:space="preserve">Manhattan distance </w:t>
      </w:r>
      <w:r w:rsidRPr="004940F0">
        <w:rPr>
          <w:rFonts w:ascii="Times New Roman" w:hAnsi="Times New Roman" w:cs="Times New Roman"/>
        </w:rPr>
        <w:t xml:space="preserve">given by </w:t>
      </w:r>
      <w:r w:rsidR="003241FB">
        <w:rPr>
          <w:rFonts w:ascii="Times New Roman" w:hAnsi="Times New Roman" w:cs="Times New Roman"/>
          <w:noProof/>
          <w:position w:val="-14"/>
          <w:lang w:val="en-US"/>
        </w:rPr>
        <w:drawing>
          <wp:inline distT="0" distB="0" distL="0" distR="0">
            <wp:extent cx="739775" cy="254635"/>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a:srcRect/>
                    <a:stretch>
                      <a:fillRect/>
                    </a:stretch>
                  </pic:blipFill>
                  <pic:spPr bwMode="auto">
                    <a:xfrm>
                      <a:off x="0" y="0"/>
                      <a:ext cx="739775" cy="254635"/>
                    </a:xfrm>
                    <a:prstGeom prst="rect">
                      <a:avLst/>
                    </a:prstGeom>
                    <a:noFill/>
                    <a:ln w="9525">
                      <a:noFill/>
                      <a:miter lim="800000"/>
                      <a:headEnd/>
                      <a:tailEnd/>
                    </a:ln>
                  </pic:spPr>
                </pic:pic>
              </a:graphicData>
            </a:graphic>
          </wp:inline>
        </w:drawing>
      </w:r>
      <w:r w:rsidRPr="004940F0">
        <w:rPr>
          <w:rFonts w:ascii="Times New Roman" w:hAnsi="Times New Roman" w:cs="Times New Roman"/>
        </w:rPr>
        <w:t xml:space="preserve">and when </w:t>
      </w:r>
      <w:r w:rsidRPr="004940F0">
        <w:rPr>
          <w:rFonts w:ascii="Times New Roman" w:hAnsi="Times New Roman" w:cs="Times New Roman"/>
          <w:i/>
          <w:iCs/>
          <w:lang w:val="el-GR"/>
        </w:rPr>
        <w:t xml:space="preserve">p </w:t>
      </w:r>
      <w:r w:rsidRPr="004940F0">
        <w:rPr>
          <w:rFonts w:ascii="Times New Roman" w:hAnsi="Times New Roman" w:cs="Times New Roman"/>
        </w:rPr>
        <w:t xml:space="preserve">= 2, we refer to it as the </w:t>
      </w:r>
      <w:r w:rsidRPr="004940F0">
        <w:rPr>
          <w:rFonts w:ascii="Times New Roman" w:hAnsi="Times New Roman" w:cs="Times New Roman"/>
          <w:i/>
          <w:iCs/>
        </w:rPr>
        <w:t>L</w:t>
      </w:r>
      <w:r w:rsidRPr="004940F0">
        <w:rPr>
          <w:rFonts w:ascii="Times New Roman" w:hAnsi="Times New Roman" w:cs="Times New Roman"/>
          <w:vertAlign w:val="subscript"/>
        </w:rPr>
        <w:t>2</w:t>
      </w:r>
      <w:r w:rsidRPr="004940F0">
        <w:rPr>
          <w:rFonts w:ascii="Times New Roman" w:hAnsi="Times New Roman" w:cs="Times New Roman"/>
        </w:rPr>
        <w:t xml:space="preserve"> norm, given by </w:t>
      </w:r>
      <w:r w:rsidR="003241FB">
        <w:rPr>
          <w:rFonts w:ascii="Times New Roman" w:hAnsi="Times New Roman" w:cs="Times New Roman"/>
          <w:noProof/>
          <w:position w:val="-16"/>
          <w:lang w:val="en-US"/>
        </w:rPr>
        <w:drawing>
          <wp:inline distT="0" distB="0" distL="0" distR="0">
            <wp:extent cx="930275" cy="357505"/>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2"/>
                    <a:srcRect/>
                    <a:stretch>
                      <a:fillRect/>
                    </a:stretch>
                  </pic:blipFill>
                  <pic:spPr bwMode="auto">
                    <a:xfrm>
                      <a:off x="0" y="0"/>
                      <a:ext cx="930275" cy="357505"/>
                    </a:xfrm>
                    <a:prstGeom prst="rect">
                      <a:avLst/>
                    </a:prstGeom>
                    <a:noFill/>
                    <a:ln w="9525">
                      <a:noFill/>
                      <a:miter lim="800000"/>
                      <a:headEnd/>
                      <a:tailEnd/>
                    </a:ln>
                  </pic:spPr>
                </pic:pic>
              </a:graphicData>
            </a:graphic>
          </wp:inline>
        </w:drawing>
      </w:r>
      <w:r w:rsidR="004E097F" w:rsidRPr="004940F0">
        <w:rPr>
          <w:rFonts w:ascii="Times New Roman" w:hAnsi="Times New Roman" w:cs="Times New Roman"/>
        </w:rPr>
        <w:t>.</w:t>
      </w:r>
      <w:r w:rsidR="0033565E">
        <w:rPr>
          <w:rStyle w:val="FootnoteReference"/>
          <w:rFonts w:ascii="Times New Roman" w:hAnsi="Times New Roman" w:cs="Times New Roman"/>
        </w:rPr>
        <w:footnoteReference w:id="10"/>
      </w:r>
    </w:p>
    <w:p w:rsidR="004436D6" w:rsidRPr="006558AD" w:rsidRDefault="004436D6" w:rsidP="006558AD">
      <w:pPr>
        <w:shd w:val="clear" w:color="auto" w:fill="FFFFFF"/>
        <w:jc w:val="both"/>
        <w:rPr>
          <w:rFonts w:ascii="Times New Roman" w:hAnsi="Times New Roman" w:cs="Times New Roman"/>
        </w:rPr>
      </w:pPr>
      <w:bookmarkStart w:id="40" w:name="bookmark53"/>
      <w:r w:rsidRPr="006558AD">
        <w:rPr>
          <w:rFonts w:ascii="Times New Roman" w:hAnsi="Times New Roman" w:cs="Times New Roman"/>
        </w:rPr>
        <w:lastRenderedPageBreak/>
        <w:t>E</w:t>
      </w:r>
      <w:bookmarkEnd w:id="40"/>
      <w:r w:rsidRPr="006558AD">
        <w:rPr>
          <w:rFonts w:ascii="Times New Roman" w:hAnsi="Times New Roman" w:cs="Times New Roman"/>
        </w:rPr>
        <w:t xml:space="preserve">mploying the penalty term, we can </w:t>
      </w:r>
      <w:r w:rsidR="006C578C">
        <w:rPr>
          <w:rFonts w:ascii="Times New Roman" w:hAnsi="Times New Roman" w:cs="Times New Roman"/>
        </w:rPr>
        <w:t>minimise</w:t>
      </w:r>
      <w:r w:rsidR="006C578C" w:rsidRPr="006558AD">
        <w:rPr>
          <w:rFonts w:ascii="Times New Roman" w:hAnsi="Times New Roman" w:cs="Times New Roman"/>
        </w:rPr>
        <w:t xml:space="preserve"> </w:t>
      </w:r>
      <w:r w:rsidRPr="006558AD">
        <w:rPr>
          <w:rFonts w:ascii="Times New Roman" w:hAnsi="Times New Roman" w:cs="Times New Roman"/>
        </w:rPr>
        <w:t xml:space="preserve">the error term </w:t>
      </w:r>
      <w:r w:rsidRPr="006558AD">
        <w:rPr>
          <w:rFonts w:ascii="Times New Roman" w:hAnsi="Times New Roman" w:cs="Times New Roman"/>
          <w:b/>
          <w:bCs/>
        </w:rPr>
        <w:t>E</w:t>
      </w:r>
      <w:r w:rsidRPr="006558AD">
        <w:rPr>
          <w:rFonts w:ascii="Times New Roman" w:hAnsi="Times New Roman" w:cs="Times New Roman"/>
        </w:rPr>
        <w:t>(</w:t>
      </w:r>
      <w:r w:rsidRPr="006558AD">
        <w:rPr>
          <w:rFonts w:ascii="Times New Roman" w:hAnsi="Times New Roman" w:cs="Times New Roman"/>
          <w:b/>
          <w:bCs/>
        </w:rPr>
        <w:t>w</w:t>
      </w:r>
      <w:r w:rsidRPr="006558AD">
        <w:rPr>
          <w:rFonts w:ascii="Times New Roman" w:hAnsi="Times New Roman" w:cs="Times New Roman"/>
        </w:rPr>
        <w:t xml:space="preserve">) via Equation </w:t>
      </w:r>
      <w:r w:rsidR="00F5085D">
        <w:rPr>
          <w:rFonts w:ascii="Times New Roman" w:hAnsi="Times New Roman" w:cs="Times New Roman"/>
        </w:rPr>
        <w:t>(</w:t>
      </w:r>
      <w:r w:rsidR="00E11FC5">
        <w:rPr>
          <w:rFonts w:ascii="Times New Roman" w:hAnsi="Times New Roman" w:cs="Times New Roman"/>
        </w:rPr>
        <w:t>2.</w:t>
      </w:r>
      <w:r w:rsidRPr="006558AD">
        <w:rPr>
          <w:rFonts w:ascii="Times New Roman" w:hAnsi="Times New Roman" w:cs="Times New Roman"/>
        </w:rPr>
        <w:t>26</w:t>
      </w:r>
      <w:r w:rsidR="00F5085D">
        <w:rPr>
          <w:rFonts w:ascii="Times New Roman" w:hAnsi="Times New Roman" w:cs="Times New Roman"/>
        </w:rPr>
        <w:t>)</w:t>
      </w:r>
      <w:r w:rsidRPr="006558AD">
        <w:rPr>
          <w:rFonts w:ascii="Times New Roman" w:hAnsi="Times New Roman" w:cs="Times New Roman"/>
        </w:rPr>
        <w:t xml:space="preserve"> with </w:t>
      </w:r>
      <w:r w:rsidRPr="006558AD">
        <w:rPr>
          <w:rFonts w:ascii="Times New Roman" w:hAnsi="Times New Roman" w:cs="Times New Roman"/>
          <w:i/>
          <w:iCs/>
        </w:rPr>
        <w:t xml:space="preserve">α </w:t>
      </w:r>
      <w:r w:rsidRPr="006558AD">
        <w:rPr>
          <w:rFonts w:ascii="Times New Roman" w:hAnsi="Times New Roman" w:cs="Times New Roman"/>
        </w:rPr>
        <w:t xml:space="preserve">the </w:t>
      </w:r>
      <w:r w:rsidR="00482EE7">
        <w:rPr>
          <w:rFonts w:ascii="Times New Roman" w:hAnsi="Times New Roman" w:cs="Times New Roman"/>
          <w:i/>
          <w:iCs/>
        </w:rPr>
        <w:t>regularisation</w:t>
      </w:r>
      <w:r w:rsidR="00482EE7" w:rsidRPr="006558AD">
        <w:rPr>
          <w:rFonts w:ascii="Times New Roman" w:hAnsi="Times New Roman" w:cs="Times New Roman"/>
          <w:i/>
          <w:iCs/>
        </w:rPr>
        <w:t xml:space="preserve"> </w:t>
      </w:r>
      <w:r w:rsidRPr="006558AD">
        <w:rPr>
          <w:rFonts w:ascii="Times New Roman" w:hAnsi="Times New Roman" w:cs="Times New Roman"/>
        </w:rPr>
        <w:t>constant.</w:t>
      </w:r>
    </w:p>
    <w:p w:rsidR="004436D6" w:rsidRDefault="004436D6" w:rsidP="006558AD">
      <w:pPr>
        <w:shd w:val="clear" w:color="auto" w:fill="FFFFFF"/>
        <w:jc w:val="both"/>
        <w:rPr>
          <w:rFonts w:ascii="Times New Roman" w:hAnsi="Times New Roman" w:cs="Times New Roman"/>
        </w:rPr>
      </w:pPr>
      <w:r w:rsidRPr="006558AD">
        <w:rPr>
          <w:rFonts w:ascii="Times New Roman" w:hAnsi="Times New Roman" w:cs="Times New Roman"/>
        </w:rPr>
        <w:t xml:space="preserve">By replacing </w:t>
      </w:r>
      <w:r w:rsidRPr="006558AD">
        <w:rPr>
          <w:rFonts w:ascii="Times New Roman" w:hAnsi="Times New Roman" w:cs="Times New Roman"/>
          <w:i/>
          <w:iCs/>
          <w:lang w:val="el-GR"/>
        </w:rPr>
        <w:t xml:space="preserve">p </w:t>
      </w:r>
      <w:r w:rsidRPr="006558AD">
        <w:rPr>
          <w:rFonts w:ascii="Times New Roman" w:hAnsi="Times New Roman" w:cs="Times New Roman"/>
        </w:rPr>
        <w:t xml:space="preserve">with 1 or 2, we obtain the </w:t>
      </w:r>
      <w:r w:rsidRPr="006558AD">
        <w:rPr>
          <w:rFonts w:ascii="Times New Roman" w:hAnsi="Times New Roman" w:cs="Times New Roman"/>
          <w:i/>
          <w:iCs/>
        </w:rPr>
        <w:t>L</w:t>
      </w:r>
      <w:r w:rsidRPr="007F07C7">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or </w:t>
      </w:r>
      <w:r w:rsidRPr="006558AD">
        <w:rPr>
          <w:rFonts w:ascii="Times New Roman" w:hAnsi="Times New Roman" w:cs="Times New Roman"/>
          <w:i/>
          <w:iCs/>
        </w:rPr>
        <w:t>L</w:t>
      </w:r>
      <w:r w:rsidRPr="00BA3FE7">
        <w:rPr>
          <w:rFonts w:ascii="Times New Roman" w:hAnsi="Times New Roman" w:cs="Times New Roman"/>
          <w:i/>
          <w:iCs/>
          <w:vertAlign w:val="subscript"/>
        </w:rPr>
        <w:t>2</w:t>
      </w:r>
      <w:r w:rsidRPr="006558AD">
        <w:rPr>
          <w:rFonts w:ascii="Times New Roman" w:hAnsi="Times New Roman" w:cs="Times New Roman"/>
          <w:i/>
          <w:iCs/>
        </w:rPr>
        <w:t xml:space="preserve"> </w:t>
      </w:r>
      <w:r w:rsidR="00482EE7">
        <w:rPr>
          <w:rFonts w:ascii="Times New Roman" w:hAnsi="Times New Roman" w:cs="Times New Roman"/>
        </w:rPr>
        <w:t>regularisation</w:t>
      </w:r>
      <w:r w:rsidRPr="006558AD">
        <w:rPr>
          <w:rFonts w:ascii="Times New Roman" w:hAnsi="Times New Roman" w:cs="Times New Roman"/>
        </w:rPr>
        <w:t xml:space="preserve">, respectively. </w:t>
      </w:r>
      <w:r w:rsidRPr="006558AD">
        <w:rPr>
          <w:rFonts w:ascii="Times New Roman" w:hAnsi="Times New Roman" w:cs="Times New Roman"/>
          <w:i/>
          <w:iCs/>
        </w:rPr>
        <w:t>L</w:t>
      </w:r>
      <w:r w:rsidRPr="00BA3FE7">
        <w:rPr>
          <w:rFonts w:ascii="Times New Roman" w:hAnsi="Times New Roman" w:cs="Times New Roman"/>
          <w:iCs/>
          <w:vertAlign w:val="subscript"/>
        </w:rPr>
        <w:t>1</w:t>
      </w:r>
      <w:r w:rsidRPr="006558AD">
        <w:rPr>
          <w:rFonts w:ascii="Times New Roman" w:hAnsi="Times New Roman" w:cs="Times New Roman"/>
          <w:i/>
          <w:iCs/>
        </w:rPr>
        <w:t xml:space="preserve"> </w:t>
      </w:r>
      <w:r w:rsidR="00482EE7">
        <w:rPr>
          <w:rFonts w:ascii="Times New Roman" w:hAnsi="Times New Roman" w:cs="Times New Roman"/>
        </w:rPr>
        <w:t>regularisation</w:t>
      </w:r>
      <w:r w:rsidR="00482EE7" w:rsidRPr="006558AD">
        <w:rPr>
          <w:rFonts w:ascii="Times New Roman" w:hAnsi="Times New Roman" w:cs="Times New Roman"/>
        </w:rPr>
        <w:t xml:space="preserve"> </w:t>
      </w:r>
      <w:r w:rsidRPr="006558AD">
        <w:rPr>
          <w:rFonts w:ascii="Times New Roman" w:hAnsi="Times New Roman" w:cs="Times New Roman"/>
        </w:rPr>
        <w:t xml:space="preserve">allows for more sparse weight parameters. Unlike </w:t>
      </w:r>
      <w:r w:rsidRPr="006558AD">
        <w:rPr>
          <w:rFonts w:ascii="Times New Roman" w:hAnsi="Times New Roman" w:cs="Times New Roman"/>
          <w:i/>
          <w:iCs/>
        </w:rPr>
        <w:t>L</w:t>
      </w:r>
      <w:r w:rsidRPr="00BA3FE7">
        <w:rPr>
          <w:rFonts w:ascii="Times New Roman" w:hAnsi="Times New Roman" w:cs="Times New Roman"/>
          <w:iCs/>
          <w:vertAlign w:val="subscript"/>
        </w:rPr>
        <w:t>1</w:t>
      </w:r>
      <w:r w:rsidRPr="006558AD">
        <w:rPr>
          <w:rFonts w:ascii="Times New Roman" w:hAnsi="Times New Roman" w:cs="Times New Roman"/>
          <w:i/>
          <w:iCs/>
        </w:rPr>
        <w:t xml:space="preserve"> </w:t>
      </w:r>
      <w:r w:rsidR="00482EE7">
        <w:rPr>
          <w:rFonts w:ascii="Times New Roman" w:hAnsi="Times New Roman" w:cs="Times New Roman"/>
        </w:rPr>
        <w:t>regularisation</w:t>
      </w:r>
      <w:r w:rsidR="00482EE7" w:rsidRPr="006558AD">
        <w:rPr>
          <w:rFonts w:ascii="Times New Roman" w:hAnsi="Times New Roman" w:cs="Times New Roman"/>
        </w:rPr>
        <w:t xml:space="preserve"> </w:t>
      </w:r>
      <w:r w:rsidRPr="006558AD">
        <w:rPr>
          <w:rFonts w:ascii="Times New Roman" w:hAnsi="Times New Roman" w:cs="Times New Roman"/>
        </w:rPr>
        <w:t xml:space="preserve">that forces weights to zero, </w:t>
      </w:r>
      <w:r w:rsidRPr="006558AD">
        <w:rPr>
          <w:rFonts w:ascii="Times New Roman" w:hAnsi="Times New Roman" w:cs="Times New Roman"/>
          <w:i/>
          <w:iCs/>
        </w:rPr>
        <w:t>L</w:t>
      </w:r>
      <w:r w:rsidRPr="007318A1">
        <w:rPr>
          <w:rFonts w:ascii="Times New Roman" w:hAnsi="Times New Roman" w:cs="Times New Roman"/>
          <w:vertAlign w:val="subscript"/>
        </w:rPr>
        <w:t>2</w:t>
      </w:r>
      <w:r w:rsidRPr="006558AD">
        <w:rPr>
          <w:rFonts w:ascii="Times New Roman" w:hAnsi="Times New Roman" w:cs="Times New Roman"/>
        </w:rPr>
        <w:t xml:space="preserve"> </w:t>
      </w:r>
      <w:r w:rsidR="00482EE7">
        <w:rPr>
          <w:rFonts w:ascii="Times New Roman" w:hAnsi="Times New Roman" w:cs="Times New Roman"/>
        </w:rPr>
        <w:t>regularisation</w:t>
      </w:r>
      <w:r w:rsidR="00482EE7" w:rsidRPr="006558AD">
        <w:rPr>
          <w:rFonts w:ascii="Times New Roman" w:hAnsi="Times New Roman" w:cs="Times New Roman"/>
        </w:rPr>
        <w:t xml:space="preserve"> </w:t>
      </w:r>
      <w:r w:rsidRPr="006558AD">
        <w:rPr>
          <w:rFonts w:ascii="Times New Roman" w:hAnsi="Times New Roman" w:cs="Times New Roman"/>
        </w:rPr>
        <w:t>shrinks weights while ensuring that important components of the weight vector are larger than the others.</w:t>
      </w:r>
    </w:p>
    <w:p w:rsidR="004940F0" w:rsidRPr="006558AD" w:rsidRDefault="004940F0" w:rsidP="006558AD">
      <w:pPr>
        <w:shd w:val="clear" w:color="auto" w:fill="FFFFFF"/>
        <w:jc w:val="both"/>
        <w:rPr>
          <w:rFonts w:ascii="Times New Roman" w:hAnsi="Times New Roman" w:cs="Times New Roman"/>
        </w:rPr>
      </w:pPr>
    </w:p>
    <w:p w:rsidR="00772DA7" w:rsidRDefault="004436D6" w:rsidP="0033565E">
      <w:pPr>
        <w:numPr>
          <w:ilvl w:val="0"/>
          <w:numId w:val="6"/>
        </w:numPr>
        <w:shd w:val="clear" w:color="auto" w:fill="FFFFFF"/>
        <w:tabs>
          <w:tab w:val="left" w:pos="610"/>
        </w:tabs>
        <w:jc w:val="both"/>
        <w:rPr>
          <w:rFonts w:ascii="Times New Roman" w:hAnsi="Times New Roman" w:cs="Times New Roman"/>
        </w:rPr>
      </w:pPr>
      <w:r w:rsidRPr="006558AD">
        <w:rPr>
          <w:rFonts w:ascii="Times New Roman" w:hAnsi="Times New Roman" w:cs="Times New Roman"/>
          <w:b/>
          <w:bCs/>
        </w:rPr>
        <w:t>Dropout</w:t>
      </w:r>
      <w:r w:rsidRPr="006558AD">
        <w:rPr>
          <w:rFonts w:ascii="Times New Roman" w:hAnsi="Times New Roman" w:cs="Times New Roman"/>
        </w:rPr>
        <w:t>: As the name suggests, we randomly drop or freeze a fraction (dropout</w:t>
      </w:r>
      <w:r>
        <w:rPr>
          <w:rFonts w:ascii="Times New Roman" w:hAnsi="Times New Roman" w:cs="Times New Roman"/>
        </w:rPr>
        <w:t xml:space="preserve"> </w:t>
      </w:r>
      <w:r w:rsidRPr="006558AD">
        <w:rPr>
          <w:rFonts w:ascii="Times New Roman" w:hAnsi="Times New Roman" w:cs="Times New Roman"/>
        </w:rPr>
        <w:t>probability) of neurons from being updated. Suppose we are using mini-batch gradient</w:t>
      </w:r>
      <w:r w:rsidR="002F18CF">
        <w:rPr>
          <w:rFonts w:ascii="Times New Roman" w:hAnsi="Times New Roman" w:cs="Times New Roman"/>
        </w:rPr>
        <w:t xml:space="preserve"> </w:t>
      </w:r>
      <w:bookmarkStart w:id="41" w:name="bookmark55"/>
      <w:r w:rsidR="002F18CF" w:rsidRPr="007F006E">
        <w:rPr>
          <w:rFonts w:ascii="Times New Roman" w:hAnsi="Times New Roman" w:cs="Times New Roman"/>
          <w:lang w:val="da-DK"/>
        </w:rPr>
        <w:t>d</w:t>
      </w:r>
      <w:bookmarkEnd w:id="41"/>
      <w:r w:rsidR="002F18CF" w:rsidRPr="007F006E">
        <w:rPr>
          <w:rFonts w:ascii="Times New Roman" w:hAnsi="Times New Roman" w:cs="Times New Roman"/>
          <w:lang w:val="da-DK"/>
        </w:rPr>
        <w:t xml:space="preserve">escent; </w:t>
      </w:r>
      <w:r w:rsidR="002F18CF" w:rsidRPr="007F006E">
        <w:rPr>
          <w:rFonts w:ascii="Times New Roman" w:hAnsi="Times New Roman" w:cs="Times New Roman"/>
        </w:rPr>
        <w:t xml:space="preserve">using a dropout </w:t>
      </w:r>
      <w:r w:rsidR="00482EE7">
        <w:rPr>
          <w:rFonts w:ascii="Times New Roman" w:hAnsi="Times New Roman" w:cs="Times New Roman"/>
        </w:rPr>
        <w:t>regularisation</w:t>
      </w:r>
      <w:r w:rsidR="00482EE7" w:rsidRPr="007F006E">
        <w:rPr>
          <w:rFonts w:ascii="Times New Roman" w:hAnsi="Times New Roman" w:cs="Times New Roman"/>
        </w:rPr>
        <w:t xml:space="preserve"> </w:t>
      </w:r>
      <w:r w:rsidR="002F18CF" w:rsidRPr="007F006E">
        <w:rPr>
          <w:rFonts w:ascii="Times New Roman" w:hAnsi="Times New Roman" w:cs="Times New Roman"/>
        </w:rPr>
        <w:t xml:space="preserve">would amount to training different weight parameters for various subsets of training data to avoid </w:t>
      </w:r>
      <w:r w:rsidR="002F18CF" w:rsidRPr="007F006E">
        <w:rPr>
          <w:rFonts w:ascii="Times New Roman" w:hAnsi="Times New Roman" w:cs="Times New Roman"/>
          <w:lang w:val="da-DK"/>
        </w:rPr>
        <w:t xml:space="preserve">overfitting </w:t>
      </w:r>
      <w:r w:rsidR="002F18CF" w:rsidRPr="007F006E">
        <w:rPr>
          <w:rFonts w:ascii="Times New Roman" w:hAnsi="Times New Roman" w:cs="Times New Roman"/>
        </w:rPr>
        <w:t xml:space="preserve">the entire training </w:t>
      </w:r>
      <w:r w:rsidR="002F18CF" w:rsidRPr="007F006E">
        <w:rPr>
          <w:rFonts w:ascii="Times New Roman" w:hAnsi="Times New Roman" w:cs="Times New Roman"/>
          <w:lang w:val="nn-NO"/>
        </w:rPr>
        <w:t xml:space="preserve">dataset. </w:t>
      </w:r>
      <w:r w:rsidR="002F18CF" w:rsidRPr="007F006E">
        <w:rPr>
          <w:rFonts w:ascii="Times New Roman" w:hAnsi="Times New Roman" w:cs="Times New Roman"/>
        </w:rPr>
        <w:t>During test time, no neurons are dropped.</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2.11</w:t>
      </w:r>
      <w:r w:rsidR="002162DC">
        <w:rPr>
          <w:rFonts w:ascii="Times New Roman" w:hAnsi="Times New Roman" w:cs="Times New Roman"/>
          <w:b/>
          <w:bCs/>
        </w:rPr>
        <w:t xml:space="preserve"> </w:t>
      </w:r>
      <w:r w:rsidRPr="007F006E">
        <w:rPr>
          <w:rFonts w:ascii="Times New Roman" w:hAnsi="Times New Roman" w:cs="Times New Roman"/>
          <w:b/>
          <w:bCs/>
        </w:rPr>
        <w:t>Vanishing and Exploding Gradients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When obtaining the derivative of the loss with respect to weights, the </w:t>
      </w:r>
      <w:r w:rsidRPr="007B6880">
        <w:rPr>
          <w:rFonts w:ascii="Times New Roman" w:hAnsi="Times New Roman" w:cs="Times New Roman"/>
          <w:lang w:val="en-IN"/>
        </w:rPr>
        <w:t xml:space="preserve">derivate </w:t>
      </w:r>
      <w:r w:rsidRPr="007F006E">
        <w:rPr>
          <w:rFonts w:ascii="Times New Roman" w:hAnsi="Times New Roman" w:cs="Times New Roman"/>
        </w:rPr>
        <w:t>value may be extremely small or large, leading to the problem of vanishing or exploding gradients.</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Vanishing Gradients</w:t>
      </w:r>
      <w:r w:rsidR="00F0539E">
        <w:rPr>
          <w:rFonts w:ascii="Times New Roman" w:hAnsi="Times New Roman" w:cs="Times New Roman"/>
          <w:b/>
          <w:bCs/>
        </w:rPr>
        <w:t>.</w:t>
      </w:r>
      <w:r w:rsidRPr="007F006E">
        <w:rPr>
          <w:rFonts w:ascii="Times New Roman" w:hAnsi="Times New Roman" w:cs="Times New Roman"/>
          <w:b/>
          <w:bCs/>
        </w:rPr>
        <w:t xml:space="preserve"> </w:t>
      </w:r>
      <w:r w:rsidR="006C578C">
        <w:rPr>
          <w:rFonts w:ascii="Times New Roman" w:hAnsi="Times New Roman" w:cs="Times New Roman"/>
        </w:rPr>
        <w:t>This</w:t>
      </w:r>
      <w:r w:rsidR="006C578C" w:rsidRPr="007F006E">
        <w:rPr>
          <w:rFonts w:ascii="Times New Roman" w:hAnsi="Times New Roman" w:cs="Times New Roman"/>
        </w:rPr>
        <w:t xml:space="preserve"> </w:t>
      </w:r>
      <w:r w:rsidRPr="007F006E">
        <w:rPr>
          <w:rFonts w:ascii="Times New Roman" w:hAnsi="Times New Roman" w:cs="Times New Roman"/>
        </w:rPr>
        <w:t xml:space="preserve">refers to the situation when the gradient information cannot be transferred from the output layers to the hidden layers due to the gradients assuming very small values. Following our previous notation, let </w:t>
      </w:r>
      <w:r w:rsidRPr="007F006E">
        <w:rPr>
          <w:rFonts w:ascii="Times New Roman" w:hAnsi="Times New Roman" w:cs="Times New Roman"/>
          <w:i/>
          <w:iCs/>
        </w:rPr>
        <w:t xml:space="preserve">L </w:t>
      </w:r>
      <w:r w:rsidRPr="007F006E">
        <w:rPr>
          <w:rFonts w:ascii="Times New Roman" w:hAnsi="Times New Roman" w:cs="Times New Roman"/>
        </w:rPr>
        <w:t xml:space="preserve">denote the index of the output layer. Then, we calculate the gradient of error term </w:t>
      </w:r>
      <w:r w:rsidRPr="007F006E">
        <w:rPr>
          <w:rFonts w:ascii="Times New Roman" w:hAnsi="Times New Roman" w:cs="Times New Roman"/>
          <w:i/>
          <w:iCs/>
        </w:rPr>
        <w:t xml:space="preserve">E(w) </w:t>
      </w:r>
      <w:r w:rsidRPr="007F006E">
        <w:rPr>
          <w:rFonts w:ascii="Times New Roman" w:hAnsi="Times New Roman" w:cs="Times New Roman"/>
        </w:rPr>
        <w:t xml:space="preserve">with respect to weights in different layers of the networks. For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hidden layer, let us denote the weight parameters as </w:t>
      </w:r>
      <w:r w:rsidRPr="007F006E">
        <w:rPr>
          <w:rFonts w:ascii="Times New Roman" w:hAnsi="Times New Roman" w:cs="Times New Roman"/>
          <w:b/>
          <w:bCs/>
        </w:rPr>
        <w:t>w</w:t>
      </w:r>
      <w:r w:rsidRPr="007F006E">
        <w:rPr>
          <w:rFonts w:ascii="Times New Roman" w:hAnsi="Times New Roman" w:cs="Times New Roman"/>
          <w:vertAlign w:val="superscript"/>
          <w:lang w:val="da-DK"/>
        </w:rPr>
        <w:t>(</w:t>
      </w:r>
      <w:r w:rsidR="005B44EC">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rPr>
        <w:t xml:space="preserve">, the hidden units as </w:t>
      </w:r>
      <w:r w:rsidRPr="007F006E">
        <w:rPr>
          <w:rFonts w:ascii="Times New Roman" w:hAnsi="Times New Roman" w:cs="Times New Roman"/>
          <w:i/>
          <w:iCs/>
        </w:rPr>
        <w:t>z</w:t>
      </w:r>
      <w:r w:rsidRPr="007F006E">
        <w:rPr>
          <w:rFonts w:ascii="Times New Roman" w:hAnsi="Times New Roman" w:cs="Times New Roman"/>
          <w:vertAlign w:val="superscript"/>
          <w:lang w:val="da-DK"/>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rPr>
        <w:t xml:space="preserve">and activations as </w:t>
      </w:r>
      <w:r w:rsidRPr="007F006E">
        <w:rPr>
          <w:rFonts w:ascii="Times New Roman" w:hAnsi="Times New Roman" w:cs="Times New Roman"/>
          <w:i/>
          <w:iCs/>
        </w:rPr>
        <w:t>a</w:t>
      </w:r>
      <w:r w:rsidRPr="007F006E">
        <w:rPr>
          <w:rFonts w:ascii="Times New Roman" w:hAnsi="Times New Roman" w:cs="Times New Roman"/>
          <w:vertAlign w:val="superscript"/>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rPr>
        <w:t xml:space="preserve">such that </w:t>
      </w:r>
      <w:r w:rsidRPr="007F006E">
        <w:rPr>
          <w:rFonts w:ascii="Times New Roman" w:hAnsi="Times New Roman" w:cs="Times New Roman"/>
          <w:i/>
          <w:iCs/>
        </w:rPr>
        <w:t>z</w:t>
      </w:r>
      <w:r w:rsidRPr="007F006E">
        <w:rPr>
          <w:rFonts w:ascii="Times New Roman" w:hAnsi="Times New Roman" w:cs="Times New Roman"/>
          <w:vertAlign w:val="superscript"/>
          <w:lang w:val="da-DK"/>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i/>
          <w:iCs/>
        </w:rPr>
        <w:t xml:space="preserve"> h(a</w:t>
      </w:r>
      <w:r w:rsidRPr="007F006E">
        <w:rPr>
          <w:rFonts w:ascii="Times New Roman" w:hAnsi="Times New Roman" w:cs="Times New Roman"/>
          <w:vertAlign w:val="superscript"/>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5B44EC">
        <w:rPr>
          <w:rFonts w:ascii="Times New Roman" w:hAnsi="Times New Roman" w:cs="Times New Roman"/>
          <w:iCs/>
        </w:rPr>
        <w:t>),</w:t>
      </w:r>
      <w:r w:rsidRPr="007F006E">
        <w:rPr>
          <w:rFonts w:ascii="Times New Roman" w:hAnsi="Times New Roman" w:cs="Times New Roman"/>
          <w:i/>
          <w:iCs/>
        </w:rPr>
        <w:t xml:space="preserve"> </w:t>
      </w:r>
      <w:r w:rsidRPr="007F006E">
        <w:rPr>
          <w:rFonts w:ascii="Times New Roman" w:hAnsi="Times New Roman" w:cs="Times New Roman"/>
        </w:rPr>
        <w:t xml:space="preserve">where </w:t>
      </w:r>
      <w:r w:rsidRPr="007F006E">
        <w:rPr>
          <w:rFonts w:ascii="Times New Roman" w:hAnsi="Times New Roman" w:cs="Times New Roman"/>
          <w:i/>
          <w:iCs/>
          <w:lang w:val="fi-FI"/>
        </w:rPr>
        <w:t xml:space="preserve">h </w:t>
      </w:r>
      <w:r w:rsidRPr="007F006E">
        <w:rPr>
          <w:rFonts w:ascii="Times New Roman" w:hAnsi="Times New Roman" w:cs="Times New Roman"/>
        </w:rPr>
        <w:t>is the activation function. Note that each hidden layer would have multiple hidden units, but we do not label such hidden units to avoid complications.</w:t>
      </w:r>
    </w:p>
    <w:p w:rsidR="004436D6" w:rsidRPr="007F006E" w:rsidRDefault="004436D6" w:rsidP="006558AD">
      <w:pPr>
        <w:shd w:val="clear" w:color="auto" w:fill="FFFFFF"/>
        <w:jc w:val="both"/>
        <w:rPr>
          <w:rFonts w:ascii="Times New Roman" w:hAnsi="Times New Roman" w:cs="Times New Roman"/>
        </w:rPr>
      </w:pPr>
      <w:bookmarkStart w:id="42" w:name="bookmark56"/>
      <w:r w:rsidRPr="007F006E">
        <w:rPr>
          <w:rFonts w:ascii="Times New Roman" w:hAnsi="Times New Roman" w:cs="Times New Roman"/>
        </w:rPr>
        <w:t>A</w:t>
      </w:r>
      <w:bookmarkEnd w:id="42"/>
      <w:r w:rsidRPr="007F006E">
        <w:rPr>
          <w:rFonts w:ascii="Times New Roman" w:hAnsi="Times New Roman" w:cs="Times New Roman"/>
        </w:rPr>
        <w:t xml:space="preserve">s we note from Equation </w:t>
      </w:r>
      <w:r w:rsidR="00F5085D">
        <w:rPr>
          <w:rFonts w:ascii="Times New Roman" w:hAnsi="Times New Roman" w:cs="Times New Roman"/>
        </w:rPr>
        <w:t>(</w:t>
      </w:r>
      <w:r w:rsidR="00F0539E">
        <w:rPr>
          <w:rFonts w:ascii="Times New Roman" w:hAnsi="Times New Roman" w:cs="Times New Roman"/>
        </w:rPr>
        <w:t>2.</w:t>
      </w:r>
      <w:r w:rsidRPr="007F006E">
        <w:rPr>
          <w:rFonts w:ascii="Times New Roman" w:hAnsi="Times New Roman" w:cs="Times New Roman"/>
        </w:rPr>
        <w:t>27</w:t>
      </w:r>
      <w:r w:rsidR="00F5085D">
        <w:rPr>
          <w:rFonts w:ascii="Times New Roman" w:hAnsi="Times New Roman" w:cs="Times New Roman"/>
        </w:rPr>
        <w:t>)</w:t>
      </w:r>
      <w:r w:rsidRPr="007F006E">
        <w:rPr>
          <w:rFonts w:ascii="Times New Roman" w:hAnsi="Times New Roman" w:cs="Times New Roman"/>
        </w:rPr>
        <w:t xml:space="preserve">, the further the hidden layer </w:t>
      </w:r>
      <w:r w:rsidRPr="007F006E">
        <w:rPr>
          <w:rFonts w:ascii="Times New Roman" w:hAnsi="Times New Roman" w:cs="Times New Roman"/>
          <w:i/>
          <w:iCs/>
          <w:lang w:val="es-ES_tradnl"/>
        </w:rPr>
        <w:t xml:space="preserve">i </w:t>
      </w:r>
      <w:r w:rsidRPr="007F006E">
        <w:rPr>
          <w:rFonts w:ascii="Times New Roman" w:hAnsi="Times New Roman" w:cs="Times New Roman"/>
        </w:rPr>
        <w:t>is from the output layer (deeper the neural network), the more terms of the form incorporating the partial derivative of the hidden unit with respect to the activation appear.</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It so happens that these derivatives assume very low values for activation functions like sigmoid and tanh. ReLU activation is usually employed when there is a risk of a vanishing gradient problem.</w:t>
      </w:r>
    </w:p>
    <w:p w:rsidR="004940F0" w:rsidRDefault="004940F0" w:rsidP="006558AD">
      <w:pPr>
        <w:shd w:val="clear" w:color="auto" w:fill="FFFFFF"/>
        <w:jc w:val="both"/>
        <w:rPr>
          <w:rFonts w:ascii="Times New Roman" w:hAnsi="Times New Roman" w:cs="Times New Roman"/>
          <w:b/>
          <w:bCs/>
        </w:rPr>
      </w:pPr>
      <w:bookmarkStart w:id="43" w:name="bookmark57"/>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E</w:t>
      </w:r>
      <w:bookmarkEnd w:id="43"/>
      <w:r w:rsidRPr="007F006E">
        <w:rPr>
          <w:rFonts w:ascii="Times New Roman" w:hAnsi="Times New Roman" w:cs="Times New Roman"/>
          <w:b/>
          <w:bCs/>
        </w:rPr>
        <w:t>xploding Gradients</w:t>
      </w:r>
      <w:r w:rsidR="00C532E4">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On the opposite spectrum is the problem where large error gradients accumulate and result in huge updates to neural network model weights during training. These may occur due to lousy </w:t>
      </w:r>
      <w:r w:rsidR="006C578C">
        <w:rPr>
          <w:rFonts w:ascii="Times New Roman" w:hAnsi="Times New Roman" w:cs="Times New Roman"/>
        </w:rPr>
        <w:t>initialisation</w:t>
      </w:r>
      <w:r w:rsidR="006C578C" w:rsidRPr="007F006E">
        <w:rPr>
          <w:rFonts w:ascii="Times New Roman" w:hAnsi="Times New Roman" w:cs="Times New Roman"/>
        </w:rPr>
        <w:t xml:space="preserve"> </w:t>
      </w:r>
      <w:r w:rsidRPr="007F006E">
        <w:rPr>
          <w:rFonts w:ascii="Times New Roman" w:hAnsi="Times New Roman" w:cs="Times New Roman"/>
        </w:rPr>
        <w:t>of weights or some combinations of activation functions.</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2.12</w:t>
      </w:r>
      <w:r w:rsidR="002162DC">
        <w:rPr>
          <w:rFonts w:ascii="Times New Roman" w:hAnsi="Times New Roman" w:cs="Times New Roman"/>
          <w:b/>
          <w:bCs/>
        </w:rPr>
        <w:t xml:space="preserve"> </w:t>
      </w:r>
      <w:r w:rsidRPr="007F006E">
        <w:rPr>
          <w:rFonts w:ascii="Times New Roman" w:hAnsi="Times New Roman" w:cs="Times New Roman"/>
          <w:b/>
          <w:bCs/>
        </w:rPr>
        <w:t>Evaluation Metrics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Once we have optimally trained our neural network, we need to be able to report how </w:t>
      </w:r>
      <w:r w:rsidRPr="007F006E">
        <w:rPr>
          <w:rFonts w:ascii="Times New Roman" w:hAnsi="Times New Roman" w:cs="Times New Roman"/>
          <w:i/>
          <w:iCs/>
        </w:rPr>
        <w:t xml:space="preserve">well </w:t>
      </w:r>
      <w:r w:rsidRPr="007F006E">
        <w:rPr>
          <w:rFonts w:ascii="Times New Roman" w:hAnsi="Times New Roman" w:cs="Times New Roman"/>
        </w:rPr>
        <w:t xml:space="preserve">the model is performing. Additionally, given that for a given set of input and target values, multiple </w:t>
      </w:r>
      <w:r w:rsidRPr="007F006E">
        <w:rPr>
          <w:rFonts w:ascii="Times New Roman" w:hAnsi="Times New Roman" w:cs="Times New Roman"/>
          <w:i/>
          <w:iCs/>
        </w:rPr>
        <w:t xml:space="preserve">optimal </w:t>
      </w:r>
      <w:r w:rsidRPr="007F006E">
        <w:rPr>
          <w:rFonts w:ascii="Times New Roman" w:hAnsi="Times New Roman" w:cs="Times New Roman"/>
        </w:rPr>
        <w:t xml:space="preserve">weights can be obtained. How do we determine which set of weights are the best for an unseen </w:t>
      </w:r>
      <w:r w:rsidRPr="007F006E">
        <w:rPr>
          <w:rFonts w:ascii="Times New Roman" w:hAnsi="Times New Roman" w:cs="Times New Roman"/>
          <w:lang w:val="nn-NO"/>
        </w:rPr>
        <w:t xml:space="preserve">dataset? </w:t>
      </w:r>
      <w:r w:rsidRPr="007F006E">
        <w:rPr>
          <w:rFonts w:ascii="Times New Roman" w:hAnsi="Times New Roman" w:cs="Times New Roman"/>
        </w:rPr>
        <w:t xml:space="preserve">To perform this assessment, we </w:t>
      </w:r>
      <w:r w:rsidR="006C578C">
        <w:rPr>
          <w:rFonts w:ascii="Times New Roman" w:hAnsi="Times New Roman" w:cs="Times New Roman"/>
        </w:rPr>
        <w:t>utilise</w:t>
      </w:r>
      <w:r w:rsidR="006C578C" w:rsidRPr="007F006E">
        <w:rPr>
          <w:rFonts w:ascii="Times New Roman" w:hAnsi="Times New Roman" w:cs="Times New Roman"/>
        </w:rPr>
        <w:t xml:space="preserve"> </w:t>
      </w:r>
      <w:r w:rsidRPr="007F006E">
        <w:rPr>
          <w:rFonts w:ascii="Times New Roman" w:hAnsi="Times New Roman" w:cs="Times New Roman"/>
        </w:rPr>
        <w:t>evaluation metrics.</w:t>
      </w:r>
    </w:p>
    <w:p w:rsidR="004940F0" w:rsidRDefault="004940F0" w:rsidP="006558AD">
      <w:pPr>
        <w:shd w:val="clear" w:color="auto" w:fill="FFFFFF"/>
        <w:jc w:val="both"/>
        <w:rPr>
          <w:rFonts w:ascii="Times New Roman" w:hAnsi="Times New Roman" w:cs="Times New Roman"/>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Let us go back to the task of sentiment analysis. Suppose we have ten sentences </w:t>
      </w:r>
      <w:r w:rsidR="006C578C">
        <w:rPr>
          <w:rFonts w:ascii="Times New Roman" w:hAnsi="Times New Roman" w:cs="Times New Roman"/>
        </w:rPr>
        <w:t>that</w:t>
      </w:r>
      <w:r w:rsidR="006C578C" w:rsidRPr="007F006E">
        <w:rPr>
          <w:rFonts w:ascii="Times New Roman" w:hAnsi="Times New Roman" w:cs="Times New Roman"/>
        </w:rPr>
        <w:t xml:space="preserve"> </w:t>
      </w:r>
      <w:r w:rsidRPr="007F006E">
        <w:rPr>
          <w:rFonts w:ascii="Times New Roman" w:hAnsi="Times New Roman" w:cs="Times New Roman"/>
        </w:rPr>
        <w:t xml:space="preserve">are </w:t>
      </w:r>
      <w:r w:rsidR="006C578C">
        <w:rPr>
          <w:rFonts w:ascii="Times New Roman" w:hAnsi="Times New Roman" w:cs="Times New Roman"/>
        </w:rPr>
        <w:t>labelled</w:t>
      </w:r>
      <w:r w:rsidR="006C578C" w:rsidRPr="007F006E">
        <w:rPr>
          <w:rFonts w:ascii="Times New Roman" w:hAnsi="Times New Roman" w:cs="Times New Roman"/>
        </w:rPr>
        <w:t xml:space="preserve"> </w:t>
      </w:r>
      <w:r w:rsidRPr="007F006E">
        <w:rPr>
          <w:rFonts w:ascii="Times New Roman" w:hAnsi="Times New Roman" w:cs="Times New Roman"/>
        </w:rPr>
        <w:t>as either positive (1) or negative (–1). Out of these, seven samples are label</w:t>
      </w:r>
      <w:r w:rsidR="006C578C">
        <w:rPr>
          <w:rFonts w:ascii="Times New Roman" w:hAnsi="Times New Roman" w:cs="Times New Roman"/>
        </w:rPr>
        <w:t>l</w:t>
      </w:r>
      <w:r w:rsidRPr="007F006E">
        <w:rPr>
          <w:rFonts w:ascii="Times New Roman" w:hAnsi="Times New Roman" w:cs="Times New Roman"/>
        </w:rPr>
        <w:t xml:space="preserve">ed as positive. Let us assume an arbitrary target label list for the ten samples as </w:t>
      </w:r>
      <w:r w:rsidRPr="007F006E">
        <w:rPr>
          <w:rFonts w:ascii="Times New Roman" w:hAnsi="Times New Roman" w:cs="Times New Roman"/>
          <w:i/>
          <w:iCs/>
        </w:rPr>
        <w:t>y</w:t>
      </w:r>
      <w:r w:rsidRPr="009B4625">
        <w:rPr>
          <w:rFonts w:ascii="Times New Roman" w:hAnsi="Times New Roman" w:cs="Times New Roman"/>
          <w:iCs/>
        </w:rPr>
        <w:t xml:space="preserve"> </w:t>
      </w:r>
      <w:r w:rsidRPr="009B4625">
        <w:rPr>
          <w:rFonts w:ascii="Times New Roman" w:hAnsi="Times New Roman" w:cs="Times New Roman"/>
        </w:rPr>
        <w:t>= [1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with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element of the list providing a sentiment label for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sentence.</w:t>
      </w:r>
    </w:p>
    <w:p w:rsidR="004940F0" w:rsidRDefault="004940F0" w:rsidP="006558AD">
      <w:pPr>
        <w:shd w:val="clear" w:color="auto" w:fill="FFFFFF"/>
        <w:jc w:val="both"/>
        <w:rPr>
          <w:rFonts w:ascii="Times New Roman" w:hAnsi="Times New Roman" w:cs="Times New Roman"/>
        </w:rPr>
      </w:pPr>
    </w:p>
    <w:p w:rsidR="004940F0" w:rsidRPr="007F006E" w:rsidRDefault="004940F0" w:rsidP="006558AD">
      <w:pPr>
        <w:shd w:val="clear" w:color="auto" w:fill="FFFFFF"/>
        <w:jc w:val="both"/>
        <w:rPr>
          <w:rFonts w:ascii="Times New Roman" w:hAnsi="Times New Roman" w:cs="Times New Roman"/>
        </w:rPr>
      </w:pP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1:</w:t>
      </w:r>
      <w:r w:rsidRPr="007F006E">
        <w:rPr>
          <w:rFonts w:ascii="Times New Roman" w:hAnsi="Times New Roman" w:cs="Times New Roman"/>
          <w:b/>
          <w:bCs/>
        </w:rPr>
        <w:tab/>
      </w:r>
      <w:r w:rsidRPr="007F006E">
        <w:rPr>
          <w:rFonts w:ascii="Times New Roman" w:hAnsi="Times New Roman" w:cs="Times New Roman"/>
        </w:rPr>
        <w:t>How many times did we correctly predict the positive sentiment?</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2:</w:t>
      </w:r>
      <w:r w:rsidRPr="007F006E">
        <w:rPr>
          <w:rFonts w:ascii="Times New Roman" w:hAnsi="Times New Roman" w:cs="Times New Roman"/>
          <w:b/>
          <w:bCs/>
        </w:rPr>
        <w:tab/>
      </w:r>
      <w:r w:rsidRPr="007F006E">
        <w:rPr>
          <w:rFonts w:ascii="Times New Roman" w:hAnsi="Times New Roman" w:cs="Times New Roman"/>
        </w:rPr>
        <w:t>How many times did we incorrectly predict positive sentiments as negative?</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3:</w:t>
      </w:r>
      <w:r w:rsidRPr="007F006E">
        <w:rPr>
          <w:rFonts w:ascii="Times New Roman" w:hAnsi="Times New Roman" w:cs="Times New Roman"/>
          <w:b/>
          <w:bCs/>
        </w:rPr>
        <w:tab/>
      </w:r>
      <w:r w:rsidRPr="007F006E">
        <w:rPr>
          <w:rFonts w:ascii="Times New Roman" w:hAnsi="Times New Roman" w:cs="Times New Roman"/>
        </w:rPr>
        <w:t>How many times did we incorrectly predict negative sentiments as positive?</w:t>
      </w:r>
    </w:p>
    <w:p w:rsidR="004436D6" w:rsidRPr="007F006E" w:rsidRDefault="004436D6" w:rsidP="005B44EC">
      <w:pPr>
        <w:numPr>
          <w:ilvl w:val="0"/>
          <w:numId w:val="69"/>
        </w:numPr>
        <w:shd w:val="clear" w:color="auto" w:fill="FFFFFF"/>
        <w:tabs>
          <w:tab w:val="left" w:pos="619"/>
          <w:tab w:val="left" w:pos="1526"/>
        </w:tabs>
        <w:jc w:val="both"/>
        <w:rPr>
          <w:rFonts w:ascii="Times New Roman" w:hAnsi="Times New Roman" w:cs="Times New Roman"/>
        </w:rPr>
      </w:pPr>
      <w:r w:rsidRPr="007F006E">
        <w:rPr>
          <w:rFonts w:ascii="Times New Roman" w:hAnsi="Times New Roman" w:cs="Times New Roman"/>
          <w:bCs/>
        </w:rPr>
        <w:t>Case 4:</w:t>
      </w:r>
      <w:r w:rsidRPr="007F006E">
        <w:rPr>
          <w:rFonts w:ascii="Times New Roman" w:hAnsi="Times New Roman" w:cs="Times New Roman"/>
          <w:b/>
          <w:bCs/>
        </w:rPr>
        <w:tab/>
      </w:r>
      <w:r w:rsidRPr="007F006E">
        <w:rPr>
          <w:rFonts w:ascii="Times New Roman" w:hAnsi="Times New Roman" w:cs="Times New Roman"/>
        </w:rPr>
        <w:t>How many times did we correctly predict the negative sentiment?</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True Positive/Negative</w:t>
      </w:r>
      <w:r w:rsidR="00C532E4">
        <w:rPr>
          <w:rFonts w:ascii="Times New Roman" w:hAnsi="Times New Roman" w:cs="Times New Roman"/>
          <w:b/>
          <w:bCs/>
        </w:rPr>
        <w:t xml:space="preserve">. </w:t>
      </w:r>
      <w:r w:rsidRPr="007F006E">
        <w:rPr>
          <w:rFonts w:ascii="Times New Roman" w:hAnsi="Times New Roman" w:cs="Times New Roman"/>
          <w:b/>
          <w:bCs/>
        </w:rPr>
        <w:t xml:space="preserve"> </w:t>
      </w:r>
      <w:r w:rsidRPr="007F006E">
        <w:rPr>
          <w:rFonts w:ascii="Times New Roman" w:hAnsi="Times New Roman" w:cs="Times New Roman"/>
        </w:rPr>
        <w:t xml:space="preserve">Case 1 of the confusion matrix can also be termed as </w:t>
      </w:r>
      <w:r w:rsidRPr="007F006E">
        <w:rPr>
          <w:rFonts w:ascii="Times New Roman" w:hAnsi="Times New Roman" w:cs="Times New Roman"/>
          <w:i/>
          <w:iCs/>
        </w:rPr>
        <w:t xml:space="preserve">true positive </w:t>
      </w:r>
      <w:r w:rsidRPr="007F006E">
        <w:rPr>
          <w:rFonts w:ascii="Times New Roman" w:hAnsi="Times New Roman" w:cs="Times New Roman"/>
          <w:lang w:val="de-DE"/>
        </w:rPr>
        <w:t xml:space="preserve">(TP) </w:t>
      </w:r>
      <w:r w:rsidRPr="007F006E">
        <w:rPr>
          <w:rFonts w:ascii="Times New Roman" w:hAnsi="Times New Roman" w:cs="Times New Roman"/>
        </w:rPr>
        <w:t xml:space="preserve">as we are truly/correctly predicting the positive class as positive. Consequently, case 4 is termed as </w:t>
      </w:r>
      <w:r w:rsidRPr="007F006E">
        <w:rPr>
          <w:rFonts w:ascii="Times New Roman" w:hAnsi="Times New Roman" w:cs="Times New Roman"/>
          <w:i/>
          <w:iCs/>
        </w:rPr>
        <w:t xml:space="preserve">true negative </w:t>
      </w:r>
      <w:r w:rsidRPr="007F006E">
        <w:rPr>
          <w:rFonts w:ascii="Times New Roman" w:hAnsi="Times New Roman" w:cs="Times New Roman"/>
          <w:lang w:val="de-DE"/>
        </w:rPr>
        <w:t xml:space="preserve">(TN) </w:t>
      </w:r>
      <w:r w:rsidRPr="007F006E">
        <w:rPr>
          <w:rFonts w:ascii="Times New Roman" w:hAnsi="Times New Roman" w:cs="Times New Roman"/>
        </w:rPr>
        <w:t>as we truthfully predict the negative class as negative.</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False Negative</w:t>
      </w:r>
      <w:r w:rsidR="00C532E4">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Case 2 can be understood as the number of times we erroneously/falsely produce a negative output (sentiment in our case) when the actual output is positive, i.e., </w:t>
      </w:r>
      <w:r w:rsidRPr="007F006E">
        <w:rPr>
          <w:rFonts w:ascii="Times New Roman" w:hAnsi="Times New Roman" w:cs="Times New Roman"/>
          <w:i/>
          <w:iCs/>
        </w:rPr>
        <w:t xml:space="preserve">false negative </w:t>
      </w:r>
      <w:r w:rsidRPr="007F006E">
        <w:rPr>
          <w:rFonts w:ascii="Times New Roman" w:hAnsi="Times New Roman" w:cs="Times New Roman"/>
        </w:rPr>
        <w:t>(FN).</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False Positive</w:t>
      </w:r>
      <w:r w:rsidR="00C532E4">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Reverse of FN is when we falsely predict the output to be positive while it should have been negative, leading to the case of </w:t>
      </w:r>
      <w:r w:rsidRPr="007F006E">
        <w:rPr>
          <w:rFonts w:ascii="Times New Roman" w:hAnsi="Times New Roman" w:cs="Times New Roman"/>
          <w:i/>
          <w:iCs/>
        </w:rPr>
        <w:t xml:space="preserve">false positive </w:t>
      </w:r>
      <w:r w:rsidRPr="007F006E">
        <w:rPr>
          <w:rFonts w:ascii="Times New Roman" w:hAnsi="Times New Roman" w:cs="Times New Roman"/>
        </w:rPr>
        <w:t>(FP).</w:t>
      </w:r>
    </w:p>
    <w:p w:rsidR="004940F0" w:rsidRDefault="004940F0"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 xml:space="preserve">Example 2.6. </w:t>
      </w:r>
      <w:r w:rsidRPr="007F006E">
        <w:rPr>
          <w:rFonts w:ascii="Times New Roman" w:hAnsi="Times New Roman" w:cs="Times New Roman"/>
        </w:rPr>
        <w:t xml:space="preserve">Let us map true positives, true negatives, false positives, and false negatives when </w:t>
      </w:r>
      <w:r w:rsidRPr="009B4625">
        <w:rPr>
          <w:rFonts w:ascii="Times New Roman" w:hAnsi="Times New Roman" w:cs="Times New Roman"/>
          <w:iCs/>
          <w:lang w:val="fr-FR"/>
        </w:rPr>
        <w:t xml:space="preserve">y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w:t>
      </w:r>
      <w:r w:rsidR="005B44EC"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lastRenderedPageBreak/>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and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Further, based on these counts, we can produce a confusion matrix.</w:t>
      </w:r>
    </w:p>
    <w:p w:rsidR="004940F0" w:rsidRDefault="004940F0" w:rsidP="006558AD">
      <w:pPr>
        <w:shd w:val="clear" w:color="auto" w:fill="FFFFFF"/>
        <w:jc w:val="both"/>
        <w:rPr>
          <w:rFonts w:ascii="Times New Roman" w:hAnsi="Times New Roman" w:cs="Times New Roman"/>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In Table 2.9, we enlist the type of correct/incorrect information captured by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index. We can see that </w:t>
      </w:r>
      <w:r w:rsidRPr="007F006E">
        <w:rPr>
          <w:rFonts w:ascii="Times New Roman" w:hAnsi="Times New Roman" w:cs="Times New Roman"/>
          <w:lang w:val="de-DE"/>
        </w:rPr>
        <w:t xml:space="preserve">TP </w:t>
      </w:r>
      <w:r w:rsidRPr="007F006E">
        <w:rPr>
          <w:rFonts w:ascii="Times New Roman" w:hAnsi="Times New Roman" w:cs="Times New Roman"/>
        </w:rPr>
        <w:t xml:space="preserve">occurs when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fi-FI"/>
        </w:rPr>
        <w:t>i</w:t>
      </w:r>
      <w:r w:rsidRPr="007F006E">
        <w:rPr>
          <w:rFonts w:ascii="Times New Roman" w:hAnsi="Times New Roman" w:cs="Times New Roman"/>
          <w:i/>
          <w:iCs/>
          <w:lang w:val="fi-FI"/>
        </w:rPr>
        <w:t xml:space="preserve"> </w:t>
      </w:r>
      <w:r w:rsidRPr="007F006E">
        <w:rPr>
          <w:rFonts w:ascii="Times New Roman" w:hAnsi="Times New Roman" w:cs="Times New Roman"/>
          <w:i/>
          <w:iCs/>
        </w:rPr>
        <w:t>= ŷ</w:t>
      </w:r>
      <w:r w:rsidRPr="007F006E">
        <w:rPr>
          <w:rFonts w:ascii="Times New Roman" w:hAnsi="Times New Roman" w:cs="Times New Roman"/>
          <w:i/>
          <w:iCs/>
          <w:vertAlign w:val="subscript"/>
          <w:lang w:val="da-DK"/>
        </w:rPr>
        <w:t>i</w:t>
      </w:r>
      <w:r w:rsidRPr="007F006E">
        <w:rPr>
          <w:rFonts w:ascii="Times New Roman" w:hAnsi="Times New Roman" w:cs="Times New Roman"/>
          <w:i/>
          <w:iCs/>
          <w:lang w:val="da-DK"/>
        </w:rPr>
        <w:t xml:space="preserve"> </w:t>
      </w:r>
      <w:r w:rsidRPr="007F006E">
        <w:rPr>
          <w:rFonts w:ascii="Times New Roman" w:hAnsi="Times New Roman" w:cs="Times New Roman"/>
        </w:rPr>
        <w:t xml:space="preserve">= 1 and </w:t>
      </w:r>
      <w:r w:rsidRPr="007F006E">
        <w:rPr>
          <w:rFonts w:ascii="Times New Roman" w:hAnsi="Times New Roman" w:cs="Times New Roman"/>
          <w:lang w:val="de-DE"/>
        </w:rPr>
        <w:t xml:space="preserve">TN </w:t>
      </w:r>
      <w:r w:rsidRPr="007F006E">
        <w:rPr>
          <w:rFonts w:ascii="Times New Roman" w:hAnsi="Times New Roman" w:cs="Times New Roman"/>
        </w:rPr>
        <w:t xml:space="preserve">at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fi-FI"/>
        </w:rPr>
        <w:t>i</w:t>
      </w:r>
      <w:r w:rsidRPr="007F006E">
        <w:rPr>
          <w:rFonts w:ascii="Times New Roman" w:hAnsi="Times New Roman" w:cs="Times New Roman"/>
          <w:i/>
          <w:iCs/>
          <w:lang w:val="fi-FI"/>
        </w:rPr>
        <w:t xml:space="preserve"> </w:t>
      </w:r>
      <w:r w:rsidRPr="007F006E">
        <w:rPr>
          <w:rFonts w:ascii="Times New Roman" w:hAnsi="Times New Roman" w:cs="Times New Roman"/>
          <w:i/>
          <w:iCs/>
        </w:rPr>
        <w:t>= ŷ</w:t>
      </w:r>
      <w:r w:rsidRPr="007F006E">
        <w:rPr>
          <w:rFonts w:ascii="Times New Roman" w:hAnsi="Times New Roman" w:cs="Times New Roman"/>
          <w:i/>
          <w:iCs/>
          <w:vertAlign w:val="subscript"/>
        </w:rPr>
        <w:t>i</w:t>
      </w:r>
      <w:r w:rsidRPr="007F006E">
        <w:rPr>
          <w:rFonts w:ascii="Times New Roman" w:hAnsi="Times New Roman" w:cs="Times New Roman"/>
          <w:i/>
          <w:iCs/>
        </w:rPr>
        <w:t xml:space="preserve"> = –</w:t>
      </w:r>
      <w:r w:rsidRPr="007F006E">
        <w:rPr>
          <w:rFonts w:ascii="Times New Roman" w:hAnsi="Times New Roman" w:cs="Times New Roman"/>
        </w:rPr>
        <w:t xml:space="preserve">1. Meanwhile, at indices 2 and 10, we observe the case of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w:t>
      </w:r>
      <w:r w:rsidRPr="007F006E">
        <w:rPr>
          <w:rFonts w:ascii="Times New Roman" w:hAnsi="Times New Roman" w:cs="Times New Roman"/>
        </w:rPr>
        <w:t xml:space="preserve">= 1 but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 </w:t>
      </w:r>
      <w:r w:rsidRPr="005B44EC">
        <w:rPr>
          <w:rFonts w:ascii="Times New Roman" w:hAnsi="Times New Roman" w:cs="Times New Roman"/>
          <w:iCs/>
        </w:rPr>
        <w:t>–</w:t>
      </w:r>
      <w:r w:rsidRPr="007F006E">
        <w:rPr>
          <w:rFonts w:ascii="Times New Roman" w:hAnsi="Times New Roman" w:cs="Times New Roman"/>
        </w:rPr>
        <w:t>1</w:t>
      </w:r>
      <w:r w:rsidR="006C578C">
        <w:rPr>
          <w:rFonts w:ascii="Times New Roman" w:hAnsi="Times New Roman" w:cs="Times New Roman"/>
        </w:rPr>
        <w:t>,</w:t>
      </w:r>
      <w:r w:rsidRPr="007F006E">
        <w:rPr>
          <w:rFonts w:ascii="Times New Roman" w:hAnsi="Times New Roman" w:cs="Times New Roman"/>
        </w:rPr>
        <w:t xml:space="preserve"> causing false negatives. Finally, at indices 3 and 6, we note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 </w:t>
      </w:r>
      <w:r w:rsidRPr="005B44EC">
        <w:rPr>
          <w:rFonts w:ascii="Times New Roman" w:hAnsi="Times New Roman" w:cs="Times New Roman"/>
          <w:iCs/>
        </w:rPr>
        <w:t>–</w:t>
      </w:r>
      <w:r w:rsidRPr="007F006E">
        <w:rPr>
          <w:rFonts w:ascii="Times New Roman" w:hAnsi="Times New Roman" w:cs="Times New Roman"/>
        </w:rPr>
        <w:t xml:space="preserve">1 but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w:t>
      </w:r>
      <w:r w:rsidRPr="007F006E">
        <w:rPr>
          <w:rFonts w:ascii="Times New Roman" w:hAnsi="Times New Roman" w:cs="Times New Roman"/>
        </w:rPr>
        <w:t>= 1, leading to false positives.</w:t>
      </w:r>
    </w:p>
    <w:p w:rsidR="004436D6" w:rsidRPr="007F006E" w:rsidRDefault="004436D6" w:rsidP="00B55E8D">
      <w:pPr>
        <w:shd w:val="clear" w:color="auto" w:fill="FFFFFF"/>
        <w:tabs>
          <w:tab w:val="left" w:pos="2970"/>
        </w:tabs>
        <w:jc w:val="both"/>
        <w:rPr>
          <w:rFonts w:ascii="Times New Roman" w:hAnsi="Times New Roman" w:cs="Times New Roman"/>
        </w:rPr>
      </w:pPr>
      <w:r w:rsidRPr="007F006E">
        <w:rPr>
          <w:rFonts w:ascii="Times New Roman" w:hAnsi="Times New Roman" w:cs="Times New Roman"/>
        </w:rPr>
        <w:t>Now, mapping the type count in Table 2.9, we can construct the confusion matrix for the four cas</w:t>
      </w:r>
      <w:r w:rsidRPr="007F006E">
        <w:rPr>
          <w:rFonts w:ascii="Times New Roman" w:hAnsi="Times New Roman" w:cs="Times New Roman"/>
          <w:lang w:val="fr-FR"/>
        </w:rPr>
        <w:t xml:space="preserve">es </w:t>
      </w:r>
      <w:r w:rsidRPr="007F006E">
        <w:rPr>
          <w:rFonts w:ascii="Times New Roman" w:hAnsi="Times New Roman" w:cs="Times New Roman"/>
        </w:rPr>
        <w:t>as accounted in Table 2.10.</w:t>
      </w:r>
    </w:p>
    <w:p w:rsidR="004940F0" w:rsidRDefault="004940F0" w:rsidP="006558AD">
      <w:pPr>
        <w:shd w:val="clear" w:color="auto" w:fill="FFFFFF"/>
        <w:jc w:val="both"/>
        <w:rPr>
          <w:rFonts w:ascii="Times New Roman" w:hAnsi="Times New Roman" w:cs="Times New Roman"/>
          <w:b/>
          <w:bCs/>
        </w:rPr>
      </w:pPr>
      <w:bookmarkStart w:id="44" w:name="bookmark58"/>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P</w:t>
      </w:r>
      <w:bookmarkEnd w:id="44"/>
      <w:r w:rsidRPr="007F006E">
        <w:rPr>
          <w:rFonts w:ascii="Times New Roman" w:hAnsi="Times New Roman" w:cs="Times New Roman"/>
          <w:b/>
          <w:bCs/>
        </w:rPr>
        <w:t>recision</w:t>
      </w:r>
      <w:r w:rsidR="00EC17D0">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Looking only at the predictions that are marked as positive, precision measures the number of times the predictions were actually correct, as actualised by Equation </w:t>
      </w:r>
      <w:r w:rsidR="00F5085D">
        <w:rPr>
          <w:rFonts w:ascii="Times New Roman" w:hAnsi="Times New Roman" w:cs="Times New Roman"/>
        </w:rPr>
        <w:t>(</w:t>
      </w:r>
      <w:r w:rsidR="00C532E4">
        <w:rPr>
          <w:rFonts w:ascii="Times New Roman" w:hAnsi="Times New Roman" w:cs="Times New Roman"/>
        </w:rPr>
        <w:t>2.</w:t>
      </w:r>
      <w:r w:rsidRPr="007F006E">
        <w:rPr>
          <w:rFonts w:ascii="Times New Roman" w:hAnsi="Times New Roman" w:cs="Times New Roman"/>
        </w:rPr>
        <w:t>28</w:t>
      </w:r>
      <w:r w:rsidR="00F5085D">
        <w:rPr>
          <w:rFonts w:ascii="Times New Roman" w:hAnsi="Times New Roman" w:cs="Times New Roman"/>
        </w:rPr>
        <w:t>)</w:t>
      </w:r>
      <w:r w:rsidRPr="007F006E">
        <w:rPr>
          <w:rFonts w:ascii="Times New Roman" w:hAnsi="Times New Roman" w:cs="Times New Roman"/>
        </w:rPr>
        <w:t>.</w:t>
      </w:r>
    </w:p>
    <w:p w:rsidR="004436D6" w:rsidRPr="007F006E" w:rsidRDefault="003241FB" w:rsidP="00C11808">
      <w:pPr>
        <w:tabs>
          <w:tab w:val="left" w:pos="5760"/>
        </w:tabs>
        <w:jc w:val="right"/>
        <w:rPr>
          <w:rFonts w:ascii="Times New Roman" w:hAnsi="Times New Roman" w:cs="Times New Roman"/>
        </w:rPr>
      </w:pPr>
      <w:r>
        <w:rPr>
          <w:rFonts w:ascii="Times New Roman" w:hAnsi="Times New Roman" w:cs="Times New Roman"/>
          <w:noProof/>
          <w:position w:val="-20"/>
          <w:lang w:val="en-US"/>
        </w:rPr>
        <w:drawing>
          <wp:inline distT="0" distB="0" distL="0" distR="0">
            <wp:extent cx="707390" cy="3416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3"/>
                    <a:srcRect/>
                    <a:stretch>
                      <a:fillRect/>
                    </a:stretch>
                  </pic:blipFill>
                  <pic:spPr bwMode="auto">
                    <a:xfrm>
                      <a:off x="0" y="0"/>
                      <a:ext cx="707390" cy="341630"/>
                    </a:xfrm>
                    <a:prstGeom prst="rect">
                      <a:avLst/>
                    </a:prstGeom>
                    <a:noFill/>
                    <a:ln w="9525">
                      <a:noFill/>
                      <a:miter lim="800000"/>
                      <a:headEnd/>
                      <a:tailEnd/>
                    </a:ln>
                  </pic:spPr>
                </pic:pic>
              </a:graphicData>
            </a:graphic>
          </wp:inline>
        </w:drawing>
      </w:r>
      <w:r w:rsidR="004436D6" w:rsidRPr="007F006E">
        <w:rPr>
          <w:rFonts w:ascii="Times New Roman" w:hAnsi="Times New Roman" w:cs="Times New Roman"/>
          <w:lang w:val="de-DE"/>
        </w:rPr>
        <w:tab/>
        <w:t>(</w:t>
      </w:r>
      <w:r w:rsidR="00C532E4">
        <w:rPr>
          <w:rFonts w:ascii="Times New Roman" w:hAnsi="Times New Roman" w:cs="Times New Roman"/>
          <w:lang w:val="de-DE"/>
        </w:rPr>
        <w:t>2.</w:t>
      </w:r>
      <w:r w:rsidR="004436D6" w:rsidRPr="007F006E">
        <w:rPr>
          <w:rFonts w:ascii="Times New Roman" w:hAnsi="Times New Roman" w:cs="Times New Roman"/>
          <w:lang w:val="de-DE"/>
        </w:rPr>
        <w:t>28)</w:t>
      </w:r>
    </w:p>
    <w:p w:rsidR="004436D6" w:rsidRPr="007F006E" w:rsidRDefault="004436D6" w:rsidP="006558AD">
      <w:pPr>
        <w:shd w:val="clear" w:color="auto" w:fill="FFFFFF"/>
        <w:jc w:val="both"/>
        <w:rPr>
          <w:rFonts w:ascii="Times New Roman" w:hAnsi="Times New Roman" w:cs="Times New Roman"/>
        </w:rPr>
      </w:pPr>
    </w:p>
    <w:tbl>
      <w:tblPr>
        <w:tblW w:w="0" w:type="auto"/>
        <w:jc w:val="center"/>
        <w:tblLayout w:type="fixed"/>
        <w:tblCellMar>
          <w:left w:w="40" w:type="dxa"/>
          <w:right w:w="40" w:type="dxa"/>
        </w:tblCellMar>
        <w:tblLook w:val="0000"/>
      </w:tblPr>
      <w:tblGrid>
        <w:gridCol w:w="1594"/>
        <w:gridCol w:w="581"/>
        <w:gridCol w:w="566"/>
        <w:gridCol w:w="557"/>
        <w:gridCol w:w="566"/>
        <w:gridCol w:w="576"/>
        <w:gridCol w:w="562"/>
        <w:gridCol w:w="562"/>
        <w:gridCol w:w="566"/>
        <w:gridCol w:w="542"/>
        <w:gridCol w:w="624"/>
      </w:tblGrid>
      <w:tr w:rsidR="004436D6" w:rsidRPr="007F006E" w:rsidTr="005B44EC">
        <w:trPr>
          <w:trHeight w:val="20"/>
          <w:jc w:val="center"/>
        </w:trPr>
        <w:tc>
          <w:tcPr>
            <w:tcW w:w="159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bookmarkStart w:id="45" w:name="bookmark59"/>
            <w:r w:rsidRPr="007F006E">
              <w:rPr>
                <w:rFonts w:ascii="Times New Roman" w:hAnsi="Times New Roman" w:cs="Times New Roman"/>
                <w:b/>
                <w:bCs/>
              </w:rPr>
              <w:t>I</w:t>
            </w:r>
            <w:bookmarkEnd w:id="45"/>
            <w:r w:rsidRPr="007F006E">
              <w:rPr>
                <w:rFonts w:ascii="Times New Roman" w:hAnsi="Times New Roman" w:cs="Times New Roman"/>
                <w:b/>
                <w:bCs/>
              </w:rPr>
              <w:t>ndex</w:t>
            </w:r>
          </w:p>
        </w:tc>
        <w:tc>
          <w:tcPr>
            <w:tcW w:w="581"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2</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3</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4</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5</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6</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7</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8</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9</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10</w:t>
            </w:r>
          </w:p>
        </w:tc>
      </w:tr>
      <w:tr w:rsidR="004436D6" w:rsidRPr="007F006E" w:rsidTr="005B44EC">
        <w:trPr>
          <w:trHeight w:val="20"/>
          <w:jc w:val="center"/>
        </w:trPr>
        <w:tc>
          <w:tcPr>
            <w:tcW w:w="1594"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b/>
                <w:bCs/>
              </w:rPr>
              <w:t xml:space="preserve">Expected </w:t>
            </w:r>
            <w:r w:rsidRPr="007F006E">
              <w:rPr>
                <w:rFonts w:ascii="Times New Roman" w:hAnsi="Times New Roman" w:cs="Times New Roman"/>
                <w:i/>
                <w:iCs/>
                <w:lang w:val="fr-FR"/>
              </w:rPr>
              <w:t>y</w:t>
            </w:r>
          </w:p>
        </w:tc>
        <w:tc>
          <w:tcPr>
            <w:tcW w:w="581"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4436D6"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5B44EC">
            <w:pPr>
              <w:shd w:val="clear" w:color="auto" w:fill="FFFFFF"/>
              <w:jc w:val="both"/>
              <w:rPr>
                <w:rFonts w:ascii="Times New Roman" w:hAnsi="Times New Roman" w:cs="Times New Roman"/>
              </w:rPr>
            </w:pPr>
            <w:r w:rsidRPr="007F006E">
              <w:rPr>
                <w:rFonts w:ascii="Times New Roman" w:hAnsi="Times New Roman" w:cs="Times New Roman"/>
              </w:rPr>
              <w:t>1</w:t>
            </w:r>
          </w:p>
        </w:tc>
      </w:tr>
      <w:tr w:rsidR="005B44EC" w:rsidRPr="007F006E" w:rsidTr="005B44EC">
        <w:trPr>
          <w:trHeight w:val="20"/>
          <w:jc w:val="center"/>
        </w:trPr>
        <w:tc>
          <w:tcPr>
            <w:tcW w:w="1594" w:type="dxa"/>
            <w:tcBorders>
              <w:top w:val="single" w:sz="6" w:space="0" w:color="auto"/>
              <w:left w:val="nil"/>
              <w:bottom w:val="single" w:sz="4" w:space="0" w:color="auto"/>
              <w:right w:val="nil"/>
            </w:tcBorders>
            <w:shd w:val="clear" w:color="auto" w:fill="FFFFFF"/>
          </w:tcPr>
          <w:p w:rsidR="005B44EC" w:rsidRPr="007F006E" w:rsidRDefault="005B44EC" w:rsidP="00B55E8D">
            <w:pPr>
              <w:shd w:val="clear" w:color="auto" w:fill="FFFFFF"/>
              <w:jc w:val="both"/>
              <w:rPr>
                <w:rFonts w:ascii="Times New Roman" w:hAnsi="Times New Roman" w:cs="Times New Roman"/>
                <w:b/>
                <w:bCs/>
              </w:rPr>
            </w:pPr>
            <w:r w:rsidRPr="007F006E">
              <w:rPr>
                <w:rFonts w:ascii="Times New Roman" w:hAnsi="Times New Roman" w:cs="Times New Roman"/>
                <w:b/>
                <w:bCs/>
              </w:rPr>
              <w:t xml:space="preserve">Predicted </w:t>
            </w:r>
            <w:r w:rsidRPr="007F006E">
              <w:rPr>
                <w:rFonts w:ascii="Times New Roman" w:hAnsi="Times New Roman" w:cs="Times New Roman"/>
                <w:i/>
                <w:iCs/>
              </w:rPr>
              <w:t>ŷ</w:t>
            </w:r>
          </w:p>
        </w:tc>
        <w:tc>
          <w:tcPr>
            <w:tcW w:w="581"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57"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5B44EC" w:rsidRPr="007F006E" w:rsidRDefault="005B44EC" w:rsidP="006558AD">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r>
      <w:tr w:rsidR="004436D6" w:rsidRPr="007F006E" w:rsidTr="005B44EC">
        <w:trPr>
          <w:trHeight w:val="20"/>
          <w:jc w:val="center"/>
        </w:trPr>
        <w:tc>
          <w:tcPr>
            <w:tcW w:w="1594" w:type="dxa"/>
            <w:tcBorders>
              <w:top w:val="single" w:sz="6" w:space="0" w:color="auto"/>
              <w:left w:val="nil"/>
              <w:bottom w:val="single" w:sz="4" w:space="0" w:color="auto"/>
              <w:right w:val="nil"/>
            </w:tcBorders>
            <w:shd w:val="clear" w:color="auto" w:fill="FFFFFF"/>
          </w:tcPr>
          <w:p w:rsidR="004436D6" w:rsidRPr="007F006E" w:rsidRDefault="004436D6" w:rsidP="00B55E8D">
            <w:pPr>
              <w:shd w:val="clear" w:color="auto" w:fill="FFFFFF"/>
              <w:jc w:val="both"/>
              <w:rPr>
                <w:rFonts w:ascii="Times New Roman" w:hAnsi="Times New Roman" w:cs="Times New Roman"/>
                <w:b/>
                <w:bCs/>
              </w:rPr>
            </w:pPr>
            <w:r w:rsidRPr="007F006E">
              <w:rPr>
                <w:rFonts w:ascii="Times New Roman" w:hAnsi="Times New Roman" w:cs="Times New Roman"/>
                <w:b/>
                <w:bCs/>
              </w:rPr>
              <w:t>Type</w:t>
            </w:r>
          </w:p>
        </w:tc>
        <w:tc>
          <w:tcPr>
            <w:tcW w:w="581"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FN</w:t>
            </w:r>
          </w:p>
        </w:tc>
        <w:tc>
          <w:tcPr>
            <w:tcW w:w="557"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7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TN</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542"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TP</w:t>
            </w:r>
          </w:p>
        </w:tc>
        <w:tc>
          <w:tcPr>
            <w:tcW w:w="624" w:type="dxa"/>
            <w:tcBorders>
              <w:top w:val="single" w:sz="6" w:space="0" w:color="auto"/>
              <w:left w:val="nil"/>
              <w:bottom w:val="single" w:sz="6" w:space="0" w:color="auto"/>
              <w:right w:val="nil"/>
            </w:tcBorders>
            <w:shd w:val="clear" w:color="auto" w:fill="FFFFFF"/>
          </w:tcPr>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FN</w:t>
            </w:r>
          </w:p>
        </w:tc>
      </w:tr>
    </w:tbl>
    <w:p w:rsidR="005B44EC" w:rsidRDefault="005B44EC" w:rsidP="006558AD">
      <w:pPr>
        <w:shd w:val="clear" w:color="auto" w:fill="FFFFFF"/>
        <w:jc w:val="both"/>
        <w:rPr>
          <w:rFonts w:ascii="Times New Roman" w:hAnsi="Times New Roman" w:cs="Times New Roman"/>
          <w:lang w:val="fr-FR"/>
        </w:rPr>
      </w:pPr>
      <w:bookmarkStart w:id="46" w:name="bookmark60"/>
    </w:p>
    <w:p w:rsidR="004436D6" w:rsidRDefault="004436D6" w:rsidP="006558AD">
      <w:pPr>
        <w:shd w:val="clear" w:color="auto" w:fill="FFFFFF"/>
        <w:jc w:val="both"/>
        <w:rPr>
          <w:rFonts w:ascii="Times New Roman" w:hAnsi="Times New Roman" w:cs="Times New Roman"/>
        </w:rPr>
      </w:pPr>
      <w:r w:rsidRPr="007F006E">
        <w:rPr>
          <w:rFonts w:ascii="Times New Roman" w:hAnsi="Times New Roman" w:cs="Times New Roman"/>
          <w:lang w:val="fr-FR"/>
        </w:rPr>
        <w:t>T</w:t>
      </w:r>
      <w:bookmarkEnd w:id="46"/>
      <w:r w:rsidRPr="007F006E">
        <w:rPr>
          <w:rFonts w:ascii="Times New Roman" w:hAnsi="Times New Roman" w:cs="Times New Roman"/>
          <w:lang w:val="fr-FR"/>
        </w:rPr>
        <w:t xml:space="preserve">able </w:t>
      </w:r>
      <w:r w:rsidRPr="007F006E">
        <w:rPr>
          <w:rFonts w:ascii="Times New Roman" w:hAnsi="Times New Roman" w:cs="Times New Roman"/>
        </w:rPr>
        <w:t>2.9:</w:t>
      </w:r>
      <w:r w:rsidR="002162DC">
        <w:rPr>
          <w:rFonts w:ascii="Times New Roman" w:hAnsi="Times New Roman" w:cs="Times New Roman"/>
        </w:rPr>
        <w:t xml:space="preserve"> </w:t>
      </w:r>
      <w:r w:rsidRPr="007F006E">
        <w:rPr>
          <w:rFonts w:ascii="Times New Roman" w:hAnsi="Times New Roman" w:cs="Times New Roman"/>
        </w:rPr>
        <w:t xml:space="preserve">Mapping </w:t>
      </w:r>
      <w:r w:rsidR="00C532E4">
        <w:rPr>
          <w:rFonts w:ascii="Times New Roman" w:hAnsi="Times New Roman" w:cs="Times New Roman"/>
        </w:rPr>
        <w:t>T</w:t>
      </w:r>
      <w:r w:rsidRPr="007F006E">
        <w:rPr>
          <w:rFonts w:ascii="Times New Roman" w:hAnsi="Times New Roman" w:cs="Times New Roman"/>
        </w:rPr>
        <w:t xml:space="preserve">rue </w:t>
      </w:r>
      <w:r w:rsidR="00C532E4">
        <w:rPr>
          <w:rFonts w:ascii="Times New Roman" w:hAnsi="Times New Roman" w:cs="Times New Roman"/>
        </w:rPr>
        <w:t>P</w:t>
      </w:r>
      <w:r w:rsidR="00C532E4" w:rsidRPr="007F006E">
        <w:rPr>
          <w:rFonts w:ascii="Times New Roman" w:hAnsi="Times New Roman" w:cs="Times New Roman"/>
        </w:rPr>
        <w:t>ositive</w:t>
      </w:r>
      <w:r w:rsidR="00C532E4">
        <w:rPr>
          <w:rFonts w:ascii="Times New Roman" w:hAnsi="Times New Roman" w:cs="Times New Roman"/>
        </w:rPr>
        <w:t>s</w:t>
      </w:r>
      <w:r w:rsidR="00C532E4" w:rsidRPr="007F006E">
        <w:rPr>
          <w:rFonts w:ascii="Times New Roman" w:hAnsi="Times New Roman" w:cs="Times New Roman"/>
        </w:rPr>
        <w:t xml:space="preserve"> </w:t>
      </w:r>
      <w:r w:rsidRPr="007F006E">
        <w:rPr>
          <w:rFonts w:ascii="Times New Roman" w:hAnsi="Times New Roman" w:cs="Times New Roman"/>
          <w:lang w:val="de-DE"/>
        </w:rPr>
        <w:t xml:space="preserve">(TP), </w:t>
      </w:r>
      <w:r w:rsidR="00C532E4">
        <w:rPr>
          <w:rFonts w:ascii="Times New Roman" w:hAnsi="Times New Roman" w:cs="Times New Roman"/>
        </w:rPr>
        <w:t>T</w:t>
      </w:r>
      <w:r w:rsidR="00C532E4" w:rsidRPr="007F006E">
        <w:rPr>
          <w:rFonts w:ascii="Times New Roman" w:hAnsi="Times New Roman" w:cs="Times New Roman"/>
        </w:rPr>
        <w:t xml:space="preserve">rue </w:t>
      </w:r>
      <w:r w:rsidR="00C532E4">
        <w:rPr>
          <w:rFonts w:ascii="Times New Roman" w:hAnsi="Times New Roman" w:cs="Times New Roman"/>
        </w:rPr>
        <w:t>N</w:t>
      </w:r>
      <w:r w:rsidRPr="007F006E">
        <w:rPr>
          <w:rFonts w:ascii="Times New Roman" w:hAnsi="Times New Roman" w:cs="Times New Roman"/>
        </w:rPr>
        <w:t xml:space="preserve">egatives </w:t>
      </w:r>
      <w:r w:rsidRPr="007F006E">
        <w:rPr>
          <w:rFonts w:ascii="Times New Roman" w:hAnsi="Times New Roman" w:cs="Times New Roman"/>
          <w:lang w:val="de-DE"/>
        </w:rPr>
        <w:t xml:space="preserve">(TN), </w:t>
      </w:r>
      <w:r w:rsidR="00C532E4">
        <w:rPr>
          <w:rFonts w:ascii="Times New Roman" w:hAnsi="Times New Roman" w:cs="Times New Roman"/>
        </w:rPr>
        <w:t>F</w:t>
      </w:r>
      <w:r w:rsidRPr="007F006E">
        <w:rPr>
          <w:rFonts w:ascii="Times New Roman" w:hAnsi="Times New Roman" w:cs="Times New Roman"/>
        </w:rPr>
        <w:t xml:space="preserve">alse </w:t>
      </w:r>
      <w:r w:rsidR="00C532E4">
        <w:rPr>
          <w:rFonts w:ascii="Times New Roman" w:hAnsi="Times New Roman" w:cs="Times New Roman"/>
        </w:rPr>
        <w:t>P</w:t>
      </w:r>
      <w:r w:rsidRPr="007F006E">
        <w:rPr>
          <w:rFonts w:ascii="Times New Roman" w:hAnsi="Times New Roman" w:cs="Times New Roman"/>
        </w:rPr>
        <w:t xml:space="preserve">ositives (FP) and </w:t>
      </w:r>
      <w:r w:rsidR="00C532E4">
        <w:rPr>
          <w:rFonts w:ascii="Times New Roman" w:hAnsi="Times New Roman" w:cs="Times New Roman"/>
        </w:rPr>
        <w:t>F</w:t>
      </w:r>
      <w:r w:rsidRPr="007F006E">
        <w:rPr>
          <w:rFonts w:ascii="Times New Roman" w:hAnsi="Times New Roman" w:cs="Times New Roman"/>
        </w:rPr>
        <w:t xml:space="preserve">alse </w:t>
      </w:r>
      <w:r w:rsidR="00C532E4">
        <w:rPr>
          <w:rFonts w:ascii="Times New Roman" w:hAnsi="Times New Roman" w:cs="Times New Roman"/>
        </w:rPr>
        <w:t>N</w:t>
      </w:r>
      <w:r w:rsidRPr="007F006E">
        <w:rPr>
          <w:rFonts w:ascii="Times New Roman" w:hAnsi="Times New Roman" w:cs="Times New Roman"/>
        </w:rPr>
        <w:t xml:space="preserve">egatives (FN) for </w:t>
      </w:r>
      <w:r w:rsidR="00C532E4">
        <w:rPr>
          <w:rFonts w:ascii="Times New Roman" w:hAnsi="Times New Roman" w:cs="Times New Roman"/>
        </w:rPr>
        <w:t>E</w:t>
      </w:r>
      <w:r w:rsidRPr="007F006E">
        <w:rPr>
          <w:rFonts w:ascii="Times New Roman" w:hAnsi="Times New Roman" w:cs="Times New Roman"/>
        </w:rPr>
        <w:t xml:space="preserve">xpected </w:t>
      </w:r>
      <w:r w:rsidR="00C532E4">
        <w:rPr>
          <w:rFonts w:ascii="Times New Roman" w:hAnsi="Times New Roman" w:cs="Times New Roman"/>
        </w:rPr>
        <w:t>L</w:t>
      </w:r>
      <w:r w:rsidRPr="007F006E">
        <w:rPr>
          <w:rFonts w:ascii="Times New Roman" w:hAnsi="Times New Roman" w:cs="Times New Roman"/>
        </w:rPr>
        <w:t xml:space="preserve">abels </w:t>
      </w:r>
      <w:r w:rsidRPr="009B4625">
        <w:rPr>
          <w:rFonts w:ascii="Times New Roman" w:hAnsi="Times New Roman" w:cs="Times New Roman"/>
          <w:iCs/>
          <w:lang w:val="fr-FR"/>
        </w:rPr>
        <w:t xml:space="preserve">y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5B44EC">
        <w:rPr>
          <w:rFonts w:ascii="Times New Roman" w:hAnsi="Times New Roman" w:cs="Times New Roman"/>
        </w:rPr>
        <w:t>]</w:t>
      </w:r>
      <w:r w:rsidRPr="007F006E">
        <w:rPr>
          <w:rFonts w:ascii="Times New Roman" w:hAnsi="Times New Roman" w:cs="Times New Roman"/>
        </w:rPr>
        <w:t xml:space="preserve"> and </w:t>
      </w:r>
      <w:r w:rsidR="00C532E4">
        <w:rPr>
          <w:rFonts w:ascii="Times New Roman" w:hAnsi="Times New Roman" w:cs="Times New Roman"/>
        </w:rPr>
        <w:t>P</w:t>
      </w:r>
      <w:r w:rsidRPr="007F006E">
        <w:rPr>
          <w:rFonts w:ascii="Times New Roman" w:hAnsi="Times New Roman" w:cs="Times New Roman"/>
        </w:rPr>
        <w:t xml:space="preserve">redicted </w:t>
      </w:r>
      <w:r w:rsidR="00C532E4">
        <w:rPr>
          <w:rFonts w:ascii="Times New Roman" w:hAnsi="Times New Roman" w:cs="Times New Roman"/>
        </w:rPr>
        <w:t>L</w:t>
      </w:r>
      <w:r w:rsidRPr="007F006E">
        <w:rPr>
          <w:rFonts w:ascii="Times New Roman" w:hAnsi="Times New Roman" w:cs="Times New Roman"/>
        </w:rPr>
        <w:t xml:space="preserve">abels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5B44EC"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7F006E">
        <w:rPr>
          <w:rFonts w:ascii="Times New Roman" w:hAnsi="Times New Roman" w:cs="Times New Roman"/>
        </w:rPr>
        <w:t>.</w:t>
      </w:r>
    </w:p>
    <w:p w:rsidR="005B44EC" w:rsidRPr="007F006E" w:rsidRDefault="005B44EC" w:rsidP="006558AD">
      <w:pPr>
        <w:shd w:val="clear" w:color="auto" w:fill="FFFFFF"/>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5"/>
        <w:gridCol w:w="1075"/>
        <w:gridCol w:w="1164"/>
      </w:tblGrid>
      <w:tr w:rsidR="004436D6" w:rsidRPr="007F006E" w:rsidTr="005B44EC">
        <w:trPr>
          <w:trHeight w:val="368"/>
          <w:jc w:val="center"/>
        </w:trPr>
        <w:tc>
          <w:tcPr>
            <w:tcW w:w="1075" w:type="dxa"/>
            <w:vMerge w:val="restart"/>
            <w:vAlign w:val="center"/>
          </w:tcPr>
          <w:p w:rsidR="004436D6" w:rsidRPr="007F006E" w:rsidRDefault="004436D6" w:rsidP="005B44EC">
            <w:pPr>
              <w:spacing w:line="360" w:lineRule="auto"/>
              <w:jc w:val="center"/>
              <w:rPr>
                <w:rFonts w:ascii="Times New Roman" w:hAnsi="Times New Roman" w:cs="Times New Roman"/>
              </w:rPr>
            </w:pPr>
            <w:r w:rsidRPr="007F006E">
              <w:rPr>
                <w:rFonts w:ascii="Times New Roman" w:hAnsi="Times New Roman" w:cs="Times New Roman"/>
              </w:rPr>
              <w:t>Actual</w:t>
            </w:r>
          </w:p>
        </w:tc>
        <w:tc>
          <w:tcPr>
            <w:tcW w:w="2239" w:type="dxa"/>
            <w:gridSpan w:val="2"/>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Predicted</w:t>
            </w:r>
          </w:p>
        </w:tc>
      </w:tr>
      <w:tr w:rsidR="004436D6" w:rsidRPr="007F006E" w:rsidTr="005B44EC">
        <w:trPr>
          <w:trHeight w:val="368"/>
          <w:jc w:val="center"/>
        </w:trPr>
        <w:tc>
          <w:tcPr>
            <w:tcW w:w="1075" w:type="dxa"/>
            <w:vMerge/>
            <w:vAlign w:val="center"/>
          </w:tcPr>
          <w:p w:rsidR="004436D6" w:rsidRPr="007F006E" w:rsidRDefault="004436D6" w:rsidP="005B44EC">
            <w:pPr>
              <w:jc w:val="center"/>
              <w:rPr>
                <w:rFonts w:ascii="Times New Roman" w:hAnsi="Times New Roman" w:cs="Times New Roman"/>
              </w:rPr>
            </w:pP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Positive</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Negative</w:t>
            </w:r>
          </w:p>
        </w:tc>
      </w:tr>
      <w:tr w:rsidR="004436D6" w:rsidRPr="007F006E" w:rsidTr="005B44EC">
        <w:trPr>
          <w:trHeight w:val="368"/>
          <w:jc w:val="center"/>
        </w:trPr>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Positive</w:t>
            </w: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5 (TP)</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2 (FN)</w:t>
            </w:r>
          </w:p>
        </w:tc>
      </w:tr>
      <w:tr w:rsidR="004436D6" w:rsidRPr="007F006E" w:rsidTr="005B44EC">
        <w:trPr>
          <w:trHeight w:val="368"/>
          <w:jc w:val="center"/>
        </w:trPr>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Negative</w:t>
            </w:r>
          </w:p>
        </w:tc>
        <w:tc>
          <w:tcPr>
            <w:tcW w:w="1075"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2 (FP)</w:t>
            </w:r>
          </w:p>
        </w:tc>
        <w:tc>
          <w:tcPr>
            <w:tcW w:w="1164" w:type="dxa"/>
            <w:vAlign w:val="center"/>
          </w:tcPr>
          <w:p w:rsidR="004436D6" w:rsidRPr="007F006E" w:rsidRDefault="004436D6" w:rsidP="005B44EC">
            <w:pPr>
              <w:jc w:val="center"/>
              <w:rPr>
                <w:rFonts w:ascii="Times New Roman" w:hAnsi="Times New Roman" w:cs="Times New Roman"/>
              </w:rPr>
            </w:pPr>
            <w:r w:rsidRPr="007F006E">
              <w:rPr>
                <w:rFonts w:ascii="Times New Roman" w:hAnsi="Times New Roman" w:cs="Times New Roman"/>
              </w:rPr>
              <w:t>1 (TN)</w:t>
            </w:r>
          </w:p>
        </w:tc>
      </w:tr>
    </w:tbl>
    <w:p w:rsidR="004436D6" w:rsidRPr="007F006E" w:rsidRDefault="004436D6" w:rsidP="006558AD">
      <w:pPr>
        <w:shd w:val="clear" w:color="auto" w:fill="FFFFFF"/>
        <w:jc w:val="both"/>
        <w:rPr>
          <w:rFonts w:ascii="Times New Roman" w:hAnsi="Times New Roman" w:cs="Times New Roman"/>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Table 2.10: Confusion </w:t>
      </w:r>
      <w:r w:rsidR="00FF0221">
        <w:rPr>
          <w:rFonts w:ascii="Times New Roman" w:hAnsi="Times New Roman" w:cs="Times New Roman"/>
        </w:rPr>
        <w:t>m</w:t>
      </w:r>
      <w:r w:rsidRPr="007F006E">
        <w:rPr>
          <w:rFonts w:ascii="Times New Roman" w:hAnsi="Times New Roman" w:cs="Times New Roman"/>
        </w:rPr>
        <w:t>atrix for sentiment classif</w:t>
      </w:r>
      <w:r w:rsidR="009B4625">
        <w:rPr>
          <w:rFonts w:ascii="Times New Roman" w:hAnsi="Times New Roman" w:cs="Times New Roman"/>
        </w:rPr>
        <w:t>i</w:t>
      </w:r>
      <w:r w:rsidRPr="007F006E">
        <w:rPr>
          <w:rFonts w:ascii="Times New Roman" w:hAnsi="Times New Roman" w:cs="Times New Roman"/>
        </w:rPr>
        <w:t>cation of positive (1) and negative (</w:t>
      </w:r>
      <w:r w:rsidRPr="00A3333C">
        <w:rPr>
          <w:rFonts w:ascii="Times New Roman" w:hAnsi="Times New Roman" w:cs="Times New Roman"/>
          <w:highlight w:val="yellow"/>
        </w:rPr>
        <w:t>-1</w:t>
      </w:r>
      <w:r w:rsidRPr="007F006E">
        <w:rPr>
          <w:rFonts w:ascii="Times New Roman" w:hAnsi="Times New Roman" w:cs="Times New Roman"/>
        </w:rPr>
        <w:t xml:space="preserve">) sentiments for ten sentences. We construct this from expected labels </w:t>
      </w:r>
      <w:r w:rsidRPr="007F006E">
        <w:rPr>
          <w:rFonts w:ascii="Times New Roman" w:hAnsi="Times New Roman" w:cs="Times New Roman"/>
          <w:i/>
          <w:iCs/>
          <w:lang w:val="fr-FR"/>
        </w:rPr>
        <w:t>y</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and predicted labels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sid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005B44EC" w:rsidRPr="009B4625">
        <w:rPr>
          <w:rFonts w:ascii="Times New Roman" w:hAnsi="Times New Roman" w:cs="Times New Roman"/>
        </w:rPr>
        <w:t>–</w:t>
      </w:r>
      <w:r w:rsidRPr="009B4625">
        <w:rPr>
          <w:rFonts w:ascii="Times New Roman" w:hAnsi="Times New Roman" w:cs="Times New Roman"/>
        </w:rPr>
        <w:t>1]</w:t>
      </w:r>
      <w:r w:rsidRPr="007F006E">
        <w:rPr>
          <w:rFonts w:ascii="Times New Roman" w:hAnsi="Times New Roman" w:cs="Times New Roman"/>
        </w:rPr>
        <w:t>. The tabulations follow from mapping in Table 2.9.</w:t>
      </w:r>
    </w:p>
    <w:p w:rsidR="00A3333C" w:rsidRDefault="00A3333C" w:rsidP="006558AD">
      <w:pPr>
        <w:shd w:val="clear" w:color="auto" w:fill="FFFFFF"/>
        <w:jc w:val="both"/>
        <w:rPr>
          <w:rFonts w:ascii="Times New Roman" w:hAnsi="Times New Roman" w:cs="Times New Roman"/>
          <w:b/>
          <w:bCs/>
        </w:rPr>
      </w:pPr>
      <w:bookmarkStart w:id="47" w:name="bookmark61"/>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R</w:t>
      </w:r>
      <w:bookmarkEnd w:id="47"/>
      <w:r w:rsidRPr="007F006E">
        <w:rPr>
          <w:rFonts w:ascii="Times New Roman" w:hAnsi="Times New Roman" w:cs="Times New Roman"/>
          <w:b/>
          <w:bCs/>
        </w:rPr>
        <w:t>ecall</w:t>
      </w:r>
      <w:r w:rsidR="00EC17D0">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On the other hand, looking at the actual/expected positive samples, recall measures the number of times we correctly predicted the positive class. </w:t>
      </w:r>
      <w:r w:rsidR="006C578C">
        <w:rPr>
          <w:rFonts w:ascii="Times New Roman" w:hAnsi="Times New Roman" w:cs="Times New Roman"/>
        </w:rPr>
        <w:t>The confusion matrix can be mapped using</w:t>
      </w:r>
      <w:r w:rsidRPr="007F006E">
        <w:rPr>
          <w:rFonts w:ascii="Times New Roman" w:hAnsi="Times New Roman" w:cs="Times New Roman"/>
        </w:rPr>
        <w:t xml:space="preserve"> Equation </w:t>
      </w:r>
      <w:r w:rsidR="00F5085D">
        <w:rPr>
          <w:rFonts w:ascii="Times New Roman" w:hAnsi="Times New Roman" w:cs="Times New Roman"/>
        </w:rPr>
        <w:t>(</w:t>
      </w:r>
      <w:r w:rsidR="00EC17D0">
        <w:rPr>
          <w:rFonts w:ascii="Times New Roman" w:hAnsi="Times New Roman" w:cs="Times New Roman"/>
        </w:rPr>
        <w:t>2.</w:t>
      </w:r>
      <w:r w:rsidRPr="007F006E">
        <w:rPr>
          <w:rFonts w:ascii="Times New Roman" w:hAnsi="Times New Roman" w:cs="Times New Roman"/>
        </w:rPr>
        <w:t>29</w:t>
      </w:r>
      <w:r w:rsidR="00F5085D">
        <w:rPr>
          <w:rFonts w:ascii="Times New Roman" w:hAnsi="Times New Roman" w:cs="Times New Roman"/>
        </w:rPr>
        <w:t>)</w:t>
      </w:r>
      <w:r w:rsidRPr="007F006E">
        <w:rPr>
          <w:rFonts w:ascii="Times New Roman" w:hAnsi="Times New Roman" w:cs="Times New Roman"/>
        </w:rPr>
        <w:t>.</w:t>
      </w:r>
    </w:p>
    <w:p w:rsidR="004436D6" w:rsidRPr="007F006E" w:rsidRDefault="003241FB" w:rsidP="00C11808">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lang w:val="en-US"/>
        </w:rPr>
        <w:drawing>
          <wp:inline distT="0" distB="0" distL="0" distR="0">
            <wp:extent cx="723265" cy="35750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4"/>
                    <a:srcRect/>
                    <a:stretch>
                      <a:fillRect/>
                    </a:stretch>
                  </pic:blipFill>
                  <pic:spPr bwMode="auto">
                    <a:xfrm>
                      <a:off x="0" y="0"/>
                      <a:ext cx="723265" cy="357505"/>
                    </a:xfrm>
                    <a:prstGeom prst="rect">
                      <a:avLst/>
                    </a:prstGeom>
                    <a:noFill/>
                    <a:ln w="9525">
                      <a:noFill/>
                      <a:miter lim="800000"/>
                      <a:headEnd/>
                      <a:tailEnd/>
                    </a:ln>
                  </pic:spPr>
                </pic:pic>
              </a:graphicData>
            </a:graphic>
          </wp:inline>
        </w:drawing>
      </w:r>
      <w:r w:rsidR="004436D6" w:rsidRPr="007F006E">
        <w:rPr>
          <w:rFonts w:ascii="Times New Roman" w:hAnsi="Times New Roman" w:cs="Times New Roman"/>
          <w:iCs/>
          <w:lang w:val="da-DK"/>
        </w:rPr>
        <w:tab/>
      </w:r>
      <w:r w:rsidR="004436D6" w:rsidRPr="007F006E">
        <w:rPr>
          <w:rFonts w:ascii="Times New Roman" w:hAnsi="Times New Roman" w:cs="Times New Roman"/>
        </w:rPr>
        <w:t>(</w:t>
      </w:r>
      <w:r w:rsidR="00EC17D0">
        <w:rPr>
          <w:rFonts w:ascii="Times New Roman" w:hAnsi="Times New Roman" w:cs="Times New Roman"/>
        </w:rPr>
        <w:t>2.</w:t>
      </w:r>
      <w:r w:rsidR="004436D6" w:rsidRPr="007F006E">
        <w:rPr>
          <w:rFonts w:ascii="Times New Roman" w:hAnsi="Times New Roman" w:cs="Times New Roman"/>
        </w:rPr>
        <w:t>29)</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Precision vs Recall</w:t>
      </w:r>
      <w:r w:rsidR="00EC17D0">
        <w:rPr>
          <w:rFonts w:ascii="Times New Roman" w:hAnsi="Times New Roman" w:cs="Times New Roman"/>
          <w:b/>
          <w:bCs/>
        </w:rPr>
        <w:t xml:space="preserve">. </w:t>
      </w:r>
      <w:r w:rsidRPr="007F006E">
        <w:rPr>
          <w:rFonts w:ascii="Times New Roman" w:hAnsi="Times New Roman" w:cs="Times New Roman"/>
          <w:b/>
          <w:bCs/>
        </w:rPr>
        <w:t xml:space="preserve"> </w:t>
      </w:r>
      <w:r w:rsidRPr="007F006E">
        <w:rPr>
          <w:rFonts w:ascii="Times New Roman" w:hAnsi="Times New Roman" w:cs="Times New Roman"/>
        </w:rPr>
        <w:t xml:space="preserve">We note from Equations </w:t>
      </w:r>
      <w:r w:rsidR="00F5085D">
        <w:rPr>
          <w:rFonts w:ascii="Times New Roman" w:hAnsi="Times New Roman" w:cs="Times New Roman"/>
        </w:rPr>
        <w:t>(</w:t>
      </w:r>
      <w:r w:rsidR="00EC17D0">
        <w:rPr>
          <w:rFonts w:ascii="Times New Roman" w:hAnsi="Times New Roman" w:cs="Times New Roman"/>
        </w:rPr>
        <w:t>2.</w:t>
      </w:r>
      <w:r w:rsidRPr="007F006E">
        <w:rPr>
          <w:rFonts w:ascii="Times New Roman" w:hAnsi="Times New Roman" w:cs="Times New Roman"/>
        </w:rPr>
        <w:t>28</w:t>
      </w:r>
      <w:r w:rsidR="00F5085D">
        <w:rPr>
          <w:rFonts w:ascii="Times New Roman" w:hAnsi="Times New Roman" w:cs="Times New Roman"/>
        </w:rPr>
        <w:t>)</w:t>
      </w:r>
      <w:r w:rsidRPr="007F006E">
        <w:rPr>
          <w:rFonts w:ascii="Times New Roman" w:hAnsi="Times New Roman" w:cs="Times New Roman"/>
        </w:rPr>
        <w:t xml:space="preserve"> and </w:t>
      </w:r>
      <w:r w:rsidR="00F5085D">
        <w:rPr>
          <w:rFonts w:ascii="Times New Roman" w:hAnsi="Times New Roman" w:cs="Times New Roman"/>
        </w:rPr>
        <w:t>(</w:t>
      </w:r>
      <w:r w:rsidR="00EC17D0">
        <w:rPr>
          <w:rFonts w:ascii="Times New Roman" w:hAnsi="Times New Roman" w:cs="Times New Roman"/>
        </w:rPr>
        <w:t>2.</w:t>
      </w:r>
      <w:r w:rsidRPr="007F006E">
        <w:rPr>
          <w:rFonts w:ascii="Times New Roman" w:hAnsi="Times New Roman" w:cs="Times New Roman"/>
        </w:rPr>
        <w:t>29</w:t>
      </w:r>
      <w:r w:rsidR="00F5085D">
        <w:rPr>
          <w:rFonts w:ascii="Times New Roman" w:hAnsi="Times New Roman" w:cs="Times New Roman"/>
        </w:rPr>
        <w:t>)</w:t>
      </w:r>
      <w:r w:rsidRPr="007F006E">
        <w:rPr>
          <w:rFonts w:ascii="Times New Roman" w:hAnsi="Times New Roman" w:cs="Times New Roman"/>
        </w:rPr>
        <w:t xml:space="preserve"> that the main difference in precision and recall is dictated by the type of erroneous outputs that are accounted for. In the case of precision, we place higher importance on </w:t>
      </w:r>
      <w:r w:rsidRPr="007F006E">
        <w:rPr>
          <w:rFonts w:ascii="Times New Roman" w:hAnsi="Times New Roman" w:cs="Times New Roman"/>
          <w:lang w:val="de-DE"/>
        </w:rPr>
        <w:t xml:space="preserve">FPs. </w:t>
      </w:r>
      <w:r w:rsidRPr="007F006E">
        <w:rPr>
          <w:rFonts w:ascii="Times New Roman" w:hAnsi="Times New Roman" w:cs="Times New Roman"/>
        </w:rPr>
        <w:t xml:space="preserve">Consider the case of spam detection. If the emails keep getting falsely classified as safe/positive, then the user will be inundated with spam instead of useful information. Meanwhile, in the case of a recall, we place higher importance on </w:t>
      </w:r>
      <w:r w:rsidRPr="007F006E">
        <w:rPr>
          <w:rFonts w:ascii="Times New Roman" w:hAnsi="Times New Roman" w:cs="Times New Roman"/>
          <w:lang w:val="nb-NO"/>
        </w:rPr>
        <w:t xml:space="preserve">FNs. </w:t>
      </w:r>
      <w:r w:rsidRPr="007F006E">
        <w:rPr>
          <w:rFonts w:ascii="Times New Roman" w:hAnsi="Times New Roman" w:cs="Times New Roman"/>
        </w:rPr>
        <w:t xml:space="preserve">Consider the case of medical testing, where a positive test means a disease is detected. Failing to detect the disease </w:t>
      </w:r>
      <w:r w:rsidRPr="007F006E">
        <w:rPr>
          <w:rFonts w:ascii="Times New Roman" w:hAnsi="Times New Roman" w:cs="Times New Roman"/>
          <w:lang w:val="da-DK"/>
        </w:rPr>
        <w:t xml:space="preserve">(FN </w:t>
      </w:r>
      <w:r w:rsidRPr="007F006E">
        <w:rPr>
          <w:rFonts w:ascii="Times New Roman" w:hAnsi="Times New Roman" w:cs="Times New Roman"/>
        </w:rPr>
        <w:t xml:space="preserve">when it should have been positive) can cost human life. In any given experimental setup, precision and recall will be a tug-of-war, as reducing </w:t>
      </w:r>
      <w:r w:rsidRPr="007F006E">
        <w:rPr>
          <w:rFonts w:ascii="Times New Roman" w:hAnsi="Times New Roman" w:cs="Times New Roman"/>
          <w:lang w:val="da-DK"/>
        </w:rPr>
        <w:t xml:space="preserve">FN </w:t>
      </w:r>
      <w:r w:rsidRPr="007F006E">
        <w:rPr>
          <w:rFonts w:ascii="Times New Roman" w:hAnsi="Times New Roman" w:cs="Times New Roman"/>
        </w:rPr>
        <w:t xml:space="preserve">can impact </w:t>
      </w:r>
      <w:r w:rsidRPr="007F006E">
        <w:rPr>
          <w:rFonts w:ascii="Times New Roman" w:hAnsi="Times New Roman" w:cs="Times New Roman"/>
          <w:lang w:val="sv-SE"/>
        </w:rPr>
        <w:t xml:space="preserve">FP </w:t>
      </w:r>
      <w:r w:rsidRPr="007F006E">
        <w:rPr>
          <w:rFonts w:ascii="Times New Roman" w:hAnsi="Times New Roman" w:cs="Times New Roman"/>
        </w:rPr>
        <w:t xml:space="preserve">and vice-versa, and which metric is </w:t>
      </w:r>
      <w:r w:rsidR="006C578C">
        <w:rPr>
          <w:rFonts w:ascii="Times New Roman" w:hAnsi="Times New Roman" w:cs="Times New Roman"/>
        </w:rPr>
        <w:t>prioritised</w:t>
      </w:r>
      <w:r w:rsidR="006C578C" w:rsidRPr="007F006E">
        <w:rPr>
          <w:rFonts w:ascii="Times New Roman" w:hAnsi="Times New Roman" w:cs="Times New Roman"/>
        </w:rPr>
        <w:t xml:space="preserve"> </w:t>
      </w:r>
      <w:r w:rsidRPr="007F006E">
        <w:rPr>
          <w:rFonts w:ascii="Times New Roman" w:hAnsi="Times New Roman" w:cs="Times New Roman"/>
        </w:rPr>
        <w:t>depends on the task at hand.</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 xml:space="preserve">F1 </w:t>
      </w:r>
      <w:r w:rsidR="00EC17D0">
        <w:rPr>
          <w:rFonts w:ascii="Times New Roman" w:hAnsi="Times New Roman" w:cs="Times New Roman"/>
          <w:b/>
          <w:bCs/>
        </w:rPr>
        <w:t>S</w:t>
      </w:r>
      <w:r w:rsidRPr="007F006E">
        <w:rPr>
          <w:rFonts w:ascii="Times New Roman" w:hAnsi="Times New Roman" w:cs="Times New Roman"/>
          <w:b/>
          <w:bCs/>
        </w:rPr>
        <w:t>core</w:t>
      </w:r>
      <w:r w:rsidR="00EC17D0">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For most use cases, we rather prefer to look at a single metric that considers both precision and recall. Here, </w:t>
      </w:r>
      <w:r w:rsidR="006C578C">
        <w:rPr>
          <w:rFonts w:ascii="Times New Roman" w:hAnsi="Times New Roman" w:cs="Times New Roman"/>
        </w:rPr>
        <w:t xml:space="preserve">the </w:t>
      </w:r>
      <w:r w:rsidRPr="007F006E">
        <w:rPr>
          <w:rFonts w:ascii="Times New Roman" w:hAnsi="Times New Roman" w:cs="Times New Roman"/>
        </w:rPr>
        <w:t>F1 score comes into play. It is simply a harmonic mean of precision and recall as follows: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Another advantage of the F1 score over other metrics is its ability to account for class imbalance, therefore providing a more holistic measure of model performance.</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2.13</w:t>
      </w:r>
      <w:r w:rsidR="002162DC">
        <w:rPr>
          <w:rFonts w:ascii="Times New Roman" w:hAnsi="Times New Roman" w:cs="Times New Roman"/>
          <w:b/>
          <w:bCs/>
        </w:rPr>
        <w:t xml:space="preserve"> </w:t>
      </w:r>
      <w:r w:rsidRPr="007F006E">
        <w:rPr>
          <w:rFonts w:ascii="Times New Roman" w:hAnsi="Times New Roman" w:cs="Times New Roman"/>
          <w:b/>
          <w:bCs/>
        </w:rPr>
        <w:t>Summary</w:t>
      </w:r>
    </w:p>
    <w:p w:rsidR="004436D6" w:rsidRPr="007F006E" w:rsidRDefault="004436D6" w:rsidP="00133A4B">
      <w:pPr>
        <w:shd w:val="clear" w:color="auto" w:fill="FFFFFF"/>
        <w:jc w:val="both"/>
        <w:rPr>
          <w:rFonts w:ascii="Times New Roman" w:hAnsi="Times New Roman" w:cs="Times New Roman"/>
        </w:rPr>
      </w:pPr>
      <w:r w:rsidRPr="007F006E">
        <w:rPr>
          <w:rFonts w:ascii="Times New Roman" w:hAnsi="Times New Roman" w:cs="Times New Roman"/>
        </w:rPr>
        <w:t xml:space="preserve">In this chapter, we explored some of the fundamental concepts of NLP and neural networks necessary for understanding the more advanced topics covered later in the book. We began by discussing the motivation behind processing information conveyed through natural language, focusing on how a word is structured using morphological knowledge. We then reviewed the essential steps of the NLP pipeline and examined various </w:t>
      </w:r>
      <w:r w:rsidRPr="007F006E">
        <w:rPr>
          <w:rFonts w:ascii="Times New Roman" w:hAnsi="Times New Roman" w:cs="Times New Roman"/>
        </w:rPr>
        <w:lastRenderedPageBreak/>
        <w:t xml:space="preserve">preprocessing techniques such as stemming, </w:t>
      </w:r>
      <w:r w:rsidR="00602946">
        <w:rPr>
          <w:rFonts w:ascii="Times New Roman" w:hAnsi="Times New Roman" w:cs="Times New Roman"/>
        </w:rPr>
        <w:t>lemmatisation</w:t>
      </w:r>
      <w:r w:rsidRPr="007F006E">
        <w:rPr>
          <w:rFonts w:ascii="Times New Roman" w:hAnsi="Times New Roman" w:cs="Times New Roman"/>
        </w:rPr>
        <w:t xml:space="preserve">, and </w:t>
      </w:r>
      <w:r w:rsidR="00602946">
        <w:rPr>
          <w:rFonts w:ascii="Times New Roman" w:hAnsi="Times New Roman" w:cs="Times New Roman"/>
        </w:rPr>
        <w:t>tokenisation</w:t>
      </w:r>
      <w:r w:rsidRPr="007F006E">
        <w:rPr>
          <w:rFonts w:ascii="Times New Roman" w:hAnsi="Times New Roman" w:cs="Times New Roman"/>
        </w:rPr>
        <w:t>. Additionally, we explored the syntax and semantics of language before introducing core ideas related to language models and word/sentence representation techniques.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To motivate the use of </w:t>
      </w:r>
      <w:r w:rsidRPr="007F006E">
        <w:rPr>
          <w:rFonts w:ascii="Times New Roman" w:hAnsi="Times New Roman" w:cs="Times New Roman"/>
          <w:i/>
          <w:iCs/>
          <w:lang w:val="da-DK"/>
        </w:rPr>
        <w:t>n</w:t>
      </w:r>
      <w:r w:rsidRPr="007F006E">
        <w:rPr>
          <w:rFonts w:ascii="Times New Roman" w:hAnsi="Times New Roman" w:cs="Times New Roman"/>
        </w:rPr>
        <w:t xml:space="preserve">-dimensional feature vectors for sentiment analysis, we introduced the concept of neural networks. Given that neural networks are the foundation of modern NLP, this chapter provided an overview of the fundamental aspects of neural networks. We discussed perceptrons and their limitations, which led to the development of multi-layer perceptrons and the concept of deep neural networks. The chapter also covered training neural networks via backpropagation, the basics of activation functions, and the role of various </w:t>
      </w:r>
      <w:r w:rsidRPr="007F006E">
        <w:rPr>
          <w:rFonts w:ascii="Times New Roman" w:hAnsi="Times New Roman" w:cs="Times New Roman"/>
          <w:lang w:val="de-DE"/>
        </w:rPr>
        <w:t xml:space="preserve">hyperparameters </w:t>
      </w:r>
      <w:r w:rsidRPr="007F006E">
        <w:rPr>
          <w:rFonts w:ascii="Times New Roman" w:hAnsi="Times New Roman" w:cs="Times New Roman"/>
        </w:rPr>
        <w:t>that can impact the training process. Furthermore, we outlined scenarios where a model might encounter vanishing or exploding gradient problems and how these issues can be mitigated. The chapter concluded with an introduction to evaluation metrics commonly used in classification tasks.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In the following chapters, we will build upon the concepts of word associations, neural networks, and </w:t>
      </w:r>
      <w:r w:rsidRPr="007F006E">
        <w:rPr>
          <w:rFonts w:ascii="Times New Roman" w:hAnsi="Times New Roman" w:cs="Times New Roman"/>
          <w:i/>
          <w:iCs/>
          <w:lang w:val="da-DK"/>
        </w:rPr>
        <w:t>n</w:t>
      </w:r>
      <w:r w:rsidRPr="007F006E">
        <w:rPr>
          <w:rFonts w:ascii="Times New Roman" w:hAnsi="Times New Roman" w:cs="Times New Roman"/>
        </w:rPr>
        <w:t>-grams to develop more sophisticated representations and language models that go beyond the bag-of-words approach.</w:t>
      </w: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Additional Resources</w:t>
      </w:r>
    </w:p>
    <w:p w:rsidR="004436D6" w:rsidRDefault="004436D6" w:rsidP="006558AD">
      <w:pPr>
        <w:shd w:val="clear" w:color="auto" w:fill="FFFFFF"/>
        <w:jc w:val="both"/>
        <w:rPr>
          <w:rFonts w:ascii="Times New Roman" w:hAnsi="Times New Roman" w:cs="Times New Roman"/>
          <w:b/>
          <w:bCs/>
        </w:rPr>
      </w:pPr>
      <w:r w:rsidRPr="007F006E">
        <w:rPr>
          <w:rFonts w:ascii="Times New Roman" w:hAnsi="Times New Roman" w:cs="Times New Roman"/>
          <w:b/>
          <w:bCs/>
        </w:rPr>
        <w:t>Important Articles</w:t>
      </w:r>
    </w:p>
    <w:p w:rsidR="00556082" w:rsidRDefault="00556082" w:rsidP="00556082">
      <w:pPr>
        <w:numPr>
          <w:ilvl w:val="0"/>
          <w:numId w:val="70"/>
        </w:numPr>
        <w:shd w:val="clear" w:color="auto" w:fill="FFFFFF"/>
        <w:tabs>
          <w:tab w:val="left" w:pos="610"/>
        </w:tabs>
        <w:jc w:val="both"/>
        <w:rPr>
          <w:rFonts w:ascii="Times New Roman" w:hAnsi="Times New Roman" w:cs="Times New Roman"/>
        </w:rPr>
      </w:pPr>
      <w:r w:rsidRPr="007F006E">
        <w:rPr>
          <w:rFonts w:ascii="Times New Roman" w:hAnsi="Times New Roman" w:cs="Times New Roman"/>
        </w:rPr>
        <w:t xml:space="preserve">A Survey of Surveys (NLP &amp; ML): </w:t>
      </w:r>
      <w:hyperlink r:id="rId55" w:history="1">
        <w:r w:rsidRPr="004B7EDC">
          <w:rPr>
            <w:rStyle w:val="Hyperlink"/>
            <w:rFonts w:ascii="Times New Roman" w:hAnsi="Times New Roman" w:cs="Times New Roman"/>
          </w:rPr>
          <w:t>https://github.com/NiuTrans/ABigSurvey</w:t>
        </w:r>
      </w:hyperlink>
      <w:r w:rsidRPr="0008686D">
        <w:rPr>
          <w:rFonts w:ascii="Times New Roman" w:hAnsi="Times New Roman" w:cs="Times New Roman"/>
        </w:rPr>
        <w:t>.</w:t>
      </w:r>
    </w:p>
    <w:p w:rsidR="00556082" w:rsidRPr="007F006E" w:rsidRDefault="00556082" w:rsidP="00556082">
      <w:pPr>
        <w:numPr>
          <w:ilvl w:val="0"/>
          <w:numId w:val="70"/>
        </w:numPr>
        <w:shd w:val="clear" w:color="auto" w:fill="FFFFFF"/>
        <w:tabs>
          <w:tab w:val="left" w:pos="610"/>
        </w:tabs>
        <w:jc w:val="both"/>
        <w:rPr>
          <w:rFonts w:ascii="Times New Roman" w:hAnsi="Times New Roman" w:cs="Times New Roman"/>
        </w:rPr>
      </w:pPr>
      <w:r w:rsidRPr="007F006E">
        <w:rPr>
          <w:rFonts w:ascii="Times New Roman" w:hAnsi="Times New Roman" w:cs="Times New Roman"/>
        </w:rPr>
        <w:t xml:space="preserve">Awesome NLP: </w:t>
      </w:r>
      <w:r w:rsidRPr="00133A4B">
        <w:rPr>
          <w:rFonts w:ascii="Times New Roman" w:hAnsi="Times New Roman" w:cs="Times New Roman"/>
        </w:rPr>
        <w:t>https://github.com/keon/awesome-nlp</w:t>
      </w:r>
      <w:r w:rsidRPr="007F006E">
        <w:rPr>
          <w:rFonts w:ascii="Times New Roman" w:hAnsi="Times New Roman" w:cs="Times New Roman"/>
        </w:rPr>
        <w:t>.</w:t>
      </w:r>
    </w:p>
    <w:p w:rsidR="00556082" w:rsidRPr="007F006E" w:rsidRDefault="00556082" w:rsidP="006558AD">
      <w:pPr>
        <w:shd w:val="clear" w:color="auto" w:fill="FFFFFF"/>
        <w:jc w:val="both"/>
        <w:rPr>
          <w:rFonts w:ascii="Times New Roman" w:hAnsi="Times New Roman" w:cs="Times New Roman"/>
        </w:rPr>
      </w:pPr>
    </w:p>
    <w:p w:rsidR="00D11B38" w:rsidRPr="00D11B38" w:rsidRDefault="00D11B38" w:rsidP="00D11B38">
      <w:pPr>
        <w:numPr>
          <w:ilvl w:val="0"/>
          <w:numId w:val="70"/>
        </w:numPr>
        <w:shd w:val="clear" w:color="auto" w:fill="FFFFFF"/>
        <w:tabs>
          <w:tab w:val="left" w:pos="610"/>
        </w:tabs>
        <w:jc w:val="both"/>
        <w:rPr>
          <w:rFonts w:ascii="Times New Roman" w:hAnsi="Times New Roman" w:cs="Times New Roman"/>
        </w:rPr>
      </w:pPr>
      <w:r>
        <w:rPr>
          <w:rFonts w:ascii="Times New Roman" w:hAnsi="Times New Roman" w:cs="Times New Roman"/>
        </w:rPr>
        <w:t>I</w:t>
      </w:r>
      <w:r w:rsidRPr="00D11B38">
        <w:rPr>
          <w:rFonts w:ascii="Times New Roman" w:hAnsi="Times New Roman" w:cs="Times New Roman"/>
        </w:rPr>
        <w:t>ntroduction to Linguistics: Akmajian et al. (2001)</w:t>
      </w:r>
    </w:p>
    <w:p w:rsidR="004436D6" w:rsidRDefault="004436D6" w:rsidP="00133A4B">
      <w:pPr>
        <w:numPr>
          <w:ilvl w:val="0"/>
          <w:numId w:val="70"/>
        </w:numPr>
        <w:shd w:val="clear" w:color="auto" w:fill="FFFFFF"/>
        <w:tabs>
          <w:tab w:val="left" w:pos="610"/>
        </w:tabs>
        <w:jc w:val="both"/>
        <w:rPr>
          <w:rFonts w:ascii="Times New Roman" w:hAnsi="Times New Roman" w:cs="Times New Roman"/>
        </w:rPr>
      </w:pPr>
      <w:r w:rsidRPr="007B6880">
        <w:rPr>
          <w:rFonts w:ascii="Times New Roman" w:hAnsi="Times New Roman" w:cs="Times New Roman"/>
          <w:lang w:val="it-IT"/>
        </w:rPr>
        <w:t xml:space="preserve">Mielke, </w:t>
      </w:r>
      <w:r w:rsidRPr="007F006E">
        <w:rPr>
          <w:rFonts w:ascii="Times New Roman" w:hAnsi="Times New Roman" w:cs="Times New Roman"/>
          <w:lang w:val="da-DK"/>
        </w:rPr>
        <w:t xml:space="preserve">Sabrina J., et al. </w:t>
      </w:r>
      <w:r w:rsidRPr="007F006E">
        <w:rPr>
          <w:rFonts w:ascii="Times New Roman" w:hAnsi="Times New Roman" w:cs="Times New Roman"/>
        </w:rPr>
        <w:t>“Between Words and Characters: A Brief History of Open-Vocabulary Modeling and Tokenization in NLP.” arXiv preprint arXiv:2112.10508 (2021).</w:t>
      </w:r>
    </w:p>
    <w:p w:rsidR="00556082" w:rsidRPr="007F006E" w:rsidRDefault="00556082" w:rsidP="00556082">
      <w:pPr>
        <w:numPr>
          <w:ilvl w:val="0"/>
          <w:numId w:val="70"/>
        </w:numPr>
        <w:shd w:val="clear" w:color="auto" w:fill="FFFFFF"/>
        <w:tabs>
          <w:tab w:val="left" w:pos="610"/>
        </w:tabs>
        <w:jc w:val="both"/>
        <w:rPr>
          <w:rFonts w:ascii="Times New Roman" w:hAnsi="Times New Roman" w:cs="Times New Roman"/>
        </w:rPr>
      </w:pPr>
      <w:r w:rsidRPr="007F006E">
        <w:rPr>
          <w:rFonts w:ascii="Times New Roman" w:hAnsi="Times New Roman" w:cs="Times New Roman"/>
          <w:lang w:val="da-DK"/>
        </w:rPr>
        <w:t xml:space="preserve">Min, </w:t>
      </w:r>
      <w:r w:rsidRPr="007F006E">
        <w:rPr>
          <w:rFonts w:ascii="Times New Roman" w:hAnsi="Times New Roman" w:cs="Times New Roman"/>
        </w:rPr>
        <w:t xml:space="preserve">Bonan, </w:t>
      </w:r>
      <w:r w:rsidRPr="007F006E">
        <w:rPr>
          <w:rFonts w:ascii="Times New Roman" w:hAnsi="Times New Roman" w:cs="Times New Roman"/>
          <w:lang w:val="da-DK"/>
        </w:rPr>
        <w:t xml:space="preserve">et al. </w:t>
      </w:r>
      <w:r w:rsidRPr="007F006E">
        <w:rPr>
          <w:rFonts w:ascii="Times New Roman" w:hAnsi="Times New Roman" w:cs="Times New Roman"/>
        </w:rPr>
        <w:t>“Recent advances in natural language processing via large pre-trained language models: A survey.” ACM Computing Surveys 56.2 (2023): 1-40.</w:t>
      </w:r>
    </w:p>
    <w:p w:rsidR="00556082" w:rsidRPr="007F006E" w:rsidRDefault="00556082" w:rsidP="00133A4B">
      <w:pPr>
        <w:numPr>
          <w:ilvl w:val="0"/>
          <w:numId w:val="70"/>
        </w:numPr>
        <w:shd w:val="clear" w:color="auto" w:fill="FFFFFF"/>
        <w:tabs>
          <w:tab w:val="left" w:pos="610"/>
        </w:tabs>
        <w:jc w:val="both"/>
        <w:rPr>
          <w:rFonts w:ascii="Times New Roman" w:hAnsi="Times New Roman" w:cs="Times New Roman"/>
        </w:rPr>
      </w:pPr>
    </w:p>
    <w:p w:rsidR="004436D6" w:rsidRDefault="004436D6" w:rsidP="00133A4B">
      <w:pPr>
        <w:numPr>
          <w:ilvl w:val="0"/>
          <w:numId w:val="70"/>
        </w:numPr>
        <w:shd w:val="clear" w:color="auto" w:fill="FFFFFF"/>
        <w:tabs>
          <w:tab w:val="left" w:pos="610"/>
        </w:tabs>
        <w:jc w:val="both"/>
        <w:rPr>
          <w:rFonts w:ascii="Times New Roman" w:hAnsi="Times New Roman" w:cs="Times New Roman"/>
        </w:rPr>
      </w:pPr>
      <w:r w:rsidRPr="007B6880">
        <w:rPr>
          <w:rFonts w:ascii="Times New Roman" w:hAnsi="Times New Roman" w:cs="Times New Roman"/>
          <w:lang w:val="it-IT"/>
        </w:rPr>
        <w:t xml:space="preserve">Otter, Daniel </w:t>
      </w:r>
      <w:r w:rsidRPr="007F006E">
        <w:rPr>
          <w:rFonts w:ascii="Times New Roman" w:hAnsi="Times New Roman" w:cs="Times New Roman"/>
          <w:b/>
          <w:lang w:val="da-DK"/>
        </w:rPr>
        <w:t>W</w:t>
      </w:r>
      <w:r w:rsidRPr="007F006E">
        <w:rPr>
          <w:rFonts w:ascii="Times New Roman" w:hAnsi="Times New Roman" w:cs="Times New Roman"/>
          <w:lang w:val="da-DK"/>
        </w:rPr>
        <w:t>., et al.</w:t>
      </w:r>
      <w:r w:rsidR="002162DC">
        <w:rPr>
          <w:rFonts w:ascii="Times New Roman" w:hAnsi="Times New Roman" w:cs="Times New Roman"/>
          <w:lang w:val="da-DK"/>
        </w:rPr>
        <w:t xml:space="preserve"> </w:t>
      </w:r>
      <w:r w:rsidRPr="007F006E">
        <w:rPr>
          <w:rFonts w:ascii="Times New Roman" w:hAnsi="Times New Roman" w:cs="Times New Roman"/>
        </w:rPr>
        <w:t>“A survey of the usages of deep learning for natural language processing.” IEEE transactions on neural networks and learning systems 32.2 (2020): 604-624.</w:t>
      </w:r>
    </w:p>
    <w:p w:rsidR="00556082" w:rsidRDefault="00556082" w:rsidP="00556082">
      <w:pPr>
        <w:numPr>
          <w:ilvl w:val="0"/>
          <w:numId w:val="70"/>
        </w:numPr>
        <w:shd w:val="clear" w:color="auto" w:fill="FFFFFF"/>
        <w:tabs>
          <w:tab w:val="left" w:pos="610"/>
        </w:tabs>
        <w:jc w:val="both"/>
        <w:rPr>
          <w:rFonts w:ascii="Times New Roman" w:hAnsi="Times New Roman" w:cs="Times New Roman"/>
        </w:rPr>
      </w:pPr>
      <w:r w:rsidRPr="00D11B38">
        <w:rPr>
          <w:rFonts w:ascii="Times New Roman" w:hAnsi="Times New Roman" w:cs="Times New Roman"/>
        </w:rPr>
        <w:t>Pattern Recognition and Machine Learning: Bishop (2006</w:t>
      </w:r>
      <w:r>
        <w:rPr>
          <w:rFonts w:ascii="Times New Roman" w:hAnsi="Times New Roman" w:cs="Times New Roman"/>
        </w:rPr>
        <w:t>)</w:t>
      </w:r>
    </w:p>
    <w:p w:rsidR="00556082" w:rsidRPr="007F006E" w:rsidRDefault="00556082" w:rsidP="00133A4B">
      <w:pPr>
        <w:numPr>
          <w:ilvl w:val="0"/>
          <w:numId w:val="70"/>
        </w:numPr>
        <w:shd w:val="clear" w:color="auto" w:fill="FFFFFF"/>
        <w:tabs>
          <w:tab w:val="left" w:pos="610"/>
        </w:tabs>
        <w:jc w:val="both"/>
        <w:rPr>
          <w:rFonts w:ascii="Times New Roman" w:hAnsi="Times New Roman" w:cs="Times New Roman"/>
        </w:rPr>
      </w:pPr>
    </w:p>
    <w:p w:rsidR="00A3333C" w:rsidRDefault="00A3333C" w:rsidP="006558AD">
      <w:pPr>
        <w:shd w:val="clear" w:color="auto" w:fill="FFFFFF"/>
        <w:jc w:val="both"/>
        <w:rPr>
          <w:rFonts w:ascii="Times New Roman" w:hAnsi="Times New Roman" w:cs="Times New Roman"/>
          <w:b/>
          <w:bCs/>
        </w:rPr>
      </w:pP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Visual Summary</w:t>
      </w:r>
    </w:p>
    <w:p w:rsidR="004436D6" w:rsidRPr="00133A4B" w:rsidRDefault="004436D6" w:rsidP="00133A4B">
      <w:pPr>
        <w:numPr>
          <w:ilvl w:val="0"/>
          <w:numId w:val="73"/>
        </w:numPr>
        <w:shd w:val="clear" w:color="auto" w:fill="FFFFFF"/>
        <w:tabs>
          <w:tab w:val="left" w:pos="610"/>
        </w:tabs>
        <w:jc w:val="both"/>
        <w:rPr>
          <w:rFonts w:ascii="Times New Roman" w:hAnsi="Times New Roman" w:cs="Times New Roman"/>
        </w:rPr>
      </w:pPr>
      <w:r w:rsidRPr="00133A4B">
        <w:rPr>
          <w:rFonts w:ascii="Times New Roman" w:hAnsi="Times New Roman" w:cs="Times New Roman"/>
        </w:rPr>
        <w:t>Dependency Parsing, Named Entity Recognition, Tokenization and Token Similarity</w:t>
      </w:r>
      <w:r w:rsidR="00133A4B">
        <w:rPr>
          <w:rFonts w:ascii="Times New Roman" w:hAnsi="Times New Roman" w:cs="Times New Roman"/>
        </w:rPr>
        <w:br/>
      </w:r>
      <w:r w:rsidR="00133A4B" w:rsidRPr="00133A4B">
        <w:t>https://huggingface.co/spaces/spacy/pipeline-visualizer#en_core_web_lg</w:t>
      </w:r>
    </w:p>
    <w:p w:rsidR="00772DA7" w:rsidRPr="00556082" w:rsidRDefault="00133A4B" w:rsidP="00133A4B">
      <w:pPr>
        <w:numPr>
          <w:ilvl w:val="0"/>
          <w:numId w:val="73"/>
        </w:numPr>
        <w:shd w:val="clear" w:color="auto" w:fill="FFFFFF"/>
        <w:tabs>
          <w:tab w:val="left" w:pos="610"/>
        </w:tabs>
        <w:jc w:val="both"/>
        <w:rPr>
          <w:rFonts w:ascii="Times New Roman" w:hAnsi="Times New Roman" w:cs="Times New Roman"/>
        </w:rPr>
      </w:pPr>
      <w:r w:rsidRPr="00133A4B">
        <w:rPr>
          <w:rFonts w:ascii="Times New Roman" w:hAnsi="Times New Roman" w:cs="Times New Roman"/>
        </w:rPr>
        <w:t xml:space="preserve">Deep Neural Network Architecture: </w:t>
      </w:r>
      <w:hyperlink r:id="rId56" w:history="1">
        <w:r w:rsidR="00556082" w:rsidRPr="004B7EDC">
          <w:rPr>
            <w:rStyle w:val="Hyperlink"/>
          </w:rPr>
          <w:t>https://playground.tensorflow.org/</w:t>
        </w:r>
      </w:hyperlink>
    </w:p>
    <w:p w:rsidR="00556082" w:rsidRPr="00133A4B" w:rsidRDefault="00556082" w:rsidP="00556082">
      <w:pPr>
        <w:numPr>
          <w:ilvl w:val="0"/>
          <w:numId w:val="73"/>
        </w:numPr>
        <w:shd w:val="clear" w:color="auto" w:fill="FFFFFF"/>
        <w:tabs>
          <w:tab w:val="left" w:pos="610"/>
        </w:tabs>
        <w:jc w:val="both"/>
        <w:rPr>
          <w:rFonts w:ascii="Times New Roman" w:hAnsi="Times New Roman" w:cs="Times New Roman"/>
        </w:rPr>
      </w:pPr>
      <w:r w:rsidRPr="00133A4B">
        <w:rPr>
          <w:rFonts w:ascii="Times New Roman" w:hAnsi="Times New Roman" w:cs="Times New Roman"/>
        </w:rPr>
        <w:t>Optimization with Gradient Descent</w:t>
      </w:r>
      <w:r>
        <w:rPr>
          <w:rFonts w:ascii="Times New Roman" w:hAnsi="Times New Roman" w:cs="Times New Roman"/>
        </w:rPr>
        <w:br/>
      </w:r>
      <w:r w:rsidRPr="00133A4B">
        <w:t>https://uclaacm.github.io/gradient-descent-visualiser/#playground</w:t>
      </w:r>
    </w:p>
    <w:p w:rsidR="00556082" w:rsidRDefault="00556082" w:rsidP="00133A4B">
      <w:pPr>
        <w:numPr>
          <w:ilvl w:val="0"/>
          <w:numId w:val="73"/>
        </w:numPr>
        <w:shd w:val="clear" w:color="auto" w:fill="FFFFFF"/>
        <w:tabs>
          <w:tab w:val="left" w:pos="610"/>
        </w:tabs>
        <w:jc w:val="both"/>
        <w:rPr>
          <w:rFonts w:ascii="Times New Roman" w:hAnsi="Times New Roman" w:cs="Times New Roman"/>
        </w:rPr>
      </w:pPr>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Exercises</w:t>
      </w: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True/False Questions</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Lemmati</w:t>
      </w:r>
      <w:r w:rsidR="00482EE7">
        <w:rPr>
          <w:rFonts w:ascii="Times New Roman" w:hAnsi="Times New Roman" w:cs="Times New Roman"/>
        </w:rPr>
        <w:t>s</w:t>
      </w:r>
      <w:r w:rsidRPr="007F006E">
        <w:rPr>
          <w:rFonts w:ascii="Times New Roman" w:hAnsi="Times New Roman" w:cs="Times New Roman"/>
        </w:rPr>
        <w:t xml:space="preserve">ation is </w:t>
      </w:r>
      <w:r w:rsidR="00602946">
        <w:rPr>
          <w:rFonts w:ascii="Times New Roman" w:hAnsi="Times New Roman" w:cs="Times New Roman"/>
        </w:rPr>
        <w:t xml:space="preserve">more </w:t>
      </w:r>
      <w:r w:rsidRPr="007F006E">
        <w:rPr>
          <w:rFonts w:ascii="Times New Roman" w:hAnsi="Times New Roman" w:cs="Times New Roman"/>
        </w:rPr>
        <w:t>computationally expensive than stemming.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 xml:space="preserve">The sigmoid activation function outputs a value between </w:t>
      </w:r>
      <w:r w:rsidRPr="00A3333C">
        <w:rPr>
          <w:rFonts w:ascii="Times New Roman" w:hAnsi="Times New Roman" w:cs="Times New Roman"/>
          <w:highlight w:val="yellow"/>
        </w:rPr>
        <w:t>-</w:t>
      </w:r>
      <w:r w:rsidRPr="007F006E">
        <w:rPr>
          <w:rFonts w:ascii="Times New Roman" w:hAnsi="Times New Roman" w:cs="Times New Roman"/>
        </w:rPr>
        <w:t>1 and 1.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SentencePiece does not require the input sequence to be pre-tokeni</w:t>
      </w:r>
      <w:r w:rsidR="00482EE7">
        <w:rPr>
          <w:rFonts w:ascii="Times New Roman" w:hAnsi="Times New Roman" w:cs="Times New Roman"/>
        </w:rPr>
        <w:t>s</w:t>
      </w:r>
      <w:r w:rsidRPr="007F006E">
        <w:rPr>
          <w:rFonts w:ascii="Times New Roman" w:hAnsi="Times New Roman" w:cs="Times New Roman"/>
        </w:rPr>
        <w:t>ed.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Multiplying the output of a linear unit with a scalar can introduce non-linearity. (True/False)</w:t>
      </w:r>
    </w:p>
    <w:p w:rsidR="004436D6" w:rsidRPr="007F006E" w:rsidRDefault="004436D6" w:rsidP="006558AD">
      <w:pPr>
        <w:numPr>
          <w:ilvl w:val="0"/>
          <w:numId w:val="9"/>
        </w:numPr>
        <w:shd w:val="clear" w:color="auto" w:fill="FFFFFF"/>
        <w:tabs>
          <w:tab w:val="left" w:pos="389"/>
        </w:tabs>
        <w:jc w:val="both"/>
        <w:rPr>
          <w:rFonts w:ascii="Times New Roman" w:hAnsi="Times New Roman" w:cs="Times New Roman"/>
        </w:rPr>
      </w:pPr>
      <w:r w:rsidRPr="007F006E">
        <w:rPr>
          <w:rFonts w:ascii="Times New Roman" w:hAnsi="Times New Roman" w:cs="Times New Roman"/>
        </w:rPr>
        <w:t>Dependency parsing focuses on identifying relationships between words based on the order in which they appear in a sentence. (True/False)</w:t>
      </w:r>
    </w:p>
    <w:p w:rsidR="00A3333C" w:rsidRDefault="00A3333C" w:rsidP="006558AD">
      <w:pPr>
        <w:shd w:val="clear" w:color="auto" w:fill="FFFFFF"/>
        <w:jc w:val="both"/>
        <w:rPr>
          <w:rFonts w:ascii="Times New Roman" w:hAnsi="Times New Roman" w:cs="Times New Roman"/>
          <w:b/>
          <w:bCs/>
          <w:i/>
          <w:i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Multiple Choice Questions</w:t>
      </w:r>
    </w:p>
    <w:p w:rsidR="004436D6" w:rsidRPr="007F006E" w:rsidRDefault="004436D6" w:rsidP="006558AD">
      <w:pPr>
        <w:shd w:val="clear" w:color="auto" w:fill="FFFFFF"/>
        <w:tabs>
          <w:tab w:val="left" w:pos="398"/>
          <w:tab w:val="left" w:pos="4267"/>
        </w:tabs>
        <w:jc w:val="both"/>
        <w:rPr>
          <w:rFonts w:ascii="Times New Roman" w:hAnsi="Times New Roman" w:cs="Times New Roman"/>
        </w:rPr>
      </w:pPr>
      <w:r w:rsidRPr="007F006E">
        <w:rPr>
          <w:rFonts w:ascii="Times New Roman" w:hAnsi="Times New Roman" w:cs="Times New Roman"/>
        </w:rPr>
        <w:t>1.</w:t>
      </w:r>
      <w:r w:rsidRPr="007F006E">
        <w:rPr>
          <w:rFonts w:ascii="Times New Roman" w:hAnsi="Times New Roman" w:cs="Times New Roman"/>
        </w:rPr>
        <w:tab/>
        <w:t>In dependency parsing, the</w:t>
      </w:r>
      <w:r w:rsidR="005142A7">
        <w:rPr>
          <w:rFonts w:ascii="Times New Roman" w:hAnsi="Times New Roman" w:cs="Times New Roman"/>
        </w:rPr>
        <w:t xml:space="preserve"> </w:t>
      </w:r>
      <w:r w:rsidRPr="007F006E">
        <w:rPr>
          <w:rFonts w:ascii="Times New Roman" w:hAnsi="Times New Roman" w:cs="Times New Roman"/>
        </w:rPr>
        <w:t>__________</w:t>
      </w:r>
      <w:r w:rsidR="005142A7">
        <w:rPr>
          <w:rFonts w:ascii="Times New Roman" w:hAnsi="Times New Roman" w:cs="Times New Roman"/>
        </w:rPr>
        <w:t xml:space="preserve"> </w:t>
      </w:r>
      <w:r w:rsidRPr="007F006E">
        <w:rPr>
          <w:rFonts w:ascii="Times New Roman" w:hAnsi="Times New Roman" w:cs="Times New Roman"/>
        </w:rPr>
        <w:t>is the main verb of the sentence.</w:t>
      </w:r>
    </w:p>
    <w:p w:rsidR="004436D6" w:rsidRPr="007F006E" w:rsidRDefault="004436D6" w:rsidP="006558AD">
      <w:pPr>
        <w:shd w:val="clear" w:color="auto" w:fill="FFFFFF"/>
        <w:tabs>
          <w:tab w:val="left" w:pos="3010"/>
          <w:tab w:val="left" w:pos="5554"/>
          <w:tab w:val="left" w:pos="8309"/>
        </w:tabs>
        <w:jc w:val="both"/>
        <w:rPr>
          <w:rFonts w:ascii="Times New Roman" w:hAnsi="Times New Roman" w:cs="Times New Roman"/>
        </w:rPr>
      </w:pPr>
      <w:r w:rsidRPr="007F006E">
        <w:rPr>
          <w:rFonts w:ascii="Times New Roman" w:hAnsi="Times New Roman" w:cs="Times New Roman"/>
        </w:rPr>
        <w:t>(a) Prime</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Root</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Lemma</w:t>
      </w:r>
      <w:r w:rsidRPr="007F006E">
        <w:rPr>
          <w:rFonts w:ascii="Times New Roman" w:hAnsi="Times New Roman" w:cs="Times New Roman"/>
        </w:rPr>
        <w:tab/>
        <w:t>(d) Stem</w:t>
      </w:r>
    </w:p>
    <w:p w:rsidR="004436D6" w:rsidRPr="007F006E" w:rsidRDefault="004436D6" w:rsidP="006558AD">
      <w:pPr>
        <w:shd w:val="clear" w:color="auto" w:fill="FFFFFF"/>
        <w:tabs>
          <w:tab w:val="left" w:pos="398"/>
          <w:tab w:val="left" w:pos="6941"/>
        </w:tabs>
        <w:jc w:val="both"/>
        <w:rPr>
          <w:rFonts w:ascii="Times New Roman" w:hAnsi="Times New Roman" w:cs="Times New Roman"/>
        </w:rPr>
      </w:pPr>
      <w:r w:rsidRPr="007F006E">
        <w:rPr>
          <w:rFonts w:ascii="Times New Roman" w:hAnsi="Times New Roman" w:cs="Times New Roman"/>
        </w:rPr>
        <w:t>2.</w:t>
      </w:r>
      <w:r w:rsidRPr="007F006E">
        <w:rPr>
          <w:rFonts w:ascii="Times New Roman" w:hAnsi="Times New Roman" w:cs="Times New Roman"/>
        </w:rPr>
        <w:tab/>
        <w:t>The study of the internal structure of words is called</w:t>
      </w:r>
      <w:r w:rsidR="005142A7">
        <w:rPr>
          <w:rFonts w:ascii="Times New Roman" w:hAnsi="Times New Roman" w:cs="Times New Roman"/>
        </w:rPr>
        <w:t xml:space="preserve"> </w:t>
      </w:r>
      <w:r w:rsidRPr="007F006E">
        <w:rPr>
          <w:rFonts w:ascii="Times New Roman" w:hAnsi="Times New Roman" w:cs="Times New Roman"/>
        </w:rPr>
        <w:t>__________.</w:t>
      </w:r>
    </w:p>
    <w:p w:rsidR="004436D6" w:rsidRPr="007F006E" w:rsidRDefault="004436D6" w:rsidP="006558AD">
      <w:pPr>
        <w:shd w:val="clear" w:color="auto" w:fill="FFFFFF"/>
        <w:tabs>
          <w:tab w:val="left" w:pos="2669"/>
          <w:tab w:val="left" w:pos="5400"/>
          <w:tab w:val="left" w:pos="7800"/>
        </w:tabs>
        <w:jc w:val="both"/>
        <w:rPr>
          <w:rFonts w:ascii="Times New Roman" w:hAnsi="Times New Roman" w:cs="Times New Roman"/>
        </w:rPr>
      </w:pPr>
      <w:r w:rsidRPr="007F006E">
        <w:rPr>
          <w:rFonts w:ascii="Times New Roman" w:hAnsi="Times New Roman" w:cs="Times New Roman"/>
        </w:rPr>
        <w:t>(a) Etymology</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Sociolinguistics</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Morphology</w:t>
      </w:r>
      <w:r w:rsidRPr="007F006E">
        <w:rPr>
          <w:rFonts w:ascii="Times New Roman" w:hAnsi="Times New Roman" w:cs="Times New Roman"/>
        </w:rPr>
        <w:tab/>
        <w:t>(d) Phonology</w:t>
      </w:r>
    </w:p>
    <w:p w:rsidR="004436D6" w:rsidRPr="007F006E" w:rsidRDefault="004436D6" w:rsidP="006558AD">
      <w:pPr>
        <w:shd w:val="clear" w:color="auto" w:fill="FFFFFF"/>
        <w:tabs>
          <w:tab w:val="left" w:pos="398"/>
        </w:tabs>
        <w:jc w:val="both"/>
        <w:rPr>
          <w:rFonts w:ascii="Times New Roman" w:hAnsi="Times New Roman" w:cs="Times New Roman"/>
        </w:rPr>
      </w:pPr>
      <w:r w:rsidRPr="007F006E">
        <w:rPr>
          <w:rFonts w:ascii="Times New Roman" w:hAnsi="Times New Roman" w:cs="Times New Roman"/>
        </w:rPr>
        <w:t>3.</w:t>
      </w:r>
      <w:r w:rsidRPr="007F006E">
        <w:rPr>
          <w:rFonts w:ascii="Times New Roman" w:hAnsi="Times New Roman" w:cs="Times New Roman"/>
        </w:rPr>
        <w:tab/>
        <w:t>In gradient descent, what is updated out of the following?</w:t>
      </w:r>
    </w:p>
    <w:p w:rsidR="004436D6" w:rsidRPr="007F006E" w:rsidRDefault="004436D6" w:rsidP="006558AD">
      <w:pPr>
        <w:shd w:val="clear" w:color="auto" w:fill="FFFFFF"/>
        <w:tabs>
          <w:tab w:val="left" w:pos="2938"/>
          <w:tab w:val="left" w:pos="5054"/>
          <w:tab w:val="left" w:pos="7718"/>
        </w:tabs>
        <w:jc w:val="both"/>
        <w:rPr>
          <w:rFonts w:ascii="Times New Roman" w:hAnsi="Times New Roman" w:cs="Times New Roman"/>
        </w:rPr>
      </w:pPr>
      <w:r w:rsidRPr="007F006E">
        <w:rPr>
          <w:rFonts w:ascii="Times New Roman" w:hAnsi="Times New Roman" w:cs="Times New Roman"/>
        </w:rPr>
        <w:t>(a) Parameters</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Inputs</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Architecture</w:t>
      </w:r>
      <w:r w:rsidRPr="007F006E">
        <w:rPr>
          <w:rFonts w:ascii="Times New Roman" w:hAnsi="Times New Roman" w:cs="Times New Roman"/>
        </w:rPr>
        <w:tab/>
        <w:t>(d) Activations</w:t>
      </w:r>
    </w:p>
    <w:p w:rsidR="004436D6" w:rsidRPr="007F006E" w:rsidRDefault="004436D6" w:rsidP="006558AD">
      <w:pPr>
        <w:shd w:val="clear" w:color="auto" w:fill="FFFFFF"/>
        <w:tabs>
          <w:tab w:val="left" w:pos="398"/>
          <w:tab w:val="left" w:pos="6509"/>
        </w:tabs>
        <w:jc w:val="both"/>
        <w:rPr>
          <w:rFonts w:ascii="Times New Roman" w:hAnsi="Times New Roman" w:cs="Times New Roman"/>
        </w:rPr>
      </w:pPr>
      <w:r w:rsidRPr="007F006E">
        <w:rPr>
          <w:rFonts w:ascii="Times New Roman" w:hAnsi="Times New Roman" w:cs="Times New Roman"/>
        </w:rPr>
        <w:t>4.</w:t>
      </w:r>
      <w:r w:rsidRPr="007F006E">
        <w:rPr>
          <w:rFonts w:ascii="Times New Roman" w:hAnsi="Times New Roman" w:cs="Times New Roman"/>
        </w:rPr>
        <w:tab/>
        <w:t>Dependency parsing helps in understanding the</w:t>
      </w:r>
      <w:r w:rsidR="005142A7">
        <w:rPr>
          <w:rFonts w:ascii="Times New Roman" w:hAnsi="Times New Roman" w:cs="Times New Roman"/>
        </w:rPr>
        <w:t xml:space="preserve"> </w:t>
      </w:r>
      <w:r w:rsidRPr="007F006E">
        <w:rPr>
          <w:rFonts w:ascii="Times New Roman" w:hAnsi="Times New Roman" w:cs="Times New Roman"/>
        </w:rPr>
        <w:t>__________</w:t>
      </w:r>
      <w:r w:rsidR="005142A7">
        <w:rPr>
          <w:rFonts w:ascii="Times New Roman" w:hAnsi="Times New Roman" w:cs="Times New Roman"/>
        </w:rPr>
        <w:t xml:space="preserve"> </w:t>
      </w:r>
      <w:r w:rsidRPr="007F006E">
        <w:rPr>
          <w:rFonts w:ascii="Times New Roman" w:hAnsi="Times New Roman" w:cs="Times New Roman"/>
        </w:rPr>
        <w:t>structure of a sentence.</w:t>
      </w:r>
    </w:p>
    <w:p w:rsidR="004436D6" w:rsidRPr="007F006E" w:rsidRDefault="004436D6" w:rsidP="006558AD">
      <w:pPr>
        <w:shd w:val="clear" w:color="auto" w:fill="FFFFFF"/>
        <w:tabs>
          <w:tab w:val="left" w:pos="2702"/>
          <w:tab w:val="left" w:pos="5026"/>
          <w:tab w:val="left" w:pos="7440"/>
        </w:tabs>
        <w:jc w:val="both"/>
        <w:rPr>
          <w:rFonts w:ascii="Times New Roman" w:hAnsi="Times New Roman" w:cs="Times New Roman"/>
        </w:rPr>
      </w:pPr>
      <w:r w:rsidRPr="007F006E">
        <w:rPr>
          <w:rFonts w:ascii="Times New Roman" w:hAnsi="Times New Roman" w:cs="Times New Roman"/>
        </w:rPr>
        <w:t>(a) Syntactic</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Semantic</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Pragmatic</w:t>
      </w:r>
      <w:r w:rsidRPr="007F006E">
        <w:rPr>
          <w:rFonts w:ascii="Times New Roman" w:hAnsi="Times New Roman" w:cs="Times New Roman"/>
        </w:rPr>
        <w:tab/>
        <w:t>(d) Morphological</w:t>
      </w:r>
    </w:p>
    <w:p w:rsidR="004436D6" w:rsidRPr="007F006E" w:rsidRDefault="004436D6" w:rsidP="006558AD">
      <w:pPr>
        <w:shd w:val="clear" w:color="auto" w:fill="FFFFFF"/>
        <w:tabs>
          <w:tab w:val="left" w:pos="398"/>
        </w:tabs>
        <w:jc w:val="both"/>
        <w:rPr>
          <w:rFonts w:ascii="Times New Roman" w:hAnsi="Times New Roman" w:cs="Times New Roman"/>
        </w:rPr>
      </w:pPr>
      <w:r w:rsidRPr="007F006E">
        <w:rPr>
          <w:rFonts w:ascii="Times New Roman" w:hAnsi="Times New Roman" w:cs="Times New Roman"/>
        </w:rPr>
        <w:t>5.</w:t>
      </w:r>
      <w:r w:rsidRPr="007F006E">
        <w:rPr>
          <w:rFonts w:ascii="Times New Roman" w:hAnsi="Times New Roman" w:cs="Times New Roman"/>
        </w:rPr>
        <w:tab/>
        <w:t>Which of the following introduces non-linearity into a neural model?</w:t>
      </w:r>
    </w:p>
    <w:p w:rsidR="004436D6" w:rsidRPr="007F006E" w:rsidRDefault="004436D6" w:rsidP="006558AD">
      <w:pPr>
        <w:shd w:val="clear" w:color="auto" w:fill="FFFFFF"/>
        <w:tabs>
          <w:tab w:val="left" w:pos="2659"/>
          <w:tab w:val="left" w:pos="5150"/>
          <w:tab w:val="left" w:pos="7114"/>
        </w:tabs>
        <w:jc w:val="both"/>
        <w:rPr>
          <w:rFonts w:ascii="Times New Roman" w:hAnsi="Times New Roman" w:cs="Times New Roman"/>
        </w:rPr>
      </w:pPr>
      <w:r w:rsidRPr="007F006E">
        <w:rPr>
          <w:rFonts w:ascii="Times New Roman" w:hAnsi="Times New Roman" w:cs="Times New Roman"/>
        </w:rPr>
        <w:lastRenderedPageBreak/>
        <w:t>(a) Weight Sharing</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Gradient Descent</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Convolution</w:t>
      </w:r>
      <w:r w:rsidRPr="007F006E">
        <w:rPr>
          <w:rFonts w:ascii="Times New Roman" w:hAnsi="Times New Roman" w:cs="Times New Roman"/>
        </w:rPr>
        <w:tab/>
        <w:t>(d) GELU Activation</w:t>
      </w:r>
    </w:p>
    <w:p w:rsidR="00A3333C" w:rsidRDefault="00A3333C" w:rsidP="006558AD">
      <w:pPr>
        <w:shd w:val="clear" w:color="auto" w:fill="FFFFFF"/>
        <w:jc w:val="both"/>
        <w:rPr>
          <w:rFonts w:ascii="Times New Roman" w:hAnsi="Times New Roman" w:cs="Times New Roman"/>
          <w:b/>
          <w:bCs/>
          <w:i/>
          <w:i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Short Questions</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How does stemming reduce the dimensionality of textual data?</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What is the difference between stemming and lemmati</w:t>
      </w:r>
      <w:r w:rsidR="00482EE7">
        <w:rPr>
          <w:rFonts w:ascii="Times New Roman" w:hAnsi="Times New Roman" w:cs="Times New Roman"/>
        </w:rPr>
        <w:t>s</w:t>
      </w:r>
      <w:r w:rsidRPr="007F006E">
        <w:rPr>
          <w:rFonts w:ascii="Times New Roman" w:hAnsi="Times New Roman" w:cs="Times New Roman"/>
        </w:rPr>
        <w:t>ation?</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 xml:space="preserve">Compare the </w:t>
      </w:r>
      <w:r w:rsidRPr="007F006E">
        <w:rPr>
          <w:rFonts w:ascii="Times New Roman" w:hAnsi="Times New Roman" w:cs="Times New Roman"/>
          <w:lang w:val="fr-FR"/>
        </w:rPr>
        <w:t xml:space="preserve">ReLU </w:t>
      </w:r>
      <w:r w:rsidRPr="007F006E">
        <w:rPr>
          <w:rFonts w:ascii="Times New Roman" w:hAnsi="Times New Roman" w:cs="Times New Roman"/>
        </w:rPr>
        <w:t xml:space="preserve">and sigmoid activation functions. Which one of them is used in </w:t>
      </w:r>
      <w:r w:rsidRPr="007F006E">
        <w:rPr>
          <w:rFonts w:ascii="Times New Roman" w:hAnsi="Times New Roman" w:cs="Times New Roman"/>
          <w:lang w:val="da-DK"/>
        </w:rPr>
        <w:t xml:space="preserve">(i) </w:t>
      </w:r>
      <w:r w:rsidRPr="007F006E">
        <w:rPr>
          <w:rFonts w:ascii="Times New Roman" w:hAnsi="Times New Roman" w:cs="Times New Roman"/>
        </w:rPr>
        <w:t>the hidden layers and (ii) the output layer? Why?</w:t>
      </w:r>
    </w:p>
    <w:p w:rsidR="004436D6" w:rsidRPr="007F006E" w:rsidRDefault="004436D6" w:rsidP="006558AD">
      <w:pPr>
        <w:numPr>
          <w:ilvl w:val="0"/>
          <w:numId w:val="10"/>
        </w:numPr>
        <w:shd w:val="clear" w:color="auto" w:fill="FFFFFF"/>
        <w:tabs>
          <w:tab w:val="left" w:pos="370"/>
        </w:tabs>
        <w:jc w:val="both"/>
        <w:rPr>
          <w:rFonts w:ascii="Times New Roman" w:hAnsi="Times New Roman" w:cs="Times New Roman"/>
        </w:rPr>
      </w:pPr>
      <w:r w:rsidRPr="007F006E">
        <w:rPr>
          <w:rFonts w:ascii="Times New Roman" w:hAnsi="Times New Roman" w:cs="Times New Roman"/>
        </w:rPr>
        <w:t>Consider the following sentences. Try to trace an NLP pipeline that consists of tokeni</w:t>
      </w:r>
      <w:r w:rsidR="00482EE7">
        <w:rPr>
          <w:rFonts w:ascii="Times New Roman" w:hAnsi="Times New Roman" w:cs="Times New Roman"/>
        </w:rPr>
        <w:t>s</w:t>
      </w:r>
      <w:r w:rsidRPr="007F006E">
        <w:rPr>
          <w:rFonts w:ascii="Times New Roman" w:hAnsi="Times New Roman" w:cs="Times New Roman"/>
        </w:rPr>
        <w:t xml:space="preserve">ation, </w:t>
      </w:r>
      <w:r w:rsidRPr="007F006E">
        <w:rPr>
          <w:rFonts w:ascii="Times New Roman" w:hAnsi="Times New Roman" w:cs="Times New Roman"/>
          <w:lang w:val="da-DK"/>
        </w:rPr>
        <w:t xml:space="preserve">POS </w:t>
      </w:r>
      <w:r w:rsidRPr="007F006E">
        <w:rPr>
          <w:rFonts w:ascii="Times New Roman" w:hAnsi="Times New Roman" w:cs="Times New Roman"/>
        </w:rPr>
        <w:t xml:space="preserve">tagging, </w:t>
      </w:r>
      <w:r w:rsidR="00482EE7">
        <w:rPr>
          <w:rFonts w:ascii="Times New Roman" w:hAnsi="Times New Roman" w:cs="Times New Roman"/>
        </w:rPr>
        <w:t>lemmatisation</w:t>
      </w:r>
      <w:r w:rsidR="00482EE7" w:rsidRPr="007F006E">
        <w:rPr>
          <w:rFonts w:ascii="Times New Roman" w:hAnsi="Times New Roman" w:cs="Times New Roman"/>
        </w:rPr>
        <w:t xml:space="preserve"> </w:t>
      </w:r>
      <w:r w:rsidRPr="007F006E">
        <w:rPr>
          <w:rFonts w:ascii="Times New Roman" w:hAnsi="Times New Roman" w:cs="Times New Roman"/>
        </w:rPr>
        <w:t>and dependency parsing on each sentence:</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rPr>
      </w:pPr>
      <w:r w:rsidRPr="007F006E">
        <w:rPr>
          <w:rFonts w:ascii="Times New Roman" w:hAnsi="Times New Roman" w:cs="Times New Roman"/>
        </w:rPr>
        <w:t>I am eating pizza with cheese and corn.</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lang w:val="da-DK"/>
        </w:rPr>
      </w:pPr>
      <w:r w:rsidRPr="007F006E">
        <w:rPr>
          <w:rFonts w:ascii="Times New Roman" w:hAnsi="Times New Roman" w:cs="Times New Roman"/>
        </w:rPr>
        <w:t>My mother cooked my favourite dish for me on my birthday!</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lang w:val="da-DK"/>
        </w:rPr>
      </w:pPr>
      <w:r w:rsidRPr="007F006E">
        <w:rPr>
          <w:rFonts w:ascii="Times New Roman" w:hAnsi="Times New Roman" w:cs="Times New Roman"/>
        </w:rPr>
        <w:t>I am at the airport</w:t>
      </w:r>
      <w:r w:rsidR="006C578C">
        <w:rPr>
          <w:rFonts w:ascii="Times New Roman" w:hAnsi="Times New Roman" w:cs="Times New Roman"/>
        </w:rPr>
        <w:t>,</w:t>
      </w:r>
      <w:r w:rsidRPr="007F006E">
        <w:rPr>
          <w:rFonts w:ascii="Times New Roman" w:hAnsi="Times New Roman" w:cs="Times New Roman"/>
        </w:rPr>
        <w:t xml:space="preserve"> and my flight departs in an hour.</w:t>
      </w:r>
    </w:p>
    <w:p w:rsidR="004436D6" w:rsidRPr="007F006E" w:rsidRDefault="004436D6" w:rsidP="006558AD">
      <w:pPr>
        <w:numPr>
          <w:ilvl w:val="0"/>
          <w:numId w:val="11"/>
        </w:numPr>
        <w:shd w:val="clear" w:color="auto" w:fill="FFFFFF"/>
        <w:tabs>
          <w:tab w:val="left" w:pos="922"/>
        </w:tabs>
        <w:jc w:val="both"/>
        <w:rPr>
          <w:rFonts w:ascii="Times New Roman" w:hAnsi="Times New Roman" w:cs="Times New Roman"/>
        </w:rPr>
      </w:pPr>
      <w:r w:rsidRPr="007F006E">
        <w:rPr>
          <w:rFonts w:ascii="Times New Roman" w:hAnsi="Times New Roman" w:cs="Times New Roman"/>
        </w:rPr>
        <w:t>He loves to bake cookies for his friends and family.</w:t>
      </w:r>
    </w:p>
    <w:p w:rsidR="00A3333C" w:rsidRDefault="00A3333C" w:rsidP="006558AD">
      <w:pPr>
        <w:shd w:val="clear" w:color="auto" w:fill="FFFFFF"/>
        <w:jc w:val="both"/>
        <w:rPr>
          <w:rFonts w:ascii="Times New Roman" w:hAnsi="Times New Roman" w:cs="Times New Roman"/>
          <w:b/>
          <w:bCs/>
          <w:i/>
          <w:i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i/>
          <w:iCs/>
        </w:rPr>
        <w:t>Long Questions</w:t>
      </w:r>
    </w:p>
    <w:p w:rsidR="004436D6" w:rsidRPr="007F006E" w:rsidRDefault="004436D6" w:rsidP="006558AD">
      <w:pPr>
        <w:numPr>
          <w:ilvl w:val="0"/>
          <w:numId w:val="13"/>
        </w:numPr>
        <w:shd w:val="clear" w:color="auto" w:fill="FFFFFF"/>
        <w:tabs>
          <w:tab w:val="left" w:pos="398"/>
        </w:tabs>
        <w:jc w:val="both"/>
        <w:rPr>
          <w:rFonts w:ascii="Times New Roman" w:hAnsi="Times New Roman" w:cs="Times New Roman"/>
        </w:rPr>
      </w:pPr>
      <w:r w:rsidRPr="007F006E">
        <w:rPr>
          <w:rFonts w:ascii="Times New Roman" w:hAnsi="Times New Roman" w:cs="Times New Roman"/>
        </w:rPr>
        <w:t xml:space="preserve">Compare and contrast various </w:t>
      </w:r>
      <w:r w:rsidR="00482EE7">
        <w:rPr>
          <w:rFonts w:ascii="Times New Roman" w:hAnsi="Times New Roman" w:cs="Times New Roman"/>
        </w:rPr>
        <w:t>tokenisation</w:t>
      </w:r>
      <w:r w:rsidR="00482EE7" w:rsidRPr="007F006E">
        <w:rPr>
          <w:rFonts w:ascii="Times New Roman" w:hAnsi="Times New Roman" w:cs="Times New Roman"/>
        </w:rPr>
        <w:t xml:space="preserve"> </w:t>
      </w:r>
      <w:r w:rsidRPr="007F006E">
        <w:rPr>
          <w:rFonts w:ascii="Times New Roman" w:hAnsi="Times New Roman" w:cs="Times New Roman"/>
        </w:rPr>
        <w:t>strategies discussed in this chapter.</w:t>
      </w:r>
    </w:p>
    <w:p w:rsidR="004436D6" w:rsidRPr="007F006E" w:rsidRDefault="004436D6" w:rsidP="006558AD">
      <w:pPr>
        <w:numPr>
          <w:ilvl w:val="0"/>
          <w:numId w:val="13"/>
        </w:numPr>
        <w:shd w:val="clear" w:color="auto" w:fill="FFFFFF"/>
        <w:tabs>
          <w:tab w:val="left" w:pos="398"/>
        </w:tabs>
        <w:jc w:val="both"/>
        <w:rPr>
          <w:rFonts w:ascii="Times New Roman" w:hAnsi="Times New Roman" w:cs="Times New Roman"/>
        </w:rPr>
      </w:pPr>
      <w:r w:rsidRPr="007F006E">
        <w:rPr>
          <w:rFonts w:ascii="Times New Roman" w:hAnsi="Times New Roman" w:cs="Times New Roman"/>
        </w:rPr>
        <w:t>Explain how text preprocessing techniques impact the performance of NLP models.</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 xml:space="preserve">Calculate the output of a </w:t>
      </w:r>
      <w:r w:rsidR="006C578C">
        <w:rPr>
          <w:rFonts w:ascii="Times New Roman" w:hAnsi="Times New Roman" w:cs="Times New Roman"/>
        </w:rPr>
        <w:t>three-input</w:t>
      </w:r>
      <w:r w:rsidRPr="007F006E">
        <w:rPr>
          <w:rFonts w:ascii="Times New Roman" w:hAnsi="Times New Roman" w:cs="Times New Roman"/>
        </w:rPr>
        <w:t xml:space="preserve"> neuron where the weights </w:t>
      </w:r>
      <w:r w:rsidRPr="007F006E">
        <w:rPr>
          <w:rFonts w:ascii="Times New Roman" w:hAnsi="Times New Roman" w:cs="Times New Roman"/>
          <w:iCs/>
        </w:rPr>
        <w:t>[</w:t>
      </w:r>
      <w:r w:rsidRPr="007F006E">
        <w:rPr>
          <w:rFonts w:ascii="Times New Roman" w:hAnsi="Times New Roman" w:cs="Times New Roman"/>
          <w:i/>
          <w:iCs/>
        </w:rPr>
        <w:t>w</w:t>
      </w:r>
      <w:r w:rsidRPr="007F006E">
        <w:rPr>
          <w:rFonts w:ascii="Times New Roman" w:hAnsi="Times New Roman" w:cs="Times New Roman"/>
          <w:i/>
          <w:iCs/>
          <w:vertAlign w:val="subscript"/>
        </w:rPr>
        <w:t>1</w:t>
      </w:r>
      <w:r w:rsidRPr="007F006E">
        <w:rPr>
          <w:rFonts w:ascii="Times New Roman" w:hAnsi="Times New Roman" w:cs="Times New Roman"/>
          <w:i/>
          <w:iCs/>
        </w:rPr>
        <w:t>,w</w:t>
      </w:r>
      <w:r w:rsidRPr="007F006E">
        <w:rPr>
          <w:rFonts w:ascii="Times New Roman" w:hAnsi="Times New Roman" w:cs="Times New Roman"/>
          <w:i/>
          <w:iCs/>
          <w:vertAlign w:val="subscript"/>
        </w:rPr>
        <w:t>2</w:t>
      </w:r>
      <w:r w:rsidRPr="007F006E">
        <w:rPr>
          <w:rFonts w:ascii="Times New Roman" w:hAnsi="Times New Roman" w:cs="Times New Roman"/>
          <w:i/>
          <w:iCs/>
        </w:rPr>
        <w:t>,w</w:t>
      </w:r>
      <w:r w:rsidRPr="007F006E">
        <w:rPr>
          <w:rFonts w:ascii="Times New Roman" w:hAnsi="Times New Roman" w:cs="Times New Roman"/>
          <w:i/>
          <w:iCs/>
          <w:vertAlign w:val="subscript"/>
        </w:rPr>
        <w:t>3</w:t>
      </w:r>
      <w:r w:rsidRPr="007F006E">
        <w:rPr>
          <w:rFonts w:ascii="Times New Roman" w:hAnsi="Times New Roman" w:cs="Times New Roman"/>
          <w:i/>
          <w:iCs/>
        </w:rPr>
        <w:t>, b</w:t>
      </w:r>
      <w:r w:rsidRPr="007F006E">
        <w:rPr>
          <w:rFonts w:ascii="Times New Roman" w:hAnsi="Times New Roman" w:cs="Times New Roman"/>
          <w:iCs/>
        </w:rPr>
        <w:t>]</w:t>
      </w:r>
      <w:r w:rsidRPr="007F006E">
        <w:rPr>
          <w:rFonts w:ascii="Times New Roman" w:hAnsi="Times New Roman" w:cs="Times New Roman"/>
          <w:i/>
          <w:iCs/>
        </w:rPr>
        <w:t xml:space="preserve"> </w:t>
      </w:r>
      <w:r w:rsidRPr="007F006E">
        <w:rPr>
          <w:rFonts w:ascii="Times New Roman" w:hAnsi="Times New Roman" w:cs="Times New Roman"/>
        </w:rPr>
        <w:t>are [0</w:t>
      </w:r>
      <w:r w:rsidRPr="007F006E">
        <w:rPr>
          <w:rFonts w:ascii="Times New Roman" w:hAnsi="Times New Roman" w:cs="Times New Roman"/>
          <w:i/>
          <w:iCs/>
        </w:rPr>
        <w:t>.</w:t>
      </w:r>
      <w:r w:rsidRPr="007F006E">
        <w:rPr>
          <w:rFonts w:ascii="Times New Roman" w:hAnsi="Times New Roman" w:cs="Times New Roman"/>
        </w:rPr>
        <w:t>3</w:t>
      </w:r>
      <w:r w:rsidRPr="007F006E">
        <w:rPr>
          <w:rFonts w:ascii="Times New Roman" w:hAnsi="Times New Roman" w:cs="Times New Roman"/>
          <w:i/>
          <w:iCs/>
        </w:rPr>
        <w:t xml:space="preserve">, </w:t>
      </w:r>
      <w:r w:rsidR="005B44EC">
        <w:rPr>
          <w:rFonts w:ascii="Times New Roman" w:hAnsi="Times New Roman" w:cs="Times New Roman"/>
        </w:rPr>
        <w:t>–</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1</w:t>
      </w:r>
      <w:r w:rsidRPr="007F006E">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2</w:t>
      </w:r>
      <w:r w:rsidRPr="007F006E">
        <w:rPr>
          <w:rFonts w:ascii="Times New Roman" w:hAnsi="Times New Roman" w:cs="Times New Roman"/>
          <w:i/>
          <w:iCs/>
        </w:rPr>
        <w:t>,</w:t>
      </w:r>
      <w:r w:rsidR="005142A7">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5]. The input to this network is [0</w:t>
      </w:r>
      <w:r w:rsidRPr="007F006E">
        <w:rPr>
          <w:rFonts w:ascii="Times New Roman" w:hAnsi="Times New Roman" w:cs="Times New Roman"/>
          <w:i/>
          <w:iCs/>
        </w:rPr>
        <w:t>.</w:t>
      </w:r>
      <w:r w:rsidRPr="007F006E">
        <w:rPr>
          <w:rFonts w:ascii="Times New Roman" w:hAnsi="Times New Roman" w:cs="Times New Roman"/>
        </w:rPr>
        <w:t>3</w:t>
      </w:r>
      <w:r w:rsidRPr="007F006E">
        <w:rPr>
          <w:rFonts w:ascii="Times New Roman" w:hAnsi="Times New Roman" w:cs="Times New Roman"/>
          <w:i/>
          <w:iCs/>
        </w:rPr>
        <w:t>,</w:t>
      </w:r>
      <w:r w:rsidR="005142A7">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2</w:t>
      </w:r>
      <w:r w:rsidRPr="007F006E">
        <w:rPr>
          <w:rFonts w:ascii="Times New Roman" w:hAnsi="Times New Roman" w:cs="Times New Roman"/>
          <w:i/>
          <w:iCs/>
        </w:rPr>
        <w:t>,</w:t>
      </w:r>
      <w:r w:rsidR="005142A7">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6]. Assume the sigmoid activation function.</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What is WordNet? Explain the structure and applications of WordNet.</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 xml:space="preserve">Why do we need </w:t>
      </w:r>
      <w:r w:rsidRPr="007B6880">
        <w:rPr>
          <w:rFonts w:ascii="Times New Roman" w:hAnsi="Times New Roman" w:cs="Times New Roman"/>
          <w:lang w:val="en-IN"/>
        </w:rPr>
        <w:t xml:space="preserve">subword </w:t>
      </w:r>
      <w:r w:rsidR="00482EE7">
        <w:rPr>
          <w:rFonts w:ascii="Times New Roman" w:hAnsi="Times New Roman" w:cs="Times New Roman"/>
          <w:lang w:val="en-IN"/>
        </w:rPr>
        <w:t>tokenisation</w:t>
      </w:r>
      <w:r w:rsidRPr="007B6880">
        <w:rPr>
          <w:rFonts w:ascii="Times New Roman" w:hAnsi="Times New Roman" w:cs="Times New Roman"/>
          <w:lang w:val="en-IN"/>
        </w:rPr>
        <w:t xml:space="preserve">? </w:t>
      </w:r>
      <w:r w:rsidRPr="007F006E">
        <w:rPr>
          <w:rFonts w:ascii="Times New Roman" w:hAnsi="Times New Roman" w:cs="Times New Roman"/>
        </w:rPr>
        <w:t xml:space="preserve">Give an example where word </w:t>
      </w:r>
      <w:r w:rsidR="00482EE7">
        <w:rPr>
          <w:rFonts w:ascii="Times New Roman" w:hAnsi="Times New Roman" w:cs="Times New Roman"/>
        </w:rPr>
        <w:t>tokenisation</w:t>
      </w:r>
      <w:r w:rsidR="00482EE7" w:rsidRPr="007F006E">
        <w:rPr>
          <w:rFonts w:ascii="Times New Roman" w:hAnsi="Times New Roman" w:cs="Times New Roman"/>
        </w:rPr>
        <w:t xml:space="preserve"> </w:t>
      </w:r>
      <w:r w:rsidRPr="007F006E">
        <w:rPr>
          <w:rFonts w:ascii="Times New Roman" w:hAnsi="Times New Roman" w:cs="Times New Roman"/>
        </w:rPr>
        <w:t>fails.</w:t>
      </w:r>
    </w:p>
    <w:p w:rsidR="004436D6" w:rsidRPr="007F006E" w:rsidRDefault="004436D6" w:rsidP="006558AD">
      <w:pPr>
        <w:numPr>
          <w:ilvl w:val="0"/>
          <w:numId w:val="14"/>
        </w:numPr>
        <w:shd w:val="clear" w:color="auto" w:fill="FFFFFF"/>
        <w:tabs>
          <w:tab w:val="left" w:pos="379"/>
        </w:tabs>
        <w:jc w:val="both"/>
        <w:rPr>
          <w:rFonts w:ascii="Times New Roman" w:hAnsi="Times New Roman" w:cs="Times New Roman"/>
        </w:rPr>
      </w:pPr>
      <w:r w:rsidRPr="007F006E">
        <w:rPr>
          <w:rFonts w:ascii="Times New Roman" w:hAnsi="Times New Roman" w:cs="Times New Roman"/>
        </w:rPr>
        <w:t>Describe the typical stages involved in a natural language processing pipeline. Explain the significance of each stage by taking some NLP tasks as an example.</w:t>
      </w:r>
    </w:p>
    <w:p w:rsidR="00A3333C" w:rsidRPr="007F006E" w:rsidRDefault="00A3333C" w:rsidP="006558AD">
      <w:pPr>
        <w:shd w:val="clear" w:color="auto" w:fill="FFFFFF"/>
        <w:jc w:val="both"/>
        <w:rPr>
          <w:rFonts w:ascii="Times New Roman" w:hAnsi="Times New Roman" w:cs="Times New Roman"/>
        </w:rPr>
      </w:pPr>
    </w:p>
    <w:p w:rsidR="004436D6" w:rsidRDefault="004436D6" w:rsidP="00C11808">
      <w:pPr>
        <w:shd w:val="clear" w:color="auto" w:fill="FFFFFF"/>
        <w:jc w:val="center"/>
        <w:rPr>
          <w:rFonts w:ascii="Times New Roman" w:hAnsi="Times New Roman" w:cs="Times New Roman"/>
        </w:rPr>
      </w:pPr>
    </w:p>
    <w:p w:rsidR="00A3333C" w:rsidRPr="007F006E" w:rsidRDefault="00A3333C" w:rsidP="00C11808">
      <w:pPr>
        <w:shd w:val="clear" w:color="auto" w:fill="FFFFFF"/>
        <w:jc w:val="center"/>
        <w:rPr>
          <w:rFonts w:ascii="Times New Roman" w:hAnsi="Times New Roman" w:cs="Times New Roman"/>
        </w:rPr>
      </w:pPr>
    </w:p>
    <w:p w:rsidR="00772DA7" w:rsidRDefault="004436D6" w:rsidP="006558AD">
      <w:pPr>
        <w:shd w:val="clear" w:color="auto" w:fill="FFFFFF"/>
        <w:jc w:val="both"/>
        <w:rPr>
          <w:rFonts w:ascii="Times New Roman" w:hAnsi="Times New Roman" w:cs="Times New Roman"/>
        </w:rPr>
      </w:pPr>
      <w:r w:rsidRPr="007F006E">
        <w:rPr>
          <w:rFonts w:ascii="Times New Roman" w:hAnsi="Times New Roman" w:cs="Times New Roman"/>
        </w:rPr>
        <w:t xml:space="preserve">Consider a simple neural network with one layer and sigmoid activation where </w:t>
      </w:r>
      <w:r w:rsidRPr="005142A7">
        <w:rPr>
          <w:rFonts w:ascii="Times New Roman" w:hAnsi="Times New Roman" w:cs="Times New Roman"/>
          <w:b/>
          <w:iCs/>
        </w:rPr>
        <w:t>ŷ</w:t>
      </w:r>
      <w:r w:rsidRPr="007F006E">
        <w:rPr>
          <w:rFonts w:ascii="Times New Roman" w:hAnsi="Times New Roman" w:cs="Times New Roman"/>
          <w:lang w:val="da-DK"/>
        </w:rPr>
        <w:t xml:space="preserve"> </w:t>
      </w:r>
      <w:r w:rsidRPr="007F006E">
        <w:rPr>
          <w:rFonts w:ascii="Times New Roman" w:hAnsi="Times New Roman" w:cs="Times New Roman"/>
        </w:rPr>
        <w:t xml:space="preserve">= </w:t>
      </w:r>
      <w:r w:rsidRPr="007F006E">
        <w:rPr>
          <w:rFonts w:ascii="Times New Roman" w:hAnsi="Times New Roman" w:cs="Times New Roman"/>
          <w:i/>
          <w:iCs/>
          <w:lang w:val="el-GR"/>
        </w:rPr>
        <w:t>σ</w:t>
      </w:r>
      <w:r w:rsidRPr="007F006E">
        <w:rPr>
          <w:rFonts w:ascii="Times New Roman" w:hAnsi="Times New Roman" w:cs="Times New Roman"/>
          <w:lang w:val="el-GR"/>
        </w:rPr>
        <w:t>(</w:t>
      </w:r>
      <w:r w:rsidRPr="007F006E">
        <w:rPr>
          <w:rFonts w:ascii="Times New Roman" w:hAnsi="Times New Roman" w:cs="Times New Roman"/>
          <w:b/>
          <w:bCs/>
          <w:lang w:val="da-DK"/>
        </w:rPr>
        <w:t>w</w:t>
      </w:r>
      <w:r w:rsidRPr="007F006E">
        <w:rPr>
          <w:rFonts w:ascii="Times New Roman" w:hAnsi="Times New Roman" w:cs="Times New Roman"/>
          <w:i/>
          <w:iCs/>
          <w:vertAlign w:val="superscript"/>
          <w:lang w:val="da-DK"/>
        </w:rPr>
        <w:t>T</w:t>
      </w:r>
      <w:r w:rsidRPr="007F006E">
        <w:rPr>
          <w:rFonts w:ascii="Times New Roman" w:hAnsi="Times New Roman" w:cs="Times New Roman"/>
          <w:b/>
          <w:bCs/>
          <w:lang w:val="el-GR"/>
        </w:rPr>
        <w:t xml:space="preserve">x </w:t>
      </w:r>
      <w:r w:rsidRPr="007F006E">
        <w:rPr>
          <w:rFonts w:ascii="Times New Roman" w:hAnsi="Times New Roman" w:cs="Times New Roman"/>
          <w:lang w:val="el-GR"/>
        </w:rPr>
        <w:t xml:space="preserve">+ </w:t>
      </w:r>
      <w:r w:rsidRPr="007F006E">
        <w:rPr>
          <w:rFonts w:ascii="Times New Roman" w:hAnsi="Times New Roman" w:cs="Times New Roman"/>
          <w:i/>
          <w:iCs/>
          <w:lang w:val="el-GR"/>
        </w:rPr>
        <w:t>b</w:t>
      </w:r>
      <w:r w:rsidRPr="007F006E">
        <w:rPr>
          <w:rFonts w:ascii="Times New Roman" w:hAnsi="Times New Roman" w:cs="Times New Roman"/>
          <w:lang w:val="el-GR"/>
        </w:rPr>
        <w:t xml:space="preserve">) </w:t>
      </w:r>
      <w:r w:rsidRPr="007F006E">
        <w:rPr>
          <w:rFonts w:ascii="Times New Roman" w:hAnsi="Times New Roman" w:cs="Times New Roman"/>
        </w:rPr>
        <w:t xml:space="preserve">and </w:t>
      </w:r>
      <w:r w:rsidRPr="007F006E">
        <w:rPr>
          <w:rFonts w:ascii="Times New Roman" w:hAnsi="Times New Roman" w:cs="Times New Roman"/>
          <w:i/>
          <w:iCs/>
          <w:lang w:val="el-GR"/>
        </w:rPr>
        <w:t xml:space="preserve">σ(z) = </w:t>
      </w:r>
      <w:r w:rsidRPr="007F006E">
        <w:rPr>
          <w:rFonts w:ascii="Times New Roman" w:hAnsi="Times New Roman" w:cs="Times New Roman"/>
        </w:rPr>
        <w:t>1</w:t>
      </w:r>
      <w:r w:rsidRPr="007F006E">
        <w:rPr>
          <w:rFonts w:ascii="Times New Roman" w:hAnsi="Times New Roman" w:cs="Times New Roman"/>
          <w:i/>
          <w:iCs/>
        </w:rPr>
        <w:t>/</w:t>
      </w:r>
      <w:r w:rsidRPr="007F006E">
        <w:rPr>
          <w:rFonts w:ascii="Times New Roman" w:hAnsi="Times New Roman" w:cs="Times New Roman"/>
        </w:rPr>
        <w:t>(1 + exp(</w:t>
      </w:r>
      <w:r w:rsidR="005B44EC">
        <w:rPr>
          <w:rFonts w:ascii="Times New Roman" w:hAnsi="Times New Roman" w:cs="Times New Roman"/>
        </w:rPr>
        <w:t>–</w:t>
      </w:r>
      <w:r w:rsidRPr="007F006E">
        <w:rPr>
          <w:rFonts w:ascii="Times New Roman" w:hAnsi="Times New Roman" w:cs="Times New Roman"/>
          <w:i/>
          <w:iCs/>
          <w:lang w:val="el-GR"/>
        </w:rPr>
        <w:t>z</w:t>
      </w:r>
      <w:r w:rsidRPr="00F5563B">
        <w:rPr>
          <w:rFonts w:ascii="Times New Roman" w:hAnsi="Times New Roman" w:cs="Times New Roman"/>
          <w:iCs/>
          <w:lang w:val="el-GR"/>
        </w:rPr>
        <w:t>))</w:t>
      </w:r>
      <w:r w:rsidRPr="007F006E">
        <w:rPr>
          <w:rFonts w:ascii="Times New Roman" w:hAnsi="Times New Roman" w:cs="Times New Roman"/>
          <w:i/>
          <w:iCs/>
          <w:lang w:val="el-GR"/>
        </w:rPr>
        <w:t xml:space="preserve">. </w:t>
      </w:r>
      <w:r w:rsidRPr="007F006E">
        <w:rPr>
          <w:rFonts w:ascii="Times New Roman" w:hAnsi="Times New Roman" w:cs="Times New Roman"/>
        </w:rPr>
        <w:t>Compute the gradients of the loss function with respect to the parameters and derive the weight update rule for gradient descent.</w:t>
      </w:r>
    </w:p>
    <w:p w:rsidR="00A3333C" w:rsidRDefault="00A3333C" w:rsidP="006558AD">
      <w:pPr>
        <w:shd w:val="clear" w:color="auto" w:fill="FFFFFF"/>
        <w:jc w:val="both"/>
        <w:rPr>
          <w:rFonts w:ascii="Times New Roman" w:hAnsi="Times New Roman" w:cs="Times New Roman"/>
          <w:b/>
          <w:bCs/>
        </w:rPr>
      </w:pPr>
      <w:bookmarkStart w:id="48" w:name="_Hlk177126660"/>
    </w:p>
    <w:p w:rsidR="00A3333C" w:rsidRDefault="00A3333C" w:rsidP="006558AD">
      <w:pPr>
        <w:shd w:val="clear" w:color="auto" w:fill="FFFFFF"/>
        <w:jc w:val="both"/>
        <w:rPr>
          <w:rFonts w:ascii="Times New Roman" w:hAnsi="Times New Roman" w:cs="Times New Roman"/>
          <w:b/>
          <w:bCs/>
        </w:rPr>
      </w:pPr>
    </w:p>
    <w:p w:rsidR="004436D6" w:rsidRPr="007F006E" w:rsidRDefault="004436D6" w:rsidP="006558AD">
      <w:pPr>
        <w:shd w:val="clear" w:color="auto" w:fill="FFFFFF"/>
        <w:jc w:val="both"/>
        <w:rPr>
          <w:rFonts w:ascii="Times New Roman" w:hAnsi="Times New Roman" w:cs="Times New Roman"/>
        </w:rPr>
      </w:pPr>
      <w:r w:rsidRPr="007F006E">
        <w:rPr>
          <w:rFonts w:ascii="Times New Roman" w:hAnsi="Times New Roman" w:cs="Times New Roman"/>
          <w:b/>
          <w:bCs/>
        </w:rPr>
        <w:t>Bibliography</w:t>
      </w:r>
    </w:p>
    <w:p w:rsidR="005142A7" w:rsidRPr="007F006E" w:rsidRDefault="004436D6" w:rsidP="005142A7">
      <w:pPr>
        <w:shd w:val="clear" w:color="auto" w:fill="FFFFFF"/>
        <w:jc w:val="both"/>
        <w:rPr>
          <w:rFonts w:ascii="Times New Roman" w:hAnsi="Times New Roman" w:cs="Times New Roman"/>
        </w:rPr>
      </w:pPr>
      <w:r w:rsidRPr="005142A7">
        <w:rPr>
          <w:rFonts w:ascii="Times New Roman" w:hAnsi="Times New Roman" w:cs="Times New Roman"/>
        </w:rPr>
        <w:t xml:space="preserve">Akmajian, A., Demers, </w:t>
      </w:r>
      <w:r w:rsidRPr="005142A7">
        <w:rPr>
          <w:rFonts w:ascii="Times New Roman" w:hAnsi="Times New Roman" w:cs="Times New Roman"/>
          <w:lang w:val="da-DK"/>
        </w:rPr>
        <w:t xml:space="preserve">R. </w:t>
      </w:r>
      <w:r w:rsidRPr="005142A7">
        <w:rPr>
          <w:rFonts w:ascii="Times New Roman" w:hAnsi="Times New Roman" w:cs="Times New Roman"/>
        </w:rPr>
        <w:t xml:space="preserve">A., Farmer, A. </w:t>
      </w:r>
      <w:r w:rsidRPr="005142A7">
        <w:rPr>
          <w:rFonts w:ascii="Times New Roman" w:hAnsi="Times New Roman" w:cs="Times New Roman"/>
          <w:lang w:val="da-DK"/>
        </w:rPr>
        <w:t xml:space="preserve">K., </w:t>
      </w:r>
      <w:r w:rsidRPr="005142A7">
        <w:rPr>
          <w:rFonts w:ascii="Times New Roman" w:hAnsi="Times New Roman" w:cs="Times New Roman"/>
        </w:rPr>
        <w:t xml:space="preserve">and Harnish, </w:t>
      </w:r>
      <w:r w:rsidRPr="005142A7">
        <w:rPr>
          <w:rFonts w:ascii="Times New Roman" w:hAnsi="Times New Roman" w:cs="Times New Roman"/>
          <w:lang w:val="da-DK"/>
        </w:rPr>
        <w:t>R. M. (2001).</w:t>
      </w:r>
      <w:r w:rsidR="002162DC" w:rsidRPr="005142A7">
        <w:rPr>
          <w:rFonts w:ascii="Times New Roman" w:hAnsi="Times New Roman" w:cs="Times New Roman"/>
          <w:lang w:val="da-DK"/>
        </w:rPr>
        <w:t xml:space="preserve"> </w:t>
      </w:r>
      <w:r w:rsidRPr="005142A7">
        <w:rPr>
          <w:rFonts w:ascii="Times New Roman" w:hAnsi="Times New Roman" w:cs="Times New Roman"/>
          <w:i/>
          <w:iCs/>
        </w:rPr>
        <w:t>Linguistics:</w:t>
      </w:r>
      <w:r w:rsidR="002162DC" w:rsidRPr="005142A7">
        <w:rPr>
          <w:rFonts w:ascii="Times New Roman" w:hAnsi="Times New Roman" w:cs="Times New Roman"/>
          <w:i/>
          <w:iCs/>
        </w:rPr>
        <w:t xml:space="preserve"> </w:t>
      </w:r>
      <w:r w:rsidRPr="005142A7">
        <w:rPr>
          <w:rFonts w:ascii="Times New Roman" w:hAnsi="Times New Roman" w:cs="Times New Roman"/>
          <w:i/>
          <w:iCs/>
        </w:rPr>
        <w:t>An Introduction to Language and Communication</w:t>
      </w:r>
      <w:r w:rsidRPr="005142A7">
        <w:rPr>
          <w:rFonts w:ascii="Times New Roman" w:hAnsi="Times New Roman" w:cs="Times New Roman"/>
        </w:rPr>
        <w:t>. MIT Press.</w:t>
      </w:r>
      <w:r w:rsidR="005142A7" w:rsidRPr="005142A7">
        <w:rPr>
          <w:rFonts w:ascii="Times New Roman" w:hAnsi="Times New Roman" w:cs="Times New Roman"/>
        </w:rPr>
        <w:br/>
      </w:r>
      <w:r w:rsidR="005142A7" w:rsidRPr="005142A7">
        <w:t>URL https</w:t>
      </w:r>
      <w:r w:rsidRPr="005142A7">
        <w:t>://doi.org/10.7551/mitpress/4252.001.0001</w:t>
      </w:r>
    </w:p>
    <w:p w:rsidR="004436D6" w:rsidRPr="005142A7" w:rsidRDefault="004436D6" w:rsidP="006558AD">
      <w:pPr>
        <w:shd w:val="clear" w:color="auto" w:fill="FFFFFF"/>
        <w:jc w:val="both"/>
        <w:rPr>
          <w:rFonts w:ascii="Times New Roman" w:hAnsi="Times New Roman" w:cs="Times New Roman"/>
        </w:rPr>
      </w:pPr>
      <w:r w:rsidRPr="005142A7">
        <w:rPr>
          <w:rFonts w:ascii="Times New Roman" w:hAnsi="Times New Roman" w:cs="Times New Roman"/>
        </w:rPr>
        <w:t xml:space="preserve">Bishop, </w:t>
      </w:r>
      <w:r w:rsidRPr="005142A7">
        <w:rPr>
          <w:rFonts w:ascii="Times New Roman" w:hAnsi="Times New Roman" w:cs="Times New Roman"/>
          <w:lang w:val="da-DK"/>
        </w:rPr>
        <w:t xml:space="preserve">C. M. (2006). </w:t>
      </w:r>
      <w:r w:rsidRPr="005142A7">
        <w:rPr>
          <w:rFonts w:ascii="Times New Roman" w:hAnsi="Times New Roman" w:cs="Times New Roman"/>
          <w:i/>
          <w:iCs/>
        </w:rPr>
        <w:t>Pattern Recognition and Machine Learning (Information Science and Statistics)</w:t>
      </w:r>
      <w:r w:rsidRPr="005142A7">
        <w:rPr>
          <w:rFonts w:ascii="Times New Roman" w:hAnsi="Times New Roman" w:cs="Times New Roman"/>
        </w:rPr>
        <w:t xml:space="preserve">. Berlin, Heidelberg: </w:t>
      </w:r>
      <w:r w:rsidRPr="005142A7">
        <w:rPr>
          <w:rFonts w:ascii="Times New Roman" w:hAnsi="Times New Roman" w:cs="Times New Roman"/>
          <w:lang w:val="de-DE"/>
        </w:rPr>
        <w:t>Springer-Verlag.</w:t>
      </w:r>
    </w:p>
    <w:p w:rsidR="004436D6" w:rsidRPr="005142A7" w:rsidRDefault="004436D6" w:rsidP="006558AD">
      <w:pPr>
        <w:shd w:val="clear" w:color="auto" w:fill="FFFFFF"/>
        <w:jc w:val="both"/>
        <w:rPr>
          <w:rFonts w:ascii="Times New Roman" w:hAnsi="Times New Roman" w:cs="Times New Roman"/>
        </w:rPr>
      </w:pPr>
      <w:bookmarkStart w:id="49" w:name="bookmark62"/>
      <w:r w:rsidRPr="005142A7">
        <w:rPr>
          <w:rFonts w:ascii="Times New Roman" w:hAnsi="Times New Roman" w:cs="Times New Roman"/>
        </w:rPr>
        <w:t>C</w:t>
      </w:r>
      <w:bookmarkEnd w:id="49"/>
      <w:r w:rsidRPr="005142A7">
        <w:rPr>
          <w:rFonts w:ascii="Times New Roman" w:hAnsi="Times New Roman" w:cs="Times New Roman"/>
        </w:rPr>
        <w:t xml:space="preserve">ho, </w:t>
      </w:r>
      <w:r w:rsidRPr="005142A7">
        <w:rPr>
          <w:rFonts w:ascii="Times New Roman" w:hAnsi="Times New Roman" w:cs="Times New Roman"/>
          <w:lang w:val="da-DK"/>
        </w:rPr>
        <w:t xml:space="preserve">K., </w:t>
      </w:r>
      <w:r w:rsidRPr="005142A7">
        <w:rPr>
          <w:rFonts w:ascii="Times New Roman" w:hAnsi="Times New Roman" w:cs="Times New Roman"/>
        </w:rPr>
        <w:t xml:space="preserve">van Merriënboer, </w:t>
      </w:r>
      <w:r w:rsidRPr="005142A7">
        <w:rPr>
          <w:rFonts w:ascii="Times New Roman" w:hAnsi="Times New Roman" w:cs="Times New Roman"/>
          <w:lang w:val="da-DK"/>
        </w:rPr>
        <w:t xml:space="preserve">B., </w:t>
      </w:r>
      <w:r w:rsidRPr="005142A7">
        <w:rPr>
          <w:rFonts w:ascii="Times New Roman" w:hAnsi="Times New Roman" w:cs="Times New Roman"/>
        </w:rPr>
        <w:t xml:space="preserve">Gulcehre, </w:t>
      </w:r>
      <w:r w:rsidRPr="005142A7">
        <w:rPr>
          <w:rFonts w:ascii="Times New Roman" w:hAnsi="Times New Roman" w:cs="Times New Roman"/>
          <w:lang w:val="da-DK"/>
        </w:rPr>
        <w:t xml:space="preserve">C., </w:t>
      </w:r>
      <w:r w:rsidRPr="005142A7">
        <w:rPr>
          <w:rFonts w:ascii="Times New Roman" w:hAnsi="Times New Roman" w:cs="Times New Roman"/>
        </w:rPr>
        <w:t xml:space="preserve">Bahdanau, D., Bougares, </w:t>
      </w:r>
      <w:r w:rsidRPr="005142A7">
        <w:rPr>
          <w:rFonts w:ascii="Times New Roman" w:hAnsi="Times New Roman" w:cs="Times New Roman"/>
          <w:lang w:val="da-DK"/>
        </w:rPr>
        <w:t xml:space="preserve">F., </w:t>
      </w:r>
      <w:r w:rsidRPr="005142A7">
        <w:rPr>
          <w:rFonts w:ascii="Times New Roman" w:hAnsi="Times New Roman" w:cs="Times New Roman"/>
          <w:lang w:val="de-DE"/>
        </w:rPr>
        <w:t xml:space="preserve">Schwenk, </w:t>
      </w:r>
      <w:r w:rsidRPr="005142A7">
        <w:rPr>
          <w:rFonts w:ascii="Times New Roman" w:hAnsi="Times New Roman" w:cs="Times New Roman"/>
          <w:lang w:val="da-DK"/>
        </w:rPr>
        <w:t xml:space="preserve">H., </w:t>
      </w:r>
      <w:r w:rsidRPr="005142A7">
        <w:rPr>
          <w:rFonts w:ascii="Times New Roman" w:hAnsi="Times New Roman" w:cs="Times New Roman"/>
        </w:rPr>
        <w:t xml:space="preserve">and Bengio, </w:t>
      </w:r>
      <w:r w:rsidRPr="005142A7">
        <w:rPr>
          <w:rFonts w:ascii="Times New Roman" w:hAnsi="Times New Roman" w:cs="Times New Roman"/>
          <w:lang w:val="da-DK"/>
        </w:rPr>
        <w:t xml:space="preserve">Y. (2014). </w:t>
      </w:r>
      <w:r w:rsidRPr="005142A7">
        <w:rPr>
          <w:rFonts w:ascii="Times New Roman" w:hAnsi="Times New Roman" w:cs="Times New Roman"/>
        </w:rPr>
        <w:t xml:space="preserve">Learning phrase representations using RNN encoder–decoder for statistical machine translation. In </w:t>
      </w:r>
      <w:r w:rsidRPr="005142A7">
        <w:rPr>
          <w:rFonts w:ascii="Times New Roman" w:hAnsi="Times New Roman" w:cs="Times New Roman"/>
          <w:i/>
          <w:iCs/>
        </w:rPr>
        <w:t>Proceedings of the 2014 Conference on Empirical Methods in Natural Language Processing (EMNLP)</w:t>
      </w:r>
      <w:r w:rsidRPr="005142A7">
        <w:rPr>
          <w:rFonts w:ascii="Times New Roman" w:hAnsi="Times New Roman" w:cs="Times New Roman"/>
        </w:rPr>
        <w:t>, (pp. 1724–1734).</w:t>
      </w:r>
      <w:r w:rsidR="005142A7" w:rsidRPr="005142A7">
        <w:rPr>
          <w:rFonts w:ascii="Times New Roman" w:hAnsi="Times New Roman" w:cs="Times New Roman"/>
        </w:rPr>
        <w:br/>
      </w:r>
      <w:r w:rsidR="005142A7" w:rsidRPr="005142A7">
        <w:t>URL https</w:t>
      </w:r>
      <w:r w:rsidRPr="005142A7">
        <w:t>://aclanthology.org/D14-1179</w:t>
      </w:r>
    </w:p>
    <w:p w:rsidR="004436D6" w:rsidRPr="005142A7" w:rsidRDefault="004436D6" w:rsidP="006558AD">
      <w:pPr>
        <w:shd w:val="clear" w:color="auto" w:fill="FFFFFF"/>
        <w:jc w:val="both"/>
        <w:rPr>
          <w:rFonts w:ascii="Times New Roman" w:hAnsi="Times New Roman" w:cs="Times New Roman"/>
        </w:rPr>
      </w:pPr>
      <w:bookmarkStart w:id="50" w:name="bookmark63"/>
      <w:r w:rsidRPr="005142A7">
        <w:rPr>
          <w:rFonts w:ascii="Times New Roman" w:hAnsi="Times New Roman" w:cs="Times New Roman"/>
        </w:rPr>
        <w:t>C</w:t>
      </w:r>
      <w:bookmarkEnd w:id="50"/>
      <w:r w:rsidRPr="005142A7">
        <w:rPr>
          <w:rFonts w:ascii="Times New Roman" w:hAnsi="Times New Roman" w:cs="Times New Roman"/>
        </w:rPr>
        <w:t xml:space="preserve">lark, </w:t>
      </w:r>
      <w:r w:rsidRPr="005142A7">
        <w:rPr>
          <w:rFonts w:ascii="Times New Roman" w:hAnsi="Times New Roman" w:cs="Times New Roman"/>
          <w:lang w:val="da-DK"/>
        </w:rPr>
        <w:t xml:space="preserve">H. H. (1970). </w:t>
      </w:r>
      <w:r w:rsidRPr="005142A7">
        <w:rPr>
          <w:rFonts w:ascii="Times New Roman" w:hAnsi="Times New Roman" w:cs="Times New Roman"/>
        </w:rPr>
        <w:t xml:space="preserve">Word Associations and Linguistic Theory. </w:t>
      </w:r>
      <w:r w:rsidRPr="005142A7">
        <w:rPr>
          <w:rFonts w:ascii="Times New Roman" w:hAnsi="Times New Roman" w:cs="Times New Roman"/>
          <w:i/>
          <w:iCs/>
        </w:rPr>
        <w:t>New Horizons in Linguistics</w:t>
      </w:r>
      <w:r w:rsidRPr="005142A7">
        <w:rPr>
          <w:rFonts w:ascii="Times New Roman" w:hAnsi="Times New Roman" w:cs="Times New Roman"/>
        </w:rPr>
        <w:t xml:space="preserve">, </w:t>
      </w:r>
      <w:r w:rsidRPr="005142A7">
        <w:rPr>
          <w:rFonts w:ascii="Times New Roman" w:hAnsi="Times New Roman" w:cs="Times New Roman"/>
          <w:i/>
          <w:iCs/>
        </w:rPr>
        <w:t>1</w:t>
      </w:r>
      <w:r w:rsidRPr="005142A7">
        <w:rPr>
          <w:rFonts w:ascii="Times New Roman" w:hAnsi="Times New Roman" w:cs="Times New Roman"/>
        </w:rPr>
        <w:t>, 271–286.</w:t>
      </w:r>
    </w:p>
    <w:p w:rsidR="004436D6" w:rsidRPr="005142A7" w:rsidRDefault="004436D6" w:rsidP="006558AD">
      <w:pPr>
        <w:shd w:val="clear" w:color="auto" w:fill="FFFFFF"/>
        <w:jc w:val="both"/>
        <w:rPr>
          <w:rFonts w:ascii="Times New Roman" w:hAnsi="Times New Roman" w:cs="Times New Roman"/>
        </w:rPr>
      </w:pPr>
      <w:r w:rsidRPr="005142A7">
        <w:rPr>
          <w:rFonts w:ascii="Times New Roman" w:hAnsi="Times New Roman" w:cs="Times New Roman"/>
          <w:lang w:val="de-DE"/>
        </w:rPr>
        <w:t xml:space="preserve">Eisenstein, </w:t>
      </w:r>
      <w:r w:rsidRPr="005142A7">
        <w:rPr>
          <w:rFonts w:ascii="Times New Roman" w:hAnsi="Times New Roman" w:cs="Times New Roman"/>
          <w:lang w:val="da-DK"/>
        </w:rPr>
        <w:t xml:space="preserve">J. (2019). </w:t>
      </w:r>
      <w:r w:rsidRPr="005142A7">
        <w:rPr>
          <w:rFonts w:ascii="Times New Roman" w:hAnsi="Times New Roman" w:cs="Times New Roman"/>
          <w:i/>
          <w:iCs/>
        </w:rPr>
        <w:t>Introduction to Natural Language Processing</w:t>
      </w:r>
      <w:r w:rsidRPr="005142A7">
        <w:rPr>
          <w:rFonts w:ascii="Times New Roman" w:hAnsi="Times New Roman" w:cs="Times New Roman"/>
        </w:rPr>
        <w:t>. MIT Press.</w:t>
      </w:r>
    </w:p>
    <w:p w:rsidR="004436D6" w:rsidRPr="005142A7" w:rsidRDefault="004436D6" w:rsidP="006558AD">
      <w:pPr>
        <w:shd w:val="clear" w:color="auto" w:fill="FFFFFF"/>
        <w:jc w:val="both"/>
        <w:rPr>
          <w:rFonts w:ascii="Times New Roman" w:hAnsi="Times New Roman" w:cs="Times New Roman"/>
        </w:rPr>
      </w:pPr>
      <w:bookmarkStart w:id="51" w:name="bookmark64"/>
      <w:r w:rsidRPr="005142A7">
        <w:rPr>
          <w:rFonts w:ascii="Times New Roman" w:hAnsi="Times New Roman" w:cs="Times New Roman"/>
          <w:lang w:val="da-DK"/>
        </w:rPr>
        <w:t>E</w:t>
      </w:r>
      <w:bookmarkEnd w:id="51"/>
      <w:r w:rsidRPr="005142A7">
        <w:rPr>
          <w:rFonts w:ascii="Times New Roman" w:hAnsi="Times New Roman" w:cs="Times New Roman"/>
          <w:lang w:val="da-DK"/>
        </w:rPr>
        <w:t xml:space="preserve">lman, J. L. (1990). </w:t>
      </w:r>
      <w:r w:rsidRPr="005142A7">
        <w:rPr>
          <w:rFonts w:ascii="Times New Roman" w:hAnsi="Times New Roman" w:cs="Times New Roman"/>
        </w:rPr>
        <w:t xml:space="preserve">Finding Structure in Time. </w:t>
      </w:r>
      <w:r w:rsidRPr="005142A7">
        <w:rPr>
          <w:rFonts w:ascii="Times New Roman" w:hAnsi="Times New Roman" w:cs="Times New Roman"/>
          <w:i/>
          <w:iCs/>
        </w:rPr>
        <w:t>Cognitive Science</w:t>
      </w:r>
      <w:r w:rsidRPr="005142A7">
        <w:rPr>
          <w:rFonts w:ascii="Times New Roman" w:hAnsi="Times New Roman" w:cs="Times New Roman"/>
        </w:rPr>
        <w:t xml:space="preserve">, </w:t>
      </w:r>
      <w:r w:rsidRPr="005142A7">
        <w:rPr>
          <w:rFonts w:ascii="Times New Roman" w:hAnsi="Times New Roman" w:cs="Times New Roman"/>
          <w:i/>
          <w:iCs/>
        </w:rPr>
        <w:t>14</w:t>
      </w:r>
      <w:r w:rsidRPr="005142A7">
        <w:rPr>
          <w:rFonts w:ascii="Times New Roman" w:hAnsi="Times New Roman" w:cs="Times New Roman"/>
        </w:rPr>
        <w:t>(2), 179–211.</w:t>
      </w:r>
      <w:r w:rsidR="005142A7" w:rsidRPr="005142A7">
        <w:rPr>
          <w:rFonts w:ascii="Times New Roman" w:hAnsi="Times New Roman" w:cs="Times New Roman"/>
        </w:rPr>
        <w:br/>
      </w:r>
      <w:r w:rsidR="005142A7" w:rsidRPr="005142A7">
        <w:t>URL https</w:t>
      </w:r>
      <w:r w:rsidRPr="005142A7">
        <w:t>://www.sciencedirect.com/science/article/pii/036402139090002E</w:t>
      </w:r>
    </w:p>
    <w:p w:rsidR="004436D6" w:rsidRPr="005142A7" w:rsidRDefault="004436D6" w:rsidP="006558AD">
      <w:pPr>
        <w:shd w:val="clear" w:color="auto" w:fill="FFFFFF"/>
        <w:jc w:val="both"/>
        <w:rPr>
          <w:rFonts w:ascii="Times New Roman" w:hAnsi="Times New Roman" w:cs="Times New Roman"/>
        </w:rPr>
      </w:pPr>
      <w:bookmarkStart w:id="52" w:name="bookmark65"/>
      <w:r w:rsidRPr="005142A7">
        <w:rPr>
          <w:rFonts w:ascii="Times New Roman" w:hAnsi="Times New Roman" w:cs="Times New Roman"/>
        </w:rPr>
        <w:t>G</w:t>
      </w:r>
      <w:bookmarkEnd w:id="52"/>
      <w:r w:rsidRPr="005142A7">
        <w:rPr>
          <w:rFonts w:ascii="Times New Roman" w:hAnsi="Times New Roman" w:cs="Times New Roman"/>
        </w:rPr>
        <w:t xml:space="preserve">age, P. (1994). A New Algorithm for Data Compression. </w:t>
      </w:r>
      <w:r w:rsidRPr="005142A7">
        <w:rPr>
          <w:rFonts w:ascii="Times New Roman" w:hAnsi="Times New Roman" w:cs="Times New Roman"/>
          <w:i/>
          <w:iCs/>
        </w:rPr>
        <w:t xml:space="preserve">The </w:t>
      </w:r>
      <w:r w:rsidRPr="005142A7">
        <w:rPr>
          <w:rFonts w:ascii="Times New Roman" w:hAnsi="Times New Roman" w:cs="Times New Roman"/>
          <w:i/>
          <w:iCs/>
          <w:lang w:val="da-DK"/>
        </w:rPr>
        <w:t xml:space="preserve">C </w:t>
      </w:r>
      <w:r w:rsidRPr="005142A7">
        <w:rPr>
          <w:rFonts w:ascii="Times New Roman" w:hAnsi="Times New Roman" w:cs="Times New Roman"/>
          <w:i/>
          <w:iCs/>
        </w:rPr>
        <w:t>Users Journal</w:t>
      </w:r>
      <w:r w:rsidRPr="005142A7">
        <w:rPr>
          <w:rFonts w:ascii="Times New Roman" w:hAnsi="Times New Roman" w:cs="Times New Roman"/>
        </w:rPr>
        <w:t xml:space="preserve">, </w:t>
      </w:r>
      <w:r w:rsidRPr="005142A7">
        <w:rPr>
          <w:rFonts w:ascii="Times New Roman" w:hAnsi="Times New Roman" w:cs="Times New Roman"/>
          <w:i/>
          <w:iCs/>
        </w:rPr>
        <w:t>12</w:t>
      </w:r>
      <w:r w:rsidRPr="005142A7">
        <w:rPr>
          <w:rFonts w:ascii="Times New Roman" w:hAnsi="Times New Roman" w:cs="Times New Roman"/>
        </w:rPr>
        <w:t>(2), 23–38.</w:t>
      </w:r>
    </w:p>
    <w:p w:rsidR="004436D6" w:rsidRPr="005142A7" w:rsidDel="00805EEB" w:rsidRDefault="004436D6" w:rsidP="00805EEB">
      <w:pPr>
        <w:shd w:val="clear" w:color="auto" w:fill="FFFFFF"/>
        <w:jc w:val="both"/>
        <w:rPr>
          <w:del w:id="53" w:author="BPP" w:date="2024-11-08T16:09:00Z"/>
          <w:rFonts w:ascii="Times New Roman" w:hAnsi="Times New Roman" w:cs="Times New Roman"/>
        </w:rPr>
      </w:pPr>
      <w:bookmarkStart w:id="54" w:name="bookmark66"/>
      <w:r w:rsidRPr="005142A7">
        <w:rPr>
          <w:rFonts w:ascii="Times New Roman" w:hAnsi="Times New Roman" w:cs="Times New Roman"/>
          <w:lang w:val="fr-FR"/>
        </w:rPr>
        <w:t>G</w:t>
      </w:r>
      <w:bookmarkEnd w:id="54"/>
      <w:r w:rsidRPr="005142A7">
        <w:rPr>
          <w:rFonts w:ascii="Times New Roman" w:hAnsi="Times New Roman" w:cs="Times New Roman"/>
          <w:lang w:val="fr-FR"/>
        </w:rPr>
        <w:t xml:space="preserve">ers, </w:t>
      </w:r>
      <w:r w:rsidRPr="005142A7">
        <w:rPr>
          <w:rFonts w:ascii="Times New Roman" w:hAnsi="Times New Roman" w:cs="Times New Roman"/>
          <w:lang w:val="da-DK"/>
        </w:rPr>
        <w:t xml:space="preserve">F. </w:t>
      </w:r>
      <w:r w:rsidRPr="005142A7">
        <w:rPr>
          <w:rFonts w:ascii="Times New Roman" w:hAnsi="Times New Roman" w:cs="Times New Roman"/>
        </w:rPr>
        <w:t xml:space="preserve">A., Schmidhuber, </w:t>
      </w:r>
      <w:r w:rsidRPr="005142A7">
        <w:rPr>
          <w:rFonts w:ascii="Times New Roman" w:hAnsi="Times New Roman" w:cs="Times New Roman"/>
          <w:lang w:val="da-DK"/>
        </w:rPr>
        <w:t xml:space="preserve">J. </w:t>
      </w:r>
      <w:r w:rsidRPr="005142A7">
        <w:rPr>
          <w:rFonts w:ascii="Times New Roman" w:hAnsi="Times New Roman" w:cs="Times New Roman"/>
        </w:rPr>
        <w:t xml:space="preserve">A., and Cummins, </w:t>
      </w:r>
      <w:r w:rsidRPr="005142A7">
        <w:rPr>
          <w:rFonts w:ascii="Times New Roman" w:hAnsi="Times New Roman" w:cs="Times New Roman"/>
          <w:lang w:val="da-DK"/>
        </w:rPr>
        <w:t xml:space="preserve">F. </w:t>
      </w:r>
      <w:r w:rsidRPr="005142A7">
        <w:rPr>
          <w:rFonts w:ascii="Times New Roman" w:hAnsi="Times New Roman" w:cs="Times New Roman"/>
        </w:rPr>
        <w:t>A. (2000). Learning to forget: Continual prediction with lstm.</w:t>
      </w:r>
      <w:r w:rsidR="002162DC" w:rsidRPr="005142A7">
        <w:rPr>
          <w:rFonts w:ascii="Times New Roman" w:hAnsi="Times New Roman" w:cs="Times New Roman"/>
        </w:rPr>
        <w:t xml:space="preserve"> </w:t>
      </w:r>
      <w:r w:rsidRPr="005142A7">
        <w:rPr>
          <w:rFonts w:ascii="Times New Roman" w:hAnsi="Times New Roman" w:cs="Times New Roman"/>
          <w:i/>
          <w:iCs/>
        </w:rPr>
        <w:t>Neural Comput.</w:t>
      </w:r>
      <w:r w:rsidRPr="005142A7">
        <w:rPr>
          <w:rFonts w:ascii="Times New Roman" w:hAnsi="Times New Roman" w:cs="Times New Roman"/>
        </w:rPr>
        <w:t xml:space="preserve">, </w:t>
      </w:r>
      <w:r w:rsidRPr="005142A7">
        <w:rPr>
          <w:rFonts w:ascii="Times New Roman" w:hAnsi="Times New Roman" w:cs="Times New Roman"/>
          <w:i/>
          <w:iCs/>
        </w:rPr>
        <w:t>12</w:t>
      </w:r>
      <w:r w:rsidRPr="005142A7">
        <w:rPr>
          <w:rFonts w:ascii="Times New Roman" w:hAnsi="Times New Roman" w:cs="Times New Roman"/>
        </w:rPr>
        <w:t>(10), 2451–2471.</w:t>
      </w:r>
      <w:r w:rsidR="005142A7" w:rsidRPr="005142A7">
        <w:rPr>
          <w:rFonts w:ascii="Times New Roman" w:hAnsi="Times New Roman" w:cs="Times New Roman"/>
        </w:rPr>
        <w:br/>
      </w:r>
    </w:p>
    <w:bookmarkEnd w:id="48"/>
    <w:p w:rsidR="00772DA7" w:rsidRDefault="00772DA7" w:rsidP="00772DA7">
      <w:pPr>
        <w:shd w:val="clear" w:color="auto" w:fill="FFFFFF"/>
        <w:jc w:val="both"/>
        <w:rPr>
          <w:rFonts w:ascii="Times New Roman" w:hAnsi="Times New Roman" w:cs="Times New Roman"/>
        </w:rPr>
      </w:pPr>
    </w:p>
    <w:sectPr w:rsidR="00772DA7" w:rsidSect="004D405E">
      <w:pgSz w:w="12240" w:h="15840"/>
      <w:pgMar w:top="1440" w:right="1435" w:bottom="720" w:left="1440" w:header="720" w:footer="720" w:gutter="0"/>
      <w:cols w:space="60"/>
      <w:noEndnote/>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6468490" w15:done="0"/>
  <w15:commentEx w15:paraId="025847C9" w15:paraIdParent="76468490" w15:done="0"/>
  <w15:commentEx w15:paraId="752F3115" w15:done="0"/>
  <w15:commentEx w15:paraId="0A588645" w15:done="0"/>
  <w15:commentEx w15:paraId="6DF3C59D" w15:paraIdParent="0A588645" w15:done="0"/>
  <w15:commentEx w15:paraId="377ECE0E" w15:done="0"/>
  <w15:commentEx w15:paraId="74B009FC" w15:done="0"/>
  <w15:commentEx w15:paraId="4C37D90B" w15:paraIdParent="74B009FC" w15:done="0"/>
  <w15:commentEx w15:paraId="207BFD10" w15:done="0"/>
  <w15:commentEx w15:paraId="0D9DD776" w15:paraIdParent="207BFD10" w15:done="0"/>
  <w15:commentEx w15:paraId="5ACC5145" w15:done="0"/>
  <w15:commentEx w15:paraId="069805FF" w15:paraIdParent="5ACC5145" w15:done="0"/>
  <w15:commentEx w15:paraId="7E07848C" w15:done="0"/>
  <w15:commentEx w15:paraId="748DF721" w15:paraIdParent="7E07848C" w15:done="0"/>
  <w15:commentEx w15:paraId="0174F19D" w15:done="0"/>
  <w15:commentEx w15:paraId="36411071" w15:paraIdParent="0174F19D" w15:done="0"/>
  <w15:commentEx w15:paraId="7E65C629" w15:done="0"/>
  <w15:commentEx w15:paraId="543C2076" w15:paraIdParent="7E65C629" w15:done="0"/>
  <w15:commentEx w15:paraId="30970A2D" w15:done="0"/>
  <w15:commentEx w15:paraId="21700098" w15:done="0"/>
  <w15:commentEx w15:paraId="60E8D3C4" w15:paraIdParent="21700098" w15:done="0"/>
  <w15:commentEx w15:paraId="60D3833C" w15:done="0"/>
  <w15:commentEx w15:paraId="4613B568" w15:paraIdParent="60D3833C" w15:done="0"/>
  <w15:commentEx w15:paraId="2D5E8198" w15:done="0"/>
  <w15:commentEx w15:paraId="330225A4" w15:paraIdParent="2D5E8198" w15:done="0"/>
  <w15:commentEx w15:paraId="1D9E742B" w15:done="0"/>
  <w15:commentEx w15:paraId="45492AB4" w15:paraIdParent="1D9E7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B995E8" w16cex:dateUtc="2024-09-18T05:26:00Z"/>
  <w16cex:commentExtensible w16cex:durableId="779959FB" w16cex:dateUtc="2024-09-18T06:29:00Z"/>
  <w16cex:commentExtensible w16cex:durableId="7F9B3DC4" w16cex:dateUtc="2024-09-18T05:27:00Z"/>
  <w16cex:commentExtensible w16cex:durableId="16E43DC0" w16cex:dateUtc="2024-09-18T07:46:00Z"/>
  <w16cex:commentExtensible w16cex:durableId="33CA9DD0" w16cex:dateUtc="2024-09-18T05:28:00Z"/>
  <w16cex:commentExtensible w16cex:durableId="750DC02D" w16cex:dateUtc="2024-09-18T05:28:00Z"/>
  <w16cex:commentExtensible w16cex:durableId="59C732E7" w16cex:dateUtc="2024-09-14T09:03:00Z"/>
  <w16cex:commentExtensible w16cex:durableId="5817497F" w16cex:dateUtc="2024-09-18T05:28:00Z"/>
  <w16cex:commentExtensible w16cex:durableId="6AE39FB6" w16cex:dateUtc="2024-09-18T05:31:00Z"/>
  <w16cex:commentExtensible w16cex:durableId="3EF06811" w16cex:dateUtc="2024-09-18T05:32:00Z"/>
  <w16cex:commentExtensible w16cex:durableId="6314BEFD" w16cex:dateUtc="2024-09-18T05:33:00Z"/>
  <w16cex:commentExtensible w16cex:durableId="54C53E72" w16cex:dateUtc="2024-09-18T11:07:00Z"/>
  <w16cex:commentExtensible w16cex:durableId="24217C30" w16cex:dateUtc="2024-09-18T05:49:00Z"/>
  <w16cex:commentExtensible w16cex:durableId="1BD123A5" w16cex:dateUtc="2024-09-18T05:49:00Z"/>
  <w16cex:commentExtensible w16cex:durableId="1A5948FB" w16cex:dateUtc="2024-09-18T05:54:00Z"/>
  <w16cex:commentExtensible w16cex:durableId="6DED7F18" w16cex:dateUtc="2024-09-18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6468490" w16cid:durableId="47EE8F48"/>
  <w16cid:commentId w16cid:paraId="025847C9" w16cid:durableId="03B995E8"/>
  <w16cid:commentId w16cid:paraId="752F3115" w16cid:durableId="779959FB"/>
  <w16cid:commentId w16cid:paraId="0A588645" w16cid:durableId="5E0B5E3A"/>
  <w16cid:commentId w16cid:paraId="6DF3C59D" w16cid:durableId="7F9B3DC4"/>
  <w16cid:commentId w16cid:paraId="377ECE0E" w16cid:durableId="16E43DC0"/>
  <w16cid:commentId w16cid:paraId="74B009FC" w16cid:durableId="73878A8D"/>
  <w16cid:commentId w16cid:paraId="4C37D90B" w16cid:durableId="33CA9DD0"/>
  <w16cid:commentId w16cid:paraId="207BFD10" w16cid:durableId="549329F8"/>
  <w16cid:commentId w16cid:paraId="0D9DD776" w16cid:durableId="750DC02D"/>
  <w16cid:commentId w16cid:paraId="5ACC5145" w16cid:durableId="59C732E7"/>
  <w16cid:commentId w16cid:paraId="069805FF" w16cid:durableId="5817497F"/>
  <w16cid:commentId w16cid:paraId="7E07848C" w16cid:durableId="5DC68E72"/>
  <w16cid:commentId w16cid:paraId="748DF721" w16cid:durableId="6AE39FB6"/>
  <w16cid:commentId w16cid:paraId="0174F19D" w16cid:durableId="4ABA00EF"/>
  <w16cid:commentId w16cid:paraId="36411071" w16cid:durableId="3EF06811"/>
  <w16cid:commentId w16cid:paraId="7E65C629" w16cid:durableId="42B8D8AE"/>
  <w16cid:commentId w16cid:paraId="543C2076" w16cid:durableId="6314BEFD"/>
  <w16cid:commentId w16cid:paraId="30970A2D" w16cid:durableId="54C53E72"/>
  <w16cid:commentId w16cid:paraId="21700098" w16cid:durableId="5916636B"/>
  <w16cid:commentId w16cid:paraId="60E8D3C4" w16cid:durableId="24217C30"/>
  <w16cid:commentId w16cid:paraId="60D3833C" w16cid:durableId="2F3EEAD6"/>
  <w16cid:commentId w16cid:paraId="4613B568" w16cid:durableId="1BD123A5"/>
  <w16cid:commentId w16cid:paraId="2D5E8198" w16cid:durableId="261019AA"/>
  <w16cid:commentId w16cid:paraId="330225A4" w16cid:durableId="1A5948FB"/>
  <w16cid:commentId w16cid:paraId="1D9E742B" w16cid:durableId="50D77856"/>
  <w16cid:commentId w16cid:paraId="45492AB4" w16cid:durableId="6DED7F18"/>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BEA" w:rsidRDefault="00F31BEA" w:rsidP="009F3D28">
      <w:r>
        <w:separator/>
      </w:r>
    </w:p>
  </w:endnote>
  <w:endnote w:type="continuationSeparator" w:id="1">
    <w:p w:rsidR="00F31BEA" w:rsidRDefault="00F31BEA" w:rsidP="009F3D2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SansDevanagari-Regular">
    <w:altName w:val="Calibri"/>
    <w:panose1 w:val="00000000000000000000"/>
    <w:charset w:val="00"/>
    <w:family w:val="auto"/>
    <w:notTrueType/>
    <w:pitch w:val="default"/>
    <w:sig w:usb0="00000003" w:usb1="00000000" w:usb2="00000000" w:usb3="00000000" w:csb0="00000001" w:csb1="00000000"/>
  </w:font>
  <w:font w:name="LMRoman12-Regular-Identity-H">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Liberation Mono">
    <w:altName w:val="Calibri"/>
    <w:charset w:val="00"/>
    <w:family w:val="modern"/>
    <w:pitch w:val="fixed"/>
    <w:sig w:usb0="E0000AFF" w:usb1="400078FF" w:usb2="00000001" w:usb3="00000000" w:csb0="000001BF" w:csb1="00000000"/>
  </w:font>
  <w:font w:name="Mangal">
    <w:panose1 w:val="00000400000000000000"/>
    <w:charset w:val="01"/>
    <w:family w:val="roman"/>
    <w:notTrueType/>
    <w:pitch w:val="variable"/>
    <w:sig w:usb0="00002000" w:usb1="00000000" w:usb2="00000000" w:usb3="00000000" w:csb0="00000000" w:csb1="00000000"/>
  </w:font>
  <w:font w:name="Leelawadee UI Semilight">
    <w:panose1 w:val="020B0402040204020203"/>
    <w:charset w:val="00"/>
    <w:family w:val="swiss"/>
    <w:pitch w:val="variable"/>
    <w:sig w:usb0="A3000003" w:usb1="00000000" w:usb2="00010000" w:usb3="00000000" w:csb0="00010101" w:csb1="00000000"/>
  </w:font>
  <w:font w:name="LMSans10-Regular-Identity-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BEA" w:rsidRDefault="00F31BEA" w:rsidP="009F3D28">
      <w:r>
        <w:separator/>
      </w:r>
    </w:p>
  </w:footnote>
  <w:footnote w:type="continuationSeparator" w:id="1">
    <w:p w:rsidR="00F31BEA" w:rsidRDefault="00F31BEA" w:rsidP="009F3D28">
      <w:r>
        <w:continuationSeparator/>
      </w:r>
    </w:p>
  </w:footnote>
  <w:footnote w:id="2">
    <w:p w:rsidR="006B0F7F" w:rsidRDefault="006B0F7F">
      <w:pPr>
        <w:pStyle w:val="FootnoteText"/>
      </w:pPr>
      <w:r>
        <w:rPr>
          <w:rStyle w:val="FootnoteReference"/>
        </w:rPr>
        <w:footnoteRef/>
      </w:r>
      <w:r>
        <w:t xml:space="preserve"> </w:t>
      </w:r>
      <w:r w:rsidRPr="00E90E51">
        <w:rPr>
          <w:rFonts w:ascii="Times New Roman" w:hAnsi="Times New Roman" w:cs="Times New Roman"/>
        </w:rPr>
        <w:t>https://www.ling.upenn.edu/courses/Fall_2003/ling001/penn_treebank_pos.html</w:t>
      </w:r>
    </w:p>
  </w:footnote>
  <w:footnote w:id="3">
    <w:p w:rsidR="006B0F7F" w:rsidRDefault="006B0F7F">
      <w:pPr>
        <w:pStyle w:val="FootnoteText"/>
      </w:pPr>
      <w:r>
        <w:rPr>
          <w:rStyle w:val="FootnoteReference"/>
        </w:rPr>
        <w:footnoteRef/>
      </w:r>
      <w:r>
        <w:t xml:space="preserve"> </w:t>
      </w:r>
      <w:r w:rsidRPr="005A3B3A">
        <w:rPr>
          <w:rFonts w:ascii="Times New Roman" w:hAnsi="Times New Roman" w:cs="Times New Roman"/>
        </w:rPr>
        <w:t>https://huggingface.co/</w:t>
      </w:r>
    </w:p>
  </w:footnote>
  <w:footnote w:id="4">
    <w:p w:rsidR="006B0F7F" w:rsidRDefault="006B0F7F">
      <w:pPr>
        <w:pStyle w:val="FootnoteText"/>
      </w:pPr>
      <w:r>
        <w:rPr>
          <w:rStyle w:val="FootnoteReference"/>
        </w:rPr>
        <w:footnoteRef/>
      </w:r>
      <w:r>
        <w:t xml:space="preserve"> </w:t>
      </w:r>
      <w:r w:rsidRPr="00181B54">
        <w:rPr>
          <w:rFonts w:ascii="Times New Roman" w:hAnsi="Times New Roman" w:cs="Times New Roman"/>
        </w:rPr>
        <w:t>https://tartarus.org/martin/PorterStemmer/</w:t>
      </w:r>
    </w:p>
  </w:footnote>
  <w:footnote w:id="5">
    <w:p w:rsidR="006B0F7F" w:rsidRDefault="006B0F7F">
      <w:pPr>
        <w:pStyle w:val="FootnoteText"/>
      </w:pPr>
      <w:r>
        <w:rPr>
          <w:rStyle w:val="FootnoteReference"/>
        </w:rPr>
        <w:footnoteRef/>
      </w:r>
      <w:r>
        <w:t xml:space="preserve"> </w:t>
      </w:r>
      <w:r w:rsidRPr="00181B54">
        <w:rPr>
          <w:rFonts w:ascii="Times New Roman" w:hAnsi="Times New Roman" w:cs="Times New Roman"/>
        </w:rPr>
        <w:t>https://snowballstem.org/</w:t>
      </w:r>
    </w:p>
  </w:footnote>
  <w:footnote w:id="6">
    <w:p w:rsidR="006B0F7F" w:rsidRDefault="006B0F7F">
      <w:pPr>
        <w:pStyle w:val="FootnoteText"/>
      </w:pPr>
      <w:r>
        <w:rPr>
          <w:rStyle w:val="FootnoteReference"/>
        </w:rPr>
        <w:footnoteRef/>
      </w:r>
      <w:r>
        <w:t xml:space="preserve"> </w:t>
      </w:r>
      <w:r w:rsidRPr="00923028">
        <w:rPr>
          <w:rFonts w:ascii="Times New Roman" w:hAnsi="Times New Roman" w:cs="Times New Roman"/>
        </w:rPr>
        <w:t>https://darenr.github.io/afinn/</w:t>
      </w:r>
    </w:p>
  </w:footnote>
  <w:footnote w:id="7">
    <w:p w:rsidR="006B0F7F" w:rsidRDefault="006B0F7F">
      <w:pPr>
        <w:pStyle w:val="FootnoteText"/>
      </w:pPr>
      <w:r>
        <w:rPr>
          <w:rStyle w:val="FootnoteReference"/>
        </w:rPr>
        <w:footnoteRef/>
      </w:r>
      <w:r>
        <w:t xml:space="preserve"> </w:t>
      </w:r>
      <w:r w:rsidRPr="00923028">
        <w:rPr>
          <w:rFonts w:ascii="Times New Roman" w:hAnsi="Times New Roman" w:cs="Times New Roman"/>
        </w:rPr>
        <w:t>https://www.nltk.org/api/nltk.corpus.reader.sentiwordnet.html</w:t>
      </w:r>
    </w:p>
  </w:footnote>
  <w:footnote w:id="8">
    <w:p w:rsidR="006B0F7F" w:rsidRDefault="006B0F7F">
      <w:pPr>
        <w:pStyle w:val="FootnoteText"/>
      </w:pPr>
      <w:r>
        <w:rPr>
          <w:rStyle w:val="FootnoteReference"/>
        </w:rPr>
        <w:footnoteRef/>
      </w:r>
      <w:r>
        <w:t xml:space="preserve"> </w:t>
      </w:r>
      <w:r w:rsidRPr="00923028">
        <w:rPr>
          <w:rFonts w:ascii="Times New Roman" w:hAnsi="Times New Roman" w:cs="Times New Roman"/>
        </w:rPr>
        <w:t>https://saifmohammad.com/WebPages/NRC-Emotion-Lexicon.htm</w:t>
      </w:r>
    </w:p>
  </w:footnote>
  <w:footnote w:id="9">
    <w:p w:rsidR="006B0F7F" w:rsidRDefault="006B0F7F">
      <w:pPr>
        <w:pStyle w:val="FootnoteText"/>
      </w:pPr>
      <w:r>
        <w:rPr>
          <w:rStyle w:val="FootnoteReference"/>
        </w:rPr>
        <w:footnoteRef/>
      </w:r>
      <w:r>
        <w:t xml:space="preserve"> </w:t>
      </w:r>
      <w:r w:rsidRPr="00923028">
        <w:rPr>
          <w:rFonts w:ascii="Times New Roman" w:hAnsi="Times New Roman" w:cs="Times New Roman"/>
        </w:rPr>
        <w:t>https://propbank.github.io/</w:t>
      </w:r>
    </w:p>
  </w:footnote>
  <w:footnote w:id="10">
    <w:p w:rsidR="006B0F7F" w:rsidRDefault="006B0F7F">
      <w:pPr>
        <w:pStyle w:val="FootnoteText"/>
      </w:pPr>
      <w:r>
        <w:rPr>
          <w:rStyle w:val="FootnoteReference"/>
        </w:rPr>
        <w:footnoteRef/>
      </w:r>
      <w:r>
        <w:t xml:space="preserve"> </w:t>
      </w:r>
      <w:r w:rsidRPr="006558AD">
        <w:rPr>
          <w:rFonts w:ascii="Times New Roman" w:hAnsi="Times New Roman" w:cs="Times New Roman"/>
        </w:rPr>
        <w:t xml:space="preserve">The squared L2 norm (i.e., </w:t>
      </w:r>
      <w:r w:rsidRPr="001B1B05">
        <w:rPr>
          <w:rFonts w:ascii="Times New Roman" w:hAnsi="Times New Roman" w:cs="Times New Roman"/>
          <w:position w:val="-12"/>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95pt;height:18.95pt" o:ole="">
            <v:imagedata r:id="rId1" o:title=""/>
          </v:shape>
          <o:OLEObject Type="Embed" ProgID="Equation.DSMT4" ShapeID="_x0000_i1025" DrawAspect="Content" ObjectID="_1794394129" r:id="rId2"/>
        </w:object>
      </w:r>
      <w:r>
        <w:rPr>
          <w:rFonts w:ascii="Times New Roman" w:hAnsi="Times New Roman" w:cs="Times New Roman"/>
        </w:rPr>
        <w:t xml:space="preserve"> is </w:t>
      </w:r>
      <w:r w:rsidRPr="006558AD">
        <w:rPr>
          <w:rFonts w:ascii="Times New Roman" w:hAnsi="Times New Roman" w:cs="Times New Roman"/>
        </w:rPr>
        <w:t>often used in optimi</w:t>
      </w:r>
      <w:r>
        <w:rPr>
          <w:rFonts w:ascii="Times New Roman" w:hAnsi="Times New Roman" w:cs="Times New Roman"/>
        </w:rPr>
        <w:t>s</w:t>
      </w:r>
      <w:r w:rsidRPr="006558AD">
        <w:rPr>
          <w:rFonts w:ascii="Times New Roman" w:hAnsi="Times New Roman" w:cs="Times New Roman"/>
        </w:rPr>
        <w:t>ation problems because it</w:t>
      </w:r>
      <w:r>
        <w:rPr>
          <w:rFonts w:ascii="Times New Roman" w:hAnsi="Times New Roman" w:cs="Times New Roman"/>
        </w:rPr>
        <w:t xml:space="preserve"> </w:t>
      </w:r>
      <w:r w:rsidRPr="006558AD">
        <w:rPr>
          <w:rFonts w:ascii="Times New Roman" w:hAnsi="Times New Roman" w:cs="Times New Roman"/>
        </w:rPr>
        <w:t>avoids the computational cost of the square root while still preserving the essential properties of the norm, like magnitude comparison.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8A66BB8"/>
    <w:lvl w:ilvl="0">
      <w:numFmt w:val="bullet"/>
      <w:lvlText w:val="*"/>
      <w:lvlJc w:val="left"/>
    </w:lvl>
  </w:abstractNum>
  <w:abstractNum w:abstractNumId="1">
    <w:nsid w:val="01055122"/>
    <w:multiLevelType w:val="singleLevel"/>
    <w:tmpl w:val="AE2C7A36"/>
    <w:lvl w:ilvl="0">
      <w:start w:val="2"/>
      <w:numFmt w:val="decimal"/>
      <w:lvlText w:val="%1."/>
      <w:legacy w:legacy="1" w:legacySpace="0" w:legacyIndent="283"/>
      <w:lvlJc w:val="left"/>
      <w:rPr>
        <w:rFonts w:ascii="Arial" w:hAnsi="Arial" w:cs="Arial" w:hint="default"/>
      </w:rPr>
    </w:lvl>
  </w:abstractNum>
  <w:abstractNum w:abstractNumId="2">
    <w:nsid w:val="0181595D"/>
    <w:multiLevelType w:val="singleLevel"/>
    <w:tmpl w:val="3EF6C996"/>
    <w:lvl w:ilvl="0">
      <w:start w:val="2"/>
      <w:numFmt w:val="decimal"/>
      <w:lvlText w:val="%1."/>
      <w:legacy w:legacy="1" w:legacySpace="0" w:legacyIndent="264"/>
      <w:lvlJc w:val="left"/>
      <w:rPr>
        <w:rFonts w:ascii="Arial" w:hAnsi="Arial" w:cs="Arial" w:hint="default"/>
      </w:rPr>
    </w:lvl>
  </w:abstractNum>
  <w:abstractNum w:abstractNumId="3">
    <w:nsid w:val="058D2DBD"/>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
    <w:nsid w:val="06BA33F6"/>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5">
    <w:nsid w:val="077723A3"/>
    <w:multiLevelType w:val="singleLevel"/>
    <w:tmpl w:val="BEC89BA2"/>
    <w:lvl w:ilvl="0">
      <w:start w:val="1"/>
      <w:numFmt w:val="lowerLetter"/>
      <w:lvlText w:val="%1)"/>
      <w:legacy w:legacy="1" w:legacySpace="0" w:legacyIndent="264"/>
      <w:lvlJc w:val="left"/>
      <w:rPr>
        <w:rFonts w:ascii="Arial" w:hAnsi="Arial" w:cs="Arial" w:hint="default"/>
      </w:rPr>
    </w:lvl>
  </w:abstractNum>
  <w:abstractNum w:abstractNumId="6">
    <w:nsid w:val="0B6E2683"/>
    <w:multiLevelType w:val="singleLevel"/>
    <w:tmpl w:val="76D8C42E"/>
    <w:lvl w:ilvl="0">
      <w:start w:val="2"/>
      <w:numFmt w:val="lowerLetter"/>
      <w:lvlText w:val="%1)"/>
      <w:legacy w:legacy="1" w:legacySpace="0" w:legacyIndent="254"/>
      <w:lvlJc w:val="left"/>
      <w:rPr>
        <w:rFonts w:ascii="Arial" w:hAnsi="Arial" w:cs="Arial" w:hint="default"/>
      </w:rPr>
    </w:lvl>
  </w:abstractNum>
  <w:abstractNum w:abstractNumId="7">
    <w:nsid w:val="0C555897"/>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8">
    <w:nsid w:val="0F185106"/>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9">
    <w:nsid w:val="11C97327"/>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10">
    <w:nsid w:val="128B11DA"/>
    <w:multiLevelType w:val="hybridMultilevel"/>
    <w:tmpl w:val="03FC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F05EF"/>
    <w:multiLevelType w:val="hybridMultilevel"/>
    <w:tmpl w:val="B340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B95F86"/>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13">
    <w:nsid w:val="17BF27D5"/>
    <w:multiLevelType w:val="singleLevel"/>
    <w:tmpl w:val="C6E866FA"/>
    <w:lvl w:ilvl="0">
      <w:start w:val="1"/>
      <w:numFmt w:val="decimal"/>
      <w:lvlText w:val="%1."/>
      <w:legacy w:legacy="1" w:legacySpace="0" w:legacyIndent="283"/>
      <w:lvlJc w:val="left"/>
      <w:rPr>
        <w:rFonts w:ascii="Arial" w:hAnsi="Arial" w:cs="Arial" w:hint="default"/>
      </w:rPr>
    </w:lvl>
  </w:abstractNum>
  <w:abstractNum w:abstractNumId="14">
    <w:nsid w:val="192609E7"/>
    <w:multiLevelType w:val="singleLevel"/>
    <w:tmpl w:val="65446182"/>
    <w:lvl w:ilvl="0">
      <w:start w:val="1"/>
      <w:numFmt w:val="lowerLetter"/>
      <w:lvlText w:val="(%1)"/>
      <w:legacy w:legacy="1" w:legacySpace="0" w:legacyIndent="331"/>
      <w:lvlJc w:val="left"/>
      <w:rPr>
        <w:rFonts w:ascii="Arial" w:hAnsi="Arial" w:cs="Arial" w:hint="default"/>
      </w:rPr>
    </w:lvl>
  </w:abstractNum>
  <w:abstractNum w:abstractNumId="15">
    <w:nsid w:val="1B5F3BC0"/>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16">
    <w:nsid w:val="1FC45D70"/>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17">
    <w:nsid w:val="20230E95"/>
    <w:multiLevelType w:val="hybridMultilevel"/>
    <w:tmpl w:val="333C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D71BE2"/>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3847DD"/>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0">
    <w:nsid w:val="23466E56"/>
    <w:multiLevelType w:val="singleLevel"/>
    <w:tmpl w:val="2FB6DBFE"/>
    <w:lvl w:ilvl="0">
      <w:start w:val="1"/>
      <w:numFmt w:val="decimal"/>
      <w:lvlText w:val="%1."/>
      <w:legacy w:legacy="1" w:legacySpace="0" w:legacyIndent="298"/>
      <w:lvlJc w:val="left"/>
      <w:rPr>
        <w:rFonts w:ascii="Arial" w:hAnsi="Arial" w:cs="Arial" w:hint="default"/>
      </w:rPr>
    </w:lvl>
  </w:abstractNum>
  <w:abstractNum w:abstractNumId="21">
    <w:nsid w:val="241043F8"/>
    <w:multiLevelType w:val="singleLevel"/>
    <w:tmpl w:val="A1FCE676"/>
    <w:lvl w:ilvl="0">
      <w:start w:val="1"/>
      <w:numFmt w:val="lowerLetter"/>
      <w:lvlText w:val="(%1)"/>
      <w:legacy w:legacy="1" w:legacySpace="0" w:legacyIndent="408"/>
      <w:lvlJc w:val="left"/>
      <w:rPr>
        <w:rFonts w:ascii="Arial" w:hAnsi="Arial" w:cs="Arial" w:hint="default"/>
      </w:rPr>
    </w:lvl>
  </w:abstractNum>
  <w:abstractNum w:abstractNumId="22">
    <w:nsid w:val="254E5C94"/>
    <w:multiLevelType w:val="singleLevel"/>
    <w:tmpl w:val="CBAC36B6"/>
    <w:lvl w:ilvl="0">
      <w:start w:val="7"/>
      <w:numFmt w:val="decimal"/>
      <w:lvlText w:val="%1."/>
      <w:legacy w:legacy="1" w:legacySpace="0" w:legacyIndent="271"/>
      <w:lvlJc w:val="left"/>
      <w:rPr>
        <w:rFonts w:ascii="Arial" w:hAnsi="Arial" w:cs="Arial" w:hint="default"/>
      </w:rPr>
    </w:lvl>
  </w:abstractNum>
  <w:abstractNum w:abstractNumId="23">
    <w:nsid w:val="27132E63"/>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4">
    <w:nsid w:val="2AD13EC8"/>
    <w:multiLevelType w:val="singleLevel"/>
    <w:tmpl w:val="BEC89BA2"/>
    <w:lvl w:ilvl="0">
      <w:start w:val="1"/>
      <w:numFmt w:val="lowerLetter"/>
      <w:lvlText w:val="%1)"/>
      <w:legacy w:legacy="1" w:legacySpace="0" w:legacyIndent="264"/>
      <w:lvlJc w:val="left"/>
      <w:rPr>
        <w:rFonts w:ascii="Arial" w:hAnsi="Arial" w:cs="Arial" w:hint="default"/>
      </w:rPr>
    </w:lvl>
  </w:abstractNum>
  <w:abstractNum w:abstractNumId="25">
    <w:nsid w:val="2BA94053"/>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26">
    <w:nsid w:val="333538DC"/>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27">
    <w:nsid w:val="38444D30"/>
    <w:multiLevelType w:val="singleLevel"/>
    <w:tmpl w:val="FB12A414"/>
    <w:lvl w:ilvl="0">
      <w:start w:val="1"/>
      <w:numFmt w:val="decimal"/>
      <w:lvlText w:val="%1."/>
      <w:legacy w:legacy="1" w:legacySpace="0" w:legacyIndent="293"/>
      <w:lvlJc w:val="left"/>
      <w:rPr>
        <w:rFonts w:ascii="Arial" w:hAnsi="Arial" w:cs="Arial" w:hint="default"/>
      </w:rPr>
    </w:lvl>
  </w:abstractNum>
  <w:abstractNum w:abstractNumId="28">
    <w:nsid w:val="3BE51014"/>
    <w:multiLevelType w:val="hybridMultilevel"/>
    <w:tmpl w:val="6824BE14"/>
    <w:lvl w:ilvl="0" w:tplc="04090001">
      <w:start w:val="1"/>
      <w:numFmt w:val="bullet"/>
      <w:lvlText w:val=""/>
      <w:lvlJc w:val="left"/>
      <w:pPr>
        <w:ind w:left="720" w:hanging="360"/>
      </w:pPr>
      <w:rPr>
        <w:rFonts w:ascii="Symbol" w:hAnsi="Symbol" w:hint="default"/>
      </w:rPr>
    </w:lvl>
    <w:lvl w:ilvl="1" w:tplc="ADC4DE3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9B3D4F"/>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D20B4B"/>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31">
    <w:nsid w:val="3D786E75"/>
    <w:multiLevelType w:val="singleLevel"/>
    <w:tmpl w:val="7C22B214"/>
    <w:lvl w:ilvl="0">
      <w:start w:val="1"/>
      <w:numFmt w:val="decimal"/>
      <w:lvlText w:val="%1."/>
      <w:legacy w:legacy="1" w:legacySpace="0" w:legacyIndent="297"/>
      <w:lvlJc w:val="left"/>
      <w:rPr>
        <w:rFonts w:ascii="Arial" w:hAnsi="Arial" w:cs="Arial" w:hint="default"/>
      </w:rPr>
    </w:lvl>
  </w:abstractNum>
  <w:abstractNum w:abstractNumId="32">
    <w:nsid w:val="40AA0A54"/>
    <w:multiLevelType w:val="hybridMultilevel"/>
    <w:tmpl w:val="F8C2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D6108A"/>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34">
    <w:nsid w:val="43845B83"/>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5">
    <w:nsid w:val="462117A1"/>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6">
    <w:nsid w:val="476C2D0F"/>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7">
    <w:nsid w:val="491C6CA2"/>
    <w:multiLevelType w:val="hybridMultilevel"/>
    <w:tmpl w:val="A3F2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505A63"/>
    <w:multiLevelType w:val="singleLevel"/>
    <w:tmpl w:val="5D6A2840"/>
    <w:lvl w:ilvl="0">
      <w:start w:val="1"/>
      <w:numFmt w:val="lowerLetter"/>
      <w:lvlText w:val="%1)"/>
      <w:legacy w:legacy="1" w:legacySpace="0" w:legacyIndent="255"/>
      <w:lvlJc w:val="left"/>
      <w:rPr>
        <w:rFonts w:ascii="Arial" w:hAnsi="Arial" w:cs="Arial" w:hint="default"/>
      </w:rPr>
    </w:lvl>
  </w:abstractNum>
  <w:abstractNum w:abstractNumId="39">
    <w:nsid w:val="528F70D2"/>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0">
    <w:nsid w:val="54285788"/>
    <w:multiLevelType w:val="singleLevel"/>
    <w:tmpl w:val="5FC813A2"/>
    <w:lvl w:ilvl="0">
      <w:start w:val="1"/>
      <w:numFmt w:val="decimal"/>
      <w:lvlText w:val="%1."/>
      <w:legacy w:legacy="1" w:legacySpace="0" w:legacyIndent="292"/>
      <w:lvlJc w:val="left"/>
      <w:rPr>
        <w:rFonts w:ascii="Times New Roman" w:hAnsi="Times New Roman" w:cs="Times New Roman" w:hint="default"/>
      </w:rPr>
    </w:lvl>
  </w:abstractNum>
  <w:abstractNum w:abstractNumId="41">
    <w:nsid w:val="542D16A4"/>
    <w:multiLevelType w:val="singleLevel"/>
    <w:tmpl w:val="A710C3BC"/>
    <w:lvl w:ilvl="0">
      <w:start w:val="1"/>
      <w:numFmt w:val="decimal"/>
      <w:lvlText w:val="%1."/>
      <w:legacy w:legacy="1" w:legacySpace="0" w:legacyIndent="279"/>
      <w:lvlJc w:val="left"/>
      <w:rPr>
        <w:rFonts w:ascii="Arial" w:hAnsi="Arial" w:cs="Arial" w:hint="default"/>
      </w:rPr>
    </w:lvl>
  </w:abstractNum>
  <w:abstractNum w:abstractNumId="42">
    <w:nsid w:val="566A5BF4"/>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3">
    <w:nsid w:val="586E3391"/>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44">
    <w:nsid w:val="5D6C3371"/>
    <w:multiLevelType w:val="singleLevel"/>
    <w:tmpl w:val="65446182"/>
    <w:lvl w:ilvl="0">
      <w:start w:val="1"/>
      <w:numFmt w:val="lowerLetter"/>
      <w:lvlText w:val="(%1)"/>
      <w:legacy w:legacy="1" w:legacySpace="0" w:legacyIndent="331"/>
      <w:lvlJc w:val="left"/>
      <w:rPr>
        <w:rFonts w:ascii="Arial" w:hAnsi="Arial" w:cs="Arial" w:hint="default"/>
      </w:rPr>
    </w:lvl>
  </w:abstractNum>
  <w:abstractNum w:abstractNumId="45">
    <w:nsid w:val="5DF71DE8"/>
    <w:multiLevelType w:val="singleLevel"/>
    <w:tmpl w:val="6C8800CC"/>
    <w:lvl w:ilvl="0">
      <w:start w:val="1"/>
      <w:numFmt w:val="lowerLetter"/>
      <w:lvlText w:val="%1)"/>
      <w:legacy w:legacy="1" w:legacySpace="0" w:legacyIndent="254"/>
      <w:lvlJc w:val="left"/>
      <w:rPr>
        <w:rFonts w:ascii="Arial" w:hAnsi="Arial" w:cs="Arial" w:hint="default"/>
      </w:rPr>
    </w:lvl>
  </w:abstractNum>
  <w:abstractNum w:abstractNumId="46">
    <w:nsid w:val="5F89644A"/>
    <w:multiLevelType w:val="singleLevel"/>
    <w:tmpl w:val="50B6D4DE"/>
    <w:lvl w:ilvl="0">
      <w:start w:val="1"/>
      <w:numFmt w:val="decimal"/>
      <w:lvlText w:val="%1."/>
      <w:legacy w:legacy="1" w:legacySpace="0" w:legacyIndent="259"/>
      <w:lvlJc w:val="left"/>
      <w:rPr>
        <w:rFonts w:ascii="Arial" w:hAnsi="Arial" w:cs="Arial" w:hint="default"/>
      </w:rPr>
    </w:lvl>
  </w:abstractNum>
  <w:abstractNum w:abstractNumId="47">
    <w:nsid w:val="5FA80B3D"/>
    <w:multiLevelType w:val="singleLevel"/>
    <w:tmpl w:val="A17A77DE"/>
    <w:lvl w:ilvl="0">
      <w:start w:val="1"/>
      <w:numFmt w:val="decimal"/>
      <w:lvlText w:val="%1."/>
      <w:legacy w:legacy="1" w:legacySpace="0" w:legacyIndent="288"/>
      <w:lvlJc w:val="left"/>
      <w:rPr>
        <w:rFonts w:ascii="Arial" w:hAnsi="Arial" w:cs="Arial" w:hint="default"/>
      </w:rPr>
    </w:lvl>
  </w:abstractNum>
  <w:abstractNum w:abstractNumId="48">
    <w:nsid w:val="64F970CF"/>
    <w:multiLevelType w:val="hybridMultilevel"/>
    <w:tmpl w:val="F4340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6FA50A2"/>
    <w:multiLevelType w:val="hybridMultilevel"/>
    <w:tmpl w:val="4D3A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D3708A"/>
    <w:multiLevelType w:val="singleLevel"/>
    <w:tmpl w:val="501A5026"/>
    <w:lvl w:ilvl="0">
      <w:start w:val="3"/>
      <w:numFmt w:val="decimal"/>
      <w:lvlText w:val="%1."/>
      <w:legacy w:legacy="1" w:legacySpace="0" w:legacyIndent="278"/>
      <w:lvlJc w:val="left"/>
      <w:rPr>
        <w:rFonts w:ascii="Arial" w:hAnsi="Arial" w:cs="Arial" w:hint="default"/>
      </w:rPr>
    </w:lvl>
  </w:abstractNum>
  <w:abstractNum w:abstractNumId="51">
    <w:nsid w:val="6F6548AD"/>
    <w:multiLevelType w:val="singleLevel"/>
    <w:tmpl w:val="B1A6CC84"/>
    <w:lvl w:ilvl="0">
      <w:start w:val="2"/>
      <w:numFmt w:val="decimal"/>
      <w:lvlText w:val="%1."/>
      <w:legacy w:legacy="1" w:legacySpace="0" w:legacyIndent="288"/>
      <w:lvlJc w:val="left"/>
      <w:rPr>
        <w:rFonts w:ascii="Arial" w:hAnsi="Arial" w:cs="Arial" w:hint="default"/>
      </w:rPr>
    </w:lvl>
  </w:abstractNum>
  <w:abstractNum w:abstractNumId="52">
    <w:nsid w:val="70F83C19"/>
    <w:multiLevelType w:val="singleLevel"/>
    <w:tmpl w:val="AF34D9B0"/>
    <w:lvl w:ilvl="0">
      <w:start w:val="1"/>
      <w:numFmt w:val="lowerLetter"/>
      <w:lvlText w:val="(%1)"/>
      <w:legacy w:legacy="1" w:legacySpace="0" w:legacyIndent="340"/>
      <w:lvlJc w:val="left"/>
      <w:rPr>
        <w:rFonts w:ascii="Arial" w:hAnsi="Arial" w:cs="Arial" w:hint="default"/>
      </w:rPr>
    </w:lvl>
  </w:abstractNum>
  <w:abstractNum w:abstractNumId="53">
    <w:nsid w:val="71011044"/>
    <w:multiLevelType w:val="singleLevel"/>
    <w:tmpl w:val="825EDA62"/>
    <w:lvl w:ilvl="0">
      <w:start w:val="3"/>
      <w:numFmt w:val="decimal"/>
      <w:lvlText w:val="%1."/>
      <w:legacy w:legacy="1" w:legacySpace="0" w:legacyIndent="278"/>
      <w:lvlJc w:val="left"/>
      <w:rPr>
        <w:rFonts w:ascii="Times New Roman" w:hAnsi="Times New Roman" w:cs="Times New Roman" w:hint="default"/>
      </w:rPr>
    </w:lvl>
  </w:abstractNum>
  <w:abstractNum w:abstractNumId="54">
    <w:nsid w:val="77D2087B"/>
    <w:multiLevelType w:val="singleLevel"/>
    <w:tmpl w:val="C6E866FA"/>
    <w:lvl w:ilvl="0">
      <w:start w:val="1"/>
      <w:numFmt w:val="decimal"/>
      <w:lvlText w:val="%1."/>
      <w:legacy w:legacy="1" w:legacySpace="0" w:legacyIndent="283"/>
      <w:lvlJc w:val="left"/>
      <w:rPr>
        <w:rFonts w:ascii="Arial" w:hAnsi="Arial" w:cs="Arial" w:hint="default"/>
      </w:rPr>
    </w:lvl>
  </w:abstractNum>
  <w:abstractNum w:abstractNumId="55">
    <w:nsid w:val="7B2F7CA0"/>
    <w:multiLevelType w:val="singleLevel"/>
    <w:tmpl w:val="8F54EEEE"/>
    <w:lvl w:ilvl="0">
      <w:start w:val="2"/>
      <w:numFmt w:val="decimal"/>
      <w:lvlText w:val="%1"/>
      <w:legacy w:legacy="1" w:legacySpace="0" w:legacyIndent="926"/>
      <w:lvlJc w:val="left"/>
      <w:rPr>
        <w:rFonts w:ascii="Arial" w:hAnsi="Arial" w:cs="Arial" w:hint="default"/>
      </w:rPr>
    </w:lvl>
  </w:abstractNum>
  <w:abstractNum w:abstractNumId="56">
    <w:nsid w:val="7BE97EB2"/>
    <w:multiLevelType w:val="singleLevel"/>
    <w:tmpl w:val="7070F752"/>
    <w:lvl w:ilvl="0">
      <w:start w:val="5"/>
      <w:numFmt w:val="decimal"/>
      <w:lvlText w:val="%1."/>
      <w:legacy w:legacy="1" w:legacySpace="0" w:legacyIndent="264"/>
      <w:lvlJc w:val="left"/>
      <w:rPr>
        <w:rFonts w:ascii="Arial" w:hAnsi="Arial" w:cs="Arial" w:hint="default"/>
      </w:rPr>
    </w:lvl>
  </w:abstractNum>
  <w:abstractNum w:abstractNumId="57">
    <w:nsid w:val="7F342F18"/>
    <w:multiLevelType w:val="singleLevel"/>
    <w:tmpl w:val="BC161C54"/>
    <w:lvl w:ilvl="0">
      <w:start w:val="1"/>
      <w:numFmt w:val="lowerLetter"/>
      <w:lvlText w:val="%1)"/>
      <w:legacy w:legacy="1" w:legacySpace="0" w:legacyIndent="245"/>
      <w:lvlJc w:val="left"/>
      <w:rPr>
        <w:rFonts w:ascii="Arial" w:hAnsi="Arial" w:cs="Arial" w:hint="default"/>
      </w:rPr>
    </w:lvl>
  </w:abstractNum>
  <w:num w:numId="1">
    <w:abstractNumId w:val="0"/>
    <w:lvlOverride w:ilvl="0">
      <w:lvl w:ilvl="0">
        <w:start w:val="65535"/>
        <w:numFmt w:val="bullet"/>
        <w:lvlText w:val="•"/>
        <w:legacy w:legacy="1" w:legacySpace="0" w:legacyIndent="298"/>
        <w:lvlJc w:val="left"/>
        <w:rPr>
          <w:rFonts w:ascii="Arial" w:hAnsi="Arial" w:cs="Arial" w:hint="default"/>
        </w:rPr>
      </w:lvl>
    </w:lvlOverride>
  </w:num>
  <w:num w:numId="2">
    <w:abstractNumId w:val="53"/>
  </w:num>
  <w:num w:numId="3">
    <w:abstractNumId w:val="22"/>
  </w:num>
  <w:num w:numId="4">
    <w:abstractNumId w:val="0"/>
    <w:lvlOverride w:ilvl="0">
      <w:lvl w:ilvl="0">
        <w:start w:val="65535"/>
        <w:numFmt w:val="bullet"/>
        <w:lvlText w:val="•"/>
        <w:legacy w:legacy="1" w:legacySpace="0" w:legacyIndent="278"/>
        <w:lvlJc w:val="left"/>
        <w:rPr>
          <w:rFonts w:ascii="Arial" w:hAnsi="Arial" w:cs="Arial" w:hint="default"/>
        </w:rPr>
      </w:lvl>
    </w:lvlOverride>
  </w:num>
  <w:num w:numId="5">
    <w:abstractNumId w:val="0"/>
    <w:lvlOverride w:ilvl="0">
      <w:lvl w:ilvl="0">
        <w:start w:val="65535"/>
        <w:numFmt w:val="bullet"/>
        <w:lvlText w:val="•"/>
        <w:legacy w:legacy="1" w:legacySpace="0" w:legacyIndent="250"/>
        <w:lvlJc w:val="left"/>
        <w:rPr>
          <w:rFonts w:ascii="Arial" w:hAnsi="Arial" w:cs="Arial" w:hint="default"/>
        </w:rPr>
      </w:lvl>
    </w:lvlOverride>
  </w:num>
  <w:num w:numId="6">
    <w:abstractNumId w:val="20"/>
  </w:num>
  <w:num w:numId="7">
    <w:abstractNumId w:val="0"/>
    <w:lvlOverride w:ilvl="0">
      <w:lvl w:ilvl="0">
        <w:start w:val="65535"/>
        <w:numFmt w:val="bullet"/>
        <w:lvlText w:val="•"/>
        <w:legacy w:legacy="1" w:legacySpace="0" w:legacyIndent="259"/>
        <w:lvlJc w:val="left"/>
        <w:rPr>
          <w:rFonts w:ascii="Arial" w:hAnsi="Arial" w:cs="Arial" w:hint="default"/>
        </w:rPr>
      </w:lvl>
    </w:lvlOverride>
  </w:num>
  <w:num w:numId="8">
    <w:abstractNumId w:val="0"/>
    <w:lvlOverride w:ilvl="0">
      <w:lvl w:ilvl="0">
        <w:start w:val="65535"/>
        <w:numFmt w:val="bullet"/>
        <w:lvlText w:val="•"/>
        <w:legacy w:legacy="1" w:legacySpace="0" w:legacyIndent="293"/>
        <w:lvlJc w:val="left"/>
        <w:rPr>
          <w:rFonts w:ascii="Arial" w:hAnsi="Arial" w:cs="Arial" w:hint="default"/>
        </w:rPr>
      </w:lvl>
    </w:lvlOverride>
  </w:num>
  <w:num w:numId="9">
    <w:abstractNumId w:val="13"/>
  </w:num>
  <w:num w:numId="10">
    <w:abstractNumId w:val="8"/>
  </w:num>
  <w:num w:numId="11">
    <w:abstractNumId w:val="21"/>
  </w:num>
  <w:num w:numId="12">
    <w:abstractNumId w:val="56"/>
  </w:num>
  <w:num w:numId="13">
    <w:abstractNumId w:val="40"/>
  </w:num>
  <w:num w:numId="14">
    <w:abstractNumId w:val="40"/>
    <w:lvlOverride w:ilvl="0">
      <w:lvl w:ilvl="0">
        <w:start w:val="3"/>
        <w:numFmt w:val="decimal"/>
        <w:lvlText w:val="%1."/>
        <w:legacy w:legacy="1" w:legacySpace="0" w:legacyIndent="283"/>
        <w:lvlJc w:val="left"/>
        <w:rPr>
          <w:rFonts w:ascii="Times New Roman" w:hAnsi="Times New Roman" w:cs="Times New Roman" w:hint="default"/>
        </w:rPr>
      </w:lvl>
    </w:lvlOverride>
  </w:num>
  <w:num w:numId="15">
    <w:abstractNumId w:val="0"/>
    <w:lvlOverride w:ilvl="0">
      <w:lvl w:ilvl="0">
        <w:start w:val="65535"/>
        <w:numFmt w:val="bullet"/>
        <w:lvlText w:val="•"/>
        <w:legacy w:legacy="1" w:legacySpace="0" w:legacyIndent="297"/>
        <w:lvlJc w:val="left"/>
        <w:rPr>
          <w:rFonts w:ascii="Arial" w:hAnsi="Arial" w:cs="Arial" w:hint="default"/>
        </w:rPr>
      </w:lvl>
    </w:lvlOverride>
  </w:num>
  <w:num w:numId="16">
    <w:abstractNumId w:val="31"/>
  </w:num>
  <w:num w:numId="17">
    <w:abstractNumId w:val="0"/>
    <w:lvlOverride w:ilvl="0">
      <w:lvl w:ilvl="0">
        <w:start w:val="65535"/>
        <w:numFmt w:val="bullet"/>
        <w:lvlText w:val="•"/>
        <w:legacy w:legacy="1" w:legacySpace="0" w:legacyIndent="299"/>
        <w:lvlJc w:val="left"/>
        <w:rPr>
          <w:rFonts w:ascii="Arial" w:hAnsi="Arial" w:cs="Arial" w:hint="default"/>
        </w:rPr>
      </w:lvl>
    </w:lvlOverride>
  </w:num>
  <w:num w:numId="18">
    <w:abstractNumId w:val="9"/>
  </w:num>
  <w:num w:numId="19">
    <w:abstractNumId w:val="2"/>
  </w:num>
  <w:num w:numId="20">
    <w:abstractNumId w:val="0"/>
    <w:lvlOverride w:ilvl="0">
      <w:lvl w:ilvl="0">
        <w:start w:val="65535"/>
        <w:numFmt w:val="bullet"/>
        <w:lvlText w:val="•"/>
        <w:legacy w:legacy="1" w:legacySpace="0" w:legacyIndent="288"/>
        <w:lvlJc w:val="left"/>
        <w:rPr>
          <w:rFonts w:ascii="Arial" w:hAnsi="Arial" w:cs="Arial" w:hint="default"/>
        </w:rPr>
      </w:lvl>
    </w:lvlOverride>
  </w:num>
  <w:num w:numId="21">
    <w:abstractNumId w:val="15"/>
  </w:num>
  <w:num w:numId="22">
    <w:abstractNumId w:val="19"/>
  </w:num>
  <w:num w:numId="23">
    <w:abstractNumId w:val="5"/>
  </w:num>
  <w:num w:numId="24">
    <w:abstractNumId w:val="5"/>
    <w:lvlOverride w:ilvl="0">
      <w:lvl w:ilvl="0">
        <w:start w:val="3"/>
        <w:numFmt w:val="lowerLetter"/>
        <w:lvlText w:val="%1)"/>
        <w:legacy w:legacy="1" w:legacySpace="0" w:legacyIndent="260"/>
        <w:lvlJc w:val="left"/>
        <w:rPr>
          <w:rFonts w:ascii="Arial" w:hAnsi="Arial" w:cs="Arial" w:hint="default"/>
        </w:rPr>
      </w:lvl>
    </w:lvlOverride>
  </w:num>
  <w:num w:numId="25">
    <w:abstractNumId w:val="4"/>
  </w:num>
  <w:num w:numId="26">
    <w:abstractNumId w:val="36"/>
  </w:num>
  <w:num w:numId="27">
    <w:abstractNumId w:val="35"/>
  </w:num>
  <w:num w:numId="28">
    <w:abstractNumId w:val="41"/>
  </w:num>
  <w:num w:numId="29">
    <w:abstractNumId w:val="41"/>
    <w:lvlOverride w:ilvl="0">
      <w:lvl w:ilvl="0">
        <w:start w:val="1"/>
        <w:numFmt w:val="decimal"/>
        <w:lvlText w:val="%1."/>
        <w:legacy w:legacy="1" w:legacySpace="0" w:legacyIndent="278"/>
        <w:lvlJc w:val="left"/>
        <w:rPr>
          <w:rFonts w:ascii="Arial" w:hAnsi="Arial" w:cs="Arial" w:hint="default"/>
        </w:rPr>
      </w:lvl>
    </w:lvlOverride>
  </w:num>
  <w:num w:numId="30">
    <w:abstractNumId w:val="46"/>
  </w:num>
  <w:num w:numId="31">
    <w:abstractNumId w:val="50"/>
  </w:num>
  <w:num w:numId="32">
    <w:abstractNumId w:val="16"/>
  </w:num>
  <w:num w:numId="33">
    <w:abstractNumId w:val="0"/>
    <w:lvlOverride w:ilvl="0">
      <w:lvl w:ilvl="0">
        <w:start w:val="65535"/>
        <w:numFmt w:val="bullet"/>
        <w:lvlText w:val="&lt;"/>
        <w:legacy w:legacy="1" w:legacySpace="0" w:legacyIndent="250"/>
        <w:lvlJc w:val="left"/>
        <w:rPr>
          <w:rFonts w:ascii="Arial" w:hAnsi="Arial" w:cs="Arial" w:hint="default"/>
        </w:rPr>
      </w:lvl>
    </w:lvlOverride>
  </w:num>
  <w:num w:numId="34">
    <w:abstractNumId w:val="0"/>
    <w:lvlOverride w:ilvl="0">
      <w:lvl w:ilvl="0">
        <w:start w:val="65535"/>
        <w:numFmt w:val="bullet"/>
        <w:lvlText w:val="•"/>
        <w:legacy w:legacy="1" w:legacySpace="0" w:legacyIndent="264"/>
        <w:lvlJc w:val="left"/>
        <w:rPr>
          <w:rFonts w:ascii="Arial" w:hAnsi="Arial" w:cs="Arial" w:hint="default"/>
        </w:rPr>
      </w:lvl>
    </w:lvlOverride>
  </w:num>
  <w:num w:numId="35">
    <w:abstractNumId w:val="12"/>
  </w:num>
  <w:num w:numId="36">
    <w:abstractNumId w:val="55"/>
  </w:num>
  <w:num w:numId="37">
    <w:abstractNumId w:val="52"/>
  </w:num>
  <w:num w:numId="38">
    <w:abstractNumId w:val="44"/>
  </w:num>
  <w:num w:numId="39">
    <w:abstractNumId w:val="14"/>
  </w:num>
  <w:num w:numId="40">
    <w:abstractNumId w:val="27"/>
  </w:num>
  <w:num w:numId="41">
    <w:abstractNumId w:val="7"/>
  </w:num>
  <w:num w:numId="42">
    <w:abstractNumId w:val="0"/>
    <w:lvlOverride w:ilvl="0">
      <w:lvl w:ilvl="0">
        <w:start w:val="65535"/>
        <w:numFmt w:val="bullet"/>
        <w:lvlText w:val="•"/>
        <w:legacy w:legacy="1" w:legacySpace="0" w:legacyIndent="302"/>
        <w:lvlJc w:val="left"/>
        <w:rPr>
          <w:rFonts w:ascii="Arial" w:hAnsi="Arial" w:cs="Arial" w:hint="default"/>
        </w:rPr>
      </w:lvl>
    </w:lvlOverride>
  </w:num>
  <w:num w:numId="43">
    <w:abstractNumId w:val="0"/>
    <w:lvlOverride w:ilvl="0">
      <w:lvl w:ilvl="0">
        <w:start w:val="65535"/>
        <w:numFmt w:val="bullet"/>
        <w:lvlText w:val="•"/>
        <w:legacy w:legacy="1" w:legacySpace="0" w:legacyIndent="283"/>
        <w:lvlJc w:val="left"/>
        <w:rPr>
          <w:rFonts w:ascii="Arial" w:hAnsi="Arial" w:cs="Arial" w:hint="default"/>
        </w:rPr>
      </w:lvl>
    </w:lvlOverride>
  </w:num>
  <w:num w:numId="44">
    <w:abstractNumId w:val="33"/>
  </w:num>
  <w:num w:numId="45">
    <w:abstractNumId w:val="24"/>
  </w:num>
  <w:num w:numId="46">
    <w:abstractNumId w:val="42"/>
  </w:num>
  <w:num w:numId="47">
    <w:abstractNumId w:val="47"/>
  </w:num>
  <w:num w:numId="48">
    <w:abstractNumId w:val="25"/>
  </w:num>
  <w:num w:numId="49">
    <w:abstractNumId w:val="30"/>
  </w:num>
  <w:num w:numId="50">
    <w:abstractNumId w:val="43"/>
  </w:num>
  <w:num w:numId="51">
    <w:abstractNumId w:val="38"/>
  </w:num>
  <w:num w:numId="52">
    <w:abstractNumId w:val="34"/>
  </w:num>
  <w:num w:numId="53">
    <w:abstractNumId w:val="3"/>
  </w:num>
  <w:num w:numId="54">
    <w:abstractNumId w:val="39"/>
  </w:num>
  <w:num w:numId="55">
    <w:abstractNumId w:val="0"/>
    <w:lvlOverride w:ilvl="0">
      <w:lvl w:ilvl="0">
        <w:start w:val="65535"/>
        <w:numFmt w:val="bullet"/>
        <w:lvlText w:val="•"/>
        <w:legacy w:legacy="1" w:legacySpace="0" w:legacyIndent="235"/>
        <w:lvlJc w:val="left"/>
        <w:rPr>
          <w:rFonts w:ascii="Arial" w:hAnsi="Arial" w:cs="Arial" w:hint="default"/>
        </w:rPr>
      </w:lvl>
    </w:lvlOverride>
  </w:num>
  <w:num w:numId="56">
    <w:abstractNumId w:val="0"/>
    <w:lvlOverride w:ilvl="0">
      <w:lvl w:ilvl="0">
        <w:start w:val="65535"/>
        <w:numFmt w:val="bullet"/>
        <w:lvlText w:val="•"/>
        <w:legacy w:legacy="1" w:legacySpace="0" w:legacyIndent="290"/>
        <w:lvlJc w:val="left"/>
        <w:rPr>
          <w:rFonts w:ascii="Arial" w:hAnsi="Arial" w:cs="Arial" w:hint="default"/>
        </w:rPr>
      </w:lvl>
    </w:lvlOverride>
  </w:num>
  <w:num w:numId="57">
    <w:abstractNumId w:val="51"/>
  </w:num>
  <w:num w:numId="58">
    <w:abstractNumId w:val="26"/>
  </w:num>
  <w:num w:numId="59">
    <w:abstractNumId w:val="23"/>
  </w:num>
  <w:num w:numId="60">
    <w:abstractNumId w:val="6"/>
  </w:num>
  <w:num w:numId="61">
    <w:abstractNumId w:val="45"/>
  </w:num>
  <w:num w:numId="62">
    <w:abstractNumId w:val="57"/>
  </w:num>
  <w:num w:numId="63">
    <w:abstractNumId w:val="1"/>
  </w:num>
  <w:num w:numId="64">
    <w:abstractNumId w:val="54"/>
  </w:num>
  <w:num w:numId="65">
    <w:abstractNumId w:val="11"/>
  </w:num>
  <w:num w:numId="66">
    <w:abstractNumId w:val="29"/>
  </w:num>
  <w:num w:numId="67">
    <w:abstractNumId w:val="49"/>
  </w:num>
  <w:num w:numId="68">
    <w:abstractNumId w:val="48"/>
  </w:num>
  <w:num w:numId="69">
    <w:abstractNumId w:val="37"/>
  </w:num>
  <w:num w:numId="70">
    <w:abstractNumId w:val="17"/>
  </w:num>
  <w:num w:numId="71">
    <w:abstractNumId w:val="10"/>
  </w:num>
  <w:num w:numId="72">
    <w:abstractNumId w:val="28"/>
  </w:num>
  <w:num w:numId="73">
    <w:abstractNumId w:val="32"/>
  </w:num>
  <w:num w:numId="74">
    <w:abstractNumId w:val="18"/>
  </w:num>
  <w:numIdMacAtCleanup w:val="6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umar, Vikash -">
    <w15:presenceInfo w15:providerId="AD" w15:userId="S::vkumar@wiley.com::a9a55a26-5a7b-4921-a8e8-e2e722a508d4"/>
  </w15:person>
  <w15:person w15:author="Nayan Jyoti Saharia">
    <w15:presenceInfo w15:providerId="Windows Live" w15:userId="192b84228093cd32"/>
  </w15:person>
  <w15:person w15:author="Tanmoy Chakraborty">
    <w15:presenceInfo w15:providerId="AD" w15:userId="S::tanchak@iitd.ac.in::5849203b-84ec-4078-a8a7-bbc5771328f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isplayBackgroundShape/>
  <w:embedSystemFonts/>
  <w:bordersDoNotSurroundHeader/>
  <w:bordersDoNotSurroundFooter/>
  <w:hideSpelling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0F2D9B"/>
    <w:rsid w:val="00003C26"/>
    <w:rsid w:val="00006C4E"/>
    <w:rsid w:val="0001331F"/>
    <w:rsid w:val="00014858"/>
    <w:rsid w:val="0001641E"/>
    <w:rsid w:val="000200B3"/>
    <w:rsid w:val="00034DB1"/>
    <w:rsid w:val="00037513"/>
    <w:rsid w:val="00047BB3"/>
    <w:rsid w:val="0005338D"/>
    <w:rsid w:val="0006655A"/>
    <w:rsid w:val="00080A73"/>
    <w:rsid w:val="00080E75"/>
    <w:rsid w:val="0008686D"/>
    <w:rsid w:val="00087011"/>
    <w:rsid w:val="0008785D"/>
    <w:rsid w:val="00096E1F"/>
    <w:rsid w:val="000A03B0"/>
    <w:rsid w:val="000A1B18"/>
    <w:rsid w:val="000A2181"/>
    <w:rsid w:val="000A2D76"/>
    <w:rsid w:val="000A6FE4"/>
    <w:rsid w:val="000C17FF"/>
    <w:rsid w:val="000C1A5D"/>
    <w:rsid w:val="000C2623"/>
    <w:rsid w:val="000C7AB8"/>
    <w:rsid w:val="000D4341"/>
    <w:rsid w:val="000E7B57"/>
    <w:rsid w:val="000F2D9B"/>
    <w:rsid w:val="00101E20"/>
    <w:rsid w:val="00105FBC"/>
    <w:rsid w:val="00112CDA"/>
    <w:rsid w:val="00112E32"/>
    <w:rsid w:val="00114CB4"/>
    <w:rsid w:val="00116D24"/>
    <w:rsid w:val="00124041"/>
    <w:rsid w:val="0012465F"/>
    <w:rsid w:val="0012748D"/>
    <w:rsid w:val="00133A4B"/>
    <w:rsid w:val="00142527"/>
    <w:rsid w:val="001442AB"/>
    <w:rsid w:val="00147094"/>
    <w:rsid w:val="00161BF6"/>
    <w:rsid w:val="00164B54"/>
    <w:rsid w:val="0017254B"/>
    <w:rsid w:val="00176B0A"/>
    <w:rsid w:val="00181973"/>
    <w:rsid w:val="00181B54"/>
    <w:rsid w:val="00184103"/>
    <w:rsid w:val="00185AAC"/>
    <w:rsid w:val="0019204A"/>
    <w:rsid w:val="001962F7"/>
    <w:rsid w:val="00197ABF"/>
    <w:rsid w:val="001B5BE6"/>
    <w:rsid w:val="001B79AD"/>
    <w:rsid w:val="001C7137"/>
    <w:rsid w:val="001F2A0A"/>
    <w:rsid w:val="001F4D6A"/>
    <w:rsid w:val="001F562E"/>
    <w:rsid w:val="001F6123"/>
    <w:rsid w:val="002147A6"/>
    <w:rsid w:val="002157FD"/>
    <w:rsid w:val="00215DD4"/>
    <w:rsid w:val="002162DC"/>
    <w:rsid w:val="00217ADC"/>
    <w:rsid w:val="00220DB8"/>
    <w:rsid w:val="00222E5D"/>
    <w:rsid w:val="00223C2D"/>
    <w:rsid w:val="00224310"/>
    <w:rsid w:val="0022461E"/>
    <w:rsid w:val="0023186D"/>
    <w:rsid w:val="0023254E"/>
    <w:rsid w:val="00241A2C"/>
    <w:rsid w:val="002512F2"/>
    <w:rsid w:val="00261577"/>
    <w:rsid w:val="00264F21"/>
    <w:rsid w:val="00285797"/>
    <w:rsid w:val="00291CA1"/>
    <w:rsid w:val="00296C3E"/>
    <w:rsid w:val="002A37A5"/>
    <w:rsid w:val="002A6B64"/>
    <w:rsid w:val="002B09A0"/>
    <w:rsid w:val="002B1A12"/>
    <w:rsid w:val="002C59D9"/>
    <w:rsid w:val="002E4074"/>
    <w:rsid w:val="002F18CF"/>
    <w:rsid w:val="00303A3A"/>
    <w:rsid w:val="00320A78"/>
    <w:rsid w:val="00323811"/>
    <w:rsid w:val="003241FB"/>
    <w:rsid w:val="0032497B"/>
    <w:rsid w:val="00326644"/>
    <w:rsid w:val="00334C3D"/>
    <w:rsid w:val="0033565E"/>
    <w:rsid w:val="00340C68"/>
    <w:rsid w:val="00342C1F"/>
    <w:rsid w:val="00343C99"/>
    <w:rsid w:val="00353703"/>
    <w:rsid w:val="0035427C"/>
    <w:rsid w:val="00362FF2"/>
    <w:rsid w:val="00376EA4"/>
    <w:rsid w:val="00376FB1"/>
    <w:rsid w:val="003809B8"/>
    <w:rsid w:val="003925CF"/>
    <w:rsid w:val="003A0046"/>
    <w:rsid w:val="003A3E47"/>
    <w:rsid w:val="003A4EB1"/>
    <w:rsid w:val="003B438E"/>
    <w:rsid w:val="003B47AB"/>
    <w:rsid w:val="003E4E2B"/>
    <w:rsid w:val="003F1A52"/>
    <w:rsid w:val="003F2924"/>
    <w:rsid w:val="00413372"/>
    <w:rsid w:val="004154CF"/>
    <w:rsid w:val="00416F3F"/>
    <w:rsid w:val="00420CAB"/>
    <w:rsid w:val="00422482"/>
    <w:rsid w:val="004248C6"/>
    <w:rsid w:val="00434B4B"/>
    <w:rsid w:val="00440D09"/>
    <w:rsid w:val="004436D6"/>
    <w:rsid w:val="00446B5A"/>
    <w:rsid w:val="0045508B"/>
    <w:rsid w:val="00460552"/>
    <w:rsid w:val="0046782F"/>
    <w:rsid w:val="00482EE7"/>
    <w:rsid w:val="004872CD"/>
    <w:rsid w:val="00487E8E"/>
    <w:rsid w:val="004908D2"/>
    <w:rsid w:val="004926E3"/>
    <w:rsid w:val="004940F0"/>
    <w:rsid w:val="004A4E29"/>
    <w:rsid w:val="004A6D83"/>
    <w:rsid w:val="004B09CF"/>
    <w:rsid w:val="004B1391"/>
    <w:rsid w:val="004B344A"/>
    <w:rsid w:val="004B6FCB"/>
    <w:rsid w:val="004C116A"/>
    <w:rsid w:val="004C1F71"/>
    <w:rsid w:val="004D405E"/>
    <w:rsid w:val="004D5912"/>
    <w:rsid w:val="004E0803"/>
    <w:rsid w:val="004E097F"/>
    <w:rsid w:val="004E0B5F"/>
    <w:rsid w:val="004E4B78"/>
    <w:rsid w:val="004E503E"/>
    <w:rsid w:val="004F2055"/>
    <w:rsid w:val="004F4D2F"/>
    <w:rsid w:val="00500191"/>
    <w:rsid w:val="005142A7"/>
    <w:rsid w:val="00537270"/>
    <w:rsid w:val="00550D1B"/>
    <w:rsid w:val="00554622"/>
    <w:rsid w:val="00556082"/>
    <w:rsid w:val="00562081"/>
    <w:rsid w:val="00565F60"/>
    <w:rsid w:val="00567E81"/>
    <w:rsid w:val="00571D51"/>
    <w:rsid w:val="00586581"/>
    <w:rsid w:val="0059617E"/>
    <w:rsid w:val="005A3B3A"/>
    <w:rsid w:val="005A3D2F"/>
    <w:rsid w:val="005B0AAA"/>
    <w:rsid w:val="005B44EC"/>
    <w:rsid w:val="005B5FFC"/>
    <w:rsid w:val="005B67CF"/>
    <w:rsid w:val="005B776C"/>
    <w:rsid w:val="005C038F"/>
    <w:rsid w:val="005C1FBA"/>
    <w:rsid w:val="005C42D0"/>
    <w:rsid w:val="005C5C69"/>
    <w:rsid w:val="005D09CA"/>
    <w:rsid w:val="005D1F29"/>
    <w:rsid w:val="005E4951"/>
    <w:rsid w:val="00601DF5"/>
    <w:rsid w:val="00602946"/>
    <w:rsid w:val="00604666"/>
    <w:rsid w:val="0060635F"/>
    <w:rsid w:val="00612188"/>
    <w:rsid w:val="00620B2C"/>
    <w:rsid w:val="0062232C"/>
    <w:rsid w:val="00627A80"/>
    <w:rsid w:val="00631058"/>
    <w:rsid w:val="00632BD7"/>
    <w:rsid w:val="00634C50"/>
    <w:rsid w:val="006423AD"/>
    <w:rsid w:val="00650249"/>
    <w:rsid w:val="006558AD"/>
    <w:rsid w:val="00656F91"/>
    <w:rsid w:val="0065763A"/>
    <w:rsid w:val="006721B1"/>
    <w:rsid w:val="00676E46"/>
    <w:rsid w:val="006912C0"/>
    <w:rsid w:val="0069637C"/>
    <w:rsid w:val="006A51B1"/>
    <w:rsid w:val="006B0F7F"/>
    <w:rsid w:val="006B2CD4"/>
    <w:rsid w:val="006B721B"/>
    <w:rsid w:val="006B75D4"/>
    <w:rsid w:val="006C578C"/>
    <w:rsid w:val="006C6D9A"/>
    <w:rsid w:val="006C73CF"/>
    <w:rsid w:val="006E4FE5"/>
    <w:rsid w:val="006F79D1"/>
    <w:rsid w:val="00700E94"/>
    <w:rsid w:val="0070442B"/>
    <w:rsid w:val="00712080"/>
    <w:rsid w:val="00714101"/>
    <w:rsid w:val="00717001"/>
    <w:rsid w:val="007209D6"/>
    <w:rsid w:val="00720C1F"/>
    <w:rsid w:val="00725190"/>
    <w:rsid w:val="007276A4"/>
    <w:rsid w:val="00737289"/>
    <w:rsid w:val="00740255"/>
    <w:rsid w:val="0074471F"/>
    <w:rsid w:val="007473C3"/>
    <w:rsid w:val="0076431D"/>
    <w:rsid w:val="00772DA7"/>
    <w:rsid w:val="00781555"/>
    <w:rsid w:val="0078390D"/>
    <w:rsid w:val="00785D7B"/>
    <w:rsid w:val="0078784D"/>
    <w:rsid w:val="007A7F4A"/>
    <w:rsid w:val="007B6880"/>
    <w:rsid w:val="007C21F4"/>
    <w:rsid w:val="007D5C5B"/>
    <w:rsid w:val="007D7A30"/>
    <w:rsid w:val="007E24BE"/>
    <w:rsid w:val="007E70BF"/>
    <w:rsid w:val="007F11A8"/>
    <w:rsid w:val="007F133B"/>
    <w:rsid w:val="00805EEB"/>
    <w:rsid w:val="00820770"/>
    <w:rsid w:val="00834168"/>
    <w:rsid w:val="00835D22"/>
    <w:rsid w:val="00844660"/>
    <w:rsid w:val="00855401"/>
    <w:rsid w:val="008656F8"/>
    <w:rsid w:val="00875183"/>
    <w:rsid w:val="00886378"/>
    <w:rsid w:val="00886CC1"/>
    <w:rsid w:val="00887F76"/>
    <w:rsid w:val="00894358"/>
    <w:rsid w:val="008A225A"/>
    <w:rsid w:val="008B4381"/>
    <w:rsid w:val="008B4C7E"/>
    <w:rsid w:val="008B7A52"/>
    <w:rsid w:val="008C064F"/>
    <w:rsid w:val="008C1C1E"/>
    <w:rsid w:val="008C2C3D"/>
    <w:rsid w:val="008C3BE1"/>
    <w:rsid w:val="008C3EC6"/>
    <w:rsid w:val="008D7D28"/>
    <w:rsid w:val="008E3398"/>
    <w:rsid w:val="008E34DC"/>
    <w:rsid w:val="008F0965"/>
    <w:rsid w:val="008F1524"/>
    <w:rsid w:val="008F5D4F"/>
    <w:rsid w:val="009055E4"/>
    <w:rsid w:val="00920945"/>
    <w:rsid w:val="00923028"/>
    <w:rsid w:val="0093737B"/>
    <w:rsid w:val="0093791E"/>
    <w:rsid w:val="00955033"/>
    <w:rsid w:val="00961558"/>
    <w:rsid w:val="00962C1E"/>
    <w:rsid w:val="00975EA3"/>
    <w:rsid w:val="00976E41"/>
    <w:rsid w:val="0098286C"/>
    <w:rsid w:val="00984CEF"/>
    <w:rsid w:val="00986608"/>
    <w:rsid w:val="00992C7D"/>
    <w:rsid w:val="00993890"/>
    <w:rsid w:val="0099638C"/>
    <w:rsid w:val="009A2F60"/>
    <w:rsid w:val="009A48E0"/>
    <w:rsid w:val="009A69EB"/>
    <w:rsid w:val="009A7A5B"/>
    <w:rsid w:val="009A7AED"/>
    <w:rsid w:val="009B3CCE"/>
    <w:rsid w:val="009B4625"/>
    <w:rsid w:val="009B52C4"/>
    <w:rsid w:val="009C052C"/>
    <w:rsid w:val="009D1824"/>
    <w:rsid w:val="009D3707"/>
    <w:rsid w:val="009E4EDC"/>
    <w:rsid w:val="009E6258"/>
    <w:rsid w:val="009F0845"/>
    <w:rsid w:val="009F3D28"/>
    <w:rsid w:val="009F4AB2"/>
    <w:rsid w:val="009F6B1B"/>
    <w:rsid w:val="00A05C6B"/>
    <w:rsid w:val="00A07750"/>
    <w:rsid w:val="00A303B9"/>
    <w:rsid w:val="00A3333C"/>
    <w:rsid w:val="00A35552"/>
    <w:rsid w:val="00A45E4E"/>
    <w:rsid w:val="00A46369"/>
    <w:rsid w:val="00A50E4F"/>
    <w:rsid w:val="00A52F10"/>
    <w:rsid w:val="00A6572E"/>
    <w:rsid w:val="00A756C5"/>
    <w:rsid w:val="00A81C33"/>
    <w:rsid w:val="00A85E40"/>
    <w:rsid w:val="00A95EF6"/>
    <w:rsid w:val="00A97150"/>
    <w:rsid w:val="00AA6A50"/>
    <w:rsid w:val="00AB1928"/>
    <w:rsid w:val="00AD445A"/>
    <w:rsid w:val="00AD4FEC"/>
    <w:rsid w:val="00AE4388"/>
    <w:rsid w:val="00AF778F"/>
    <w:rsid w:val="00B036ED"/>
    <w:rsid w:val="00B33137"/>
    <w:rsid w:val="00B47449"/>
    <w:rsid w:val="00B5317A"/>
    <w:rsid w:val="00B533A0"/>
    <w:rsid w:val="00B55E8D"/>
    <w:rsid w:val="00B65D6D"/>
    <w:rsid w:val="00B85C29"/>
    <w:rsid w:val="00B928A2"/>
    <w:rsid w:val="00BA247E"/>
    <w:rsid w:val="00BB091A"/>
    <w:rsid w:val="00BB19E6"/>
    <w:rsid w:val="00BB7AED"/>
    <w:rsid w:val="00BD5980"/>
    <w:rsid w:val="00BD5C21"/>
    <w:rsid w:val="00BD5F05"/>
    <w:rsid w:val="00BE02FC"/>
    <w:rsid w:val="00BE1789"/>
    <w:rsid w:val="00BE4687"/>
    <w:rsid w:val="00BE46F6"/>
    <w:rsid w:val="00BF424C"/>
    <w:rsid w:val="00BF675B"/>
    <w:rsid w:val="00C02137"/>
    <w:rsid w:val="00C026EA"/>
    <w:rsid w:val="00C041BE"/>
    <w:rsid w:val="00C043C3"/>
    <w:rsid w:val="00C10669"/>
    <w:rsid w:val="00C11808"/>
    <w:rsid w:val="00C275FF"/>
    <w:rsid w:val="00C33621"/>
    <w:rsid w:val="00C532E4"/>
    <w:rsid w:val="00C62440"/>
    <w:rsid w:val="00C6272E"/>
    <w:rsid w:val="00C66A93"/>
    <w:rsid w:val="00C7179A"/>
    <w:rsid w:val="00C811F1"/>
    <w:rsid w:val="00C8143E"/>
    <w:rsid w:val="00C86595"/>
    <w:rsid w:val="00CC03A8"/>
    <w:rsid w:val="00CC3ECA"/>
    <w:rsid w:val="00CD2C0C"/>
    <w:rsid w:val="00CD4116"/>
    <w:rsid w:val="00CD43DB"/>
    <w:rsid w:val="00CD6360"/>
    <w:rsid w:val="00CE48BE"/>
    <w:rsid w:val="00D11B38"/>
    <w:rsid w:val="00D11F57"/>
    <w:rsid w:val="00D16E33"/>
    <w:rsid w:val="00D16FE5"/>
    <w:rsid w:val="00D3027E"/>
    <w:rsid w:val="00D323DA"/>
    <w:rsid w:val="00D326C4"/>
    <w:rsid w:val="00D414C7"/>
    <w:rsid w:val="00D459FA"/>
    <w:rsid w:val="00D466F6"/>
    <w:rsid w:val="00D474DB"/>
    <w:rsid w:val="00D52D17"/>
    <w:rsid w:val="00D5620E"/>
    <w:rsid w:val="00D57A6D"/>
    <w:rsid w:val="00D61968"/>
    <w:rsid w:val="00D62DD3"/>
    <w:rsid w:val="00D632FB"/>
    <w:rsid w:val="00D67396"/>
    <w:rsid w:val="00D84804"/>
    <w:rsid w:val="00D95414"/>
    <w:rsid w:val="00DA0AC6"/>
    <w:rsid w:val="00DA330E"/>
    <w:rsid w:val="00DA345E"/>
    <w:rsid w:val="00DA6D78"/>
    <w:rsid w:val="00DB7DD7"/>
    <w:rsid w:val="00DC1A8B"/>
    <w:rsid w:val="00DE5114"/>
    <w:rsid w:val="00DE5B47"/>
    <w:rsid w:val="00DE7FC3"/>
    <w:rsid w:val="00DF0DAB"/>
    <w:rsid w:val="00DF12A4"/>
    <w:rsid w:val="00DF1C62"/>
    <w:rsid w:val="00DF5496"/>
    <w:rsid w:val="00DF5B80"/>
    <w:rsid w:val="00DF5DC1"/>
    <w:rsid w:val="00DF6724"/>
    <w:rsid w:val="00E03C83"/>
    <w:rsid w:val="00E06976"/>
    <w:rsid w:val="00E11FC5"/>
    <w:rsid w:val="00E30E27"/>
    <w:rsid w:val="00E326C4"/>
    <w:rsid w:val="00E55AE2"/>
    <w:rsid w:val="00E66320"/>
    <w:rsid w:val="00E71AA9"/>
    <w:rsid w:val="00E72051"/>
    <w:rsid w:val="00E81B6E"/>
    <w:rsid w:val="00E81CF4"/>
    <w:rsid w:val="00E86902"/>
    <w:rsid w:val="00E9196F"/>
    <w:rsid w:val="00E927BA"/>
    <w:rsid w:val="00E93669"/>
    <w:rsid w:val="00E9536A"/>
    <w:rsid w:val="00E96C02"/>
    <w:rsid w:val="00EA7EBB"/>
    <w:rsid w:val="00EB6EB2"/>
    <w:rsid w:val="00EC0252"/>
    <w:rsid w:val="00EC17D0"/>
    <w:rsid w:val="00ED3E6B"/>
    <w:rsid w:val="00EE0FA9"/>
    <w:rsid w:val="00EE3552"/>
    <w:rsid w:val="00F0539E"/>
    <w:rsid w:val="00F07F50"/>
    <w:rsid w:val="00F31BEA"/>
    <w:rsid w:val="00F342D5"/>
    <w:rsid w:val="00F5085D"/>
    <w:rsid w:val="00F521ED"/>
    <w:rsid w:val="00F52C4A"/>
    <w:rsid w:val="00F559DE"/>
    <w:rsid w:val="00F60B9B"/>
    <w:rsid w:val="00F669E9"/>
    <w:rsid w:val="00F67AFD"/>
    <w:rsid w:val="00F72D01"/>
    <w:rsid w:val="00F763BB"/>
    <w:rsid w:val="00F82539"/>
    <w:rsid w:val="00F849E4"/>
    <w:rsid w:val="00F92FDA"/>
    <w:rsid w:val="00FA260A"/>
    <w:rsid w:val="00FA76C6"/>
    <w:rsid w:val="00FC3DAB"/>
    <w:rsid w:val="00FC5ED0"/>
    <w:rsid w:val="00FF02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05E"/>
    <w:pPr>
      <w:widowControl w:val="0"/>
      <w:autoSpaceDE w:val="0"/>
      <w:autoSpaceDN w:val="0"/>
      <w:adjustRightInd w:val="0"/>
    </w:pPr>
    <w:rPr>
      <w:rFonts w:ascii="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0A6FE4"/>
    <w:pPr>
      <w:shd w:val="clear" w:color="auto" w:fill="FFFFFF"/>
      <w:tabs>
        <w:tab w:val="center" w:pos="4680"/>
        <w:tab w:val="right" w:pos="9360"/>
      </w:tabs>
      <w:jc w:val="both"/>
    </w:pPr>
    <w:rPr>
      <w:rFonts w:ascii="Times New Roman" w:hAnsi="Times New Roman" w:cs="Times New Roman"/>
    </w:rPr>
  </w:style>
  <w:style w:type="character" w:customStyle="1" w:styleId="MTDisplayEquationChar">
    <w:name w:val="MTDisplayEquation Char"/>
    <w:link w:val="MTDisplayEquation"/>
    <w:rsid w:val="000A6FE4"/>
    <w:rPr>
      <w:rFonts w:ascii="Times New Roman" w:hAnsi="Times New Roman"/>
      <w:shd w:val="clear" w:color="auto" w:fill="FFFFFF"/>
    </w:rPr>
  </w:style>
  <w:style w:type="character" w:styleId="Hyperlink">
    <w:name w:val="Hyperlink"/>
    <w:uiPriority w:val="99"/>
    <w:unhideWhenUsed/>
    <w:rsid w:val="004436D6"/>
    <w:rPr>
      <w:color w:val="0000FF"/>
      <w:u w:val="single"/>
    </w:rPr>
  </w:style>
  <w:style w:type="character" w:styleId="FootnoteReference">
    <w:name w:val="footnote reference"/>
    <w:uiPriority w:val="99"/>
    <w:semiHidden/>
    <w:unhideWhenUsed/>
    <w:rsid w:val="00181B54"/>
    <w:rPr>
      <w:vertAlign w:val="superscript"/>
    </w:rPr>
  </w:style>
  <w:style w:type="paragraph" w:styleId="FootnoteText">
    <w:name w:val="footnote text"/>
    <w:basedOn w:val="Normal"/>
    <w:link w:val="FootnoteTextChar"/>
    <w:uiPriority w:val="99"/>
    <w:semiHidden/>
    <w:unhideWhenUsed/>
    <w:rsid w:val="009F3D28"/>
  </w:style>
  <w:style w:type="character" w:customStyle="1" w:styleId="FootnoteTextChar">
    <w:name w:val="Footnote Text Char"/>
    <w:link w:val="FootnoteText"/>
    <w:uiPriority w:val="99"/>
    <w:semiHidden/>
    <w:rsid w:val="009F3D28"/>
    <w:rPr>
      <w:rFonts w:ascii="Arial" w:hAnsi="Arial" w:cs="Arial"/>
    </w:rPr>
  </w:style>
  <w:style w:type="paragraph" w:styleId="Revision">
    <w:name w:val="Revision"/>
    <w:hidden/>
    <w:uiPriority w:val="99"/>
    <w:semiHidden/>
    <w:rsid w:val="007B6880"/>
    <w:rPr>
      <w:rFonts w:ascii="Arial" w:hAnsi="Arial" w:cs="Arial"/>
    </w:rPr>
  </w:style>
  <w:style w:type="character" w:styleId="CommentReference">
    <w:name w:val="annotation reference"/>
    <w:uiPriority w:val="99"/>
    <w:semiHidden/>
    <w:unhideWhenUsed/>
    <w:rsid w:val="004248C6"/>
    <w:rPr>
      <w:sz w:val="16"/>
      <w:szCs w:val="16"/>
    </w:rPr>
  </w:style>
  <w:style w:type="paragraph" w:styleId="CommentText">
    <w:name w:val="annotation text"/>
    <w:basedOn w:val="Normal"/>
    <w:link w:val="CommentTextChar"/>
    <w:uiPriority w:val="99"/>
    <w:unhideWhenUsed/>
    <w:rsid w:val="004248C6"/>
  </w:style>
  <w:style w:type="character" w:customStyle="1" w:styleId="CommentTextChar">
    <w:name w:val="Comment Text Char"/>
    <w:link w:val="CommentText"/>
    <w:uiPriority w:val="99"/>
    <w:rsid w:val="004248C6"/>
    <w:rPr>
      <w:rFonts w:ascii="Arial" w:hAnsi="Arial" w:cs="Arial"/>
      <w:lang w:val="en-US" w:eastAsia="en-US"/>
    </w:rPr>
  </w:style>
  <w:style w:type="paragraph" w:styleId="CommentSubject">
    <w:name w:val="annotation subject"/>
    <w:basedOn w:val="CommentText"/>
    <w:next w:val="CommentText"/>
    <w:link w:val="CommentSubjectChar"/>
    <w:uiPriority w:val="99"/>
    <w:semiHidden/>
    <w:unhideWhenUsed/>
    <w:rsid w:val="004248C6"/>
    <w:rPr>
      <w:b/>
      <w:bCs/>
    </w:rPr>
  </w:style>
  <w:style w:type="character" w:customStyle="1" w:styleId="CommentSubjectChar">
    <w:name w:val="Comment Subject Char"/>
    <w:link w:val="CommentSubject"/>
    <w:uiPriority w:val="99"/>
    <w:semiHidden/>
    <w:rsid w:val="004248C6"/>
    <w:rPr>
      <w:rFonts w:ascii="Arial" w:hAnsi="Arial" w:cs="Arial"/>
      <w:b/>
      <w:bCs/>
      <w:lang w:val="en-US" w:eastAsia="en-US"/>
    </w:rPr>
  </w:style>
  <w:style w:type="paragraph" w:styleId="BalloonText">
    <w:name w:val="Balloon Text"/>
    <w:basedOn w:val="Normal"/>
    <w:link w:val="BalloonTextChar"/>
    <w:uiPriority w:val="99"/>
    <w:semiHidden/>
    <w:unhideWhenUsed/>
    <w:rsid w:val="004E0803"/>
    <w:rPr>
      <w:rFonts w:ascii="Tahoma" w:hAnsi="Tahoma" w:cs="Tahoma"/>
      <w:sz w:val="16"/>
      <w:szCs w:val="16"/>
    </w:rPr>
  </w:style>
  <w:style w:type="character" w:customStyle="1" w:styleId="BalloonTextChar">
    <w:name w:val="Balloon Text Char"/>
    <w:basedOn w:val="DefaultParagraphFont"/>
    <w:link w:val="BalloonText"/>
    <w:uiPriority w:val="99"/>
    <w:semiHidden/>
    <w:rsid w:val="004E0803"/>
    <w:rPr>
      <w:rFonts w:ascii="Tahoma" w:hAnsi="Tahoma" w:cs="Tahoma"/>
      <w:sz w:val="16"/>
      <w:szCs w:val="16"/>
    </w:rPr>
  </w:style>
  <w:style w:type="character" w:customStyle="1" w:styleId="fontstyle01">
    <w:name w:val="fontstyle01"/>
    <w:basedOn w:val="DefaultParagraphFont"/>
    <w:rsid w:val="009C052C"/>
    <w:rPr>
      <w:rFonts w:ascii="NotoSansDevanagari-Regular" w:hAnsi="NotoSansDevanagari-Regular" w:hint="default"/>
      <w:b w:val="0"/>
      <w:bCs w:val="0"/>
      <w:i w:val="0"/>
      <w:iCs w:val="0"/>
      <w:color w:val="000000"/>
      <w:sz w:val="24"/>
      <w:szCs w:val="24"/>
    </w:rPr>
  </w:style>
  <w:style w:type="character" w:customStyle="1" w:styleId="fontstyle21">
    <w:name w:val="fontstyle21"/>
    <w:basedOn w:val="DefaultParagraphFont"/>
    <w:rsid w:val="009C052C"/>
    <w:rPr>
      <w:rFonts w:ascii="LMRoman12-Regular-Identity-H" w:hAnsi="LMRoman12-Regular-Identity-H" w:hint="default"/>
      <w:b w:val="0"/>
      <w:bCs w:val="0"/>
      <w:i w:val="0"/>
      <w:iCs w:val="0"/>
      <w:color w:val="000000"/>
      <w:sz w:val="24"/>
      <w:szCs w:val="24"/>
    </w:rPr>
  </w:style>
  <w:style w:type="paragraph" w:styleId="ListParagraph">
    <w:name w:val="List Paragraph"/>
    <w:basedOn w:val="Normal"/>
    <w:uiPriority w:val="34"/>
    <w:qFormat/>
    <w:rsid w:val="00FA260A"/>
    <w:pPr>
      <w:ind w:left="720"/>
    </w:pPr>
  </w:style>
  <w:style w:type="character" w:customStyle="1" w:styleId="UnresolvedMention">
    <w:name w:val="Unresolved Mention"/>
    <w:basedOn w:val="DefaultParagraphFont"/>
    <w:uiPriority w:val="99"/>
    <w:semiHidden/>
    <w:unhideWhenUsed/>
    <w:rsid w:val="0055608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24630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wmf"/><Relationship Id="rId50" Type="http://schemas.openxmlformats.org/officeDocument/2006/relationships/image" Target="media/image40.wmf"/><Relationship Id="rId55" Type="http://schemas.openxmlformats.org/officeDocument/2006/relationships/hyperlink" Target="https://github.com/NiuTrans/ABigSurvey" TargetMode="External"/><Relationship Id="rId76" Type="http://schemas.microsoft.com/office/2011/relationships/commentsExtended" Target="commentsExtended.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wmf"/><Relationship Id="rId41" Type="http://schemas.openxmlformats.org/officeDocument/2006/relationships/image" Target="media/image31.wmf"/><Relationship Id="rId54" Type="http://schemas.openxmlformats.org/officeDocument/2006/relationships/image" Target="media/image45.wmf"/><Relationship Id="rId75"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4.wmf"/><Relationship Id="rId32" Type="http://schemas.openxmlformats.org/officeDocument/2006/relationships/image" Target="media/image22.wmf"/><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4.wmf"/><Relationship Id="rId58" Type="http://schemas.openxmlformats.org/officeDocument/2006/relationships/theme" Target="theme/theme1.xml"/><Relationship Id="rId7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wmf"/><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hyperlink" Target="https://playground.tensorflow.org/" TargetMode="External"/><Relationship Id="rId77" Type="http://schemas.microsoft.com/office/2011/relationships/people" Target="people.xml"/><Relationship Id="rId8" Type="http://schemas.openxmlformats.org/officeDocument/2006/relationships/webSettings" Target="webSettings.xml"/><Relationship Id="rId51" Type="http://schemas.openxmlformats.org/officeDocument/2006/relationships/image" Target="media/image41.wmf"/><Relationship Id="rId3" Type="http://schemas.openxmlformats.org/officeDocument/2006/relationships/customXml" Target="../customXml/item3.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wmf"/><Relationship Id="rId38" Type="http://schemas.openxmlformats.org/officeDocument/2006/relationships/image" Target="media/image28.wmf"/><Relationship Id="rId46" Type="http://schemas.openxmlformats.org/officeDocument/2006/relationships/image" Target="media/image36.w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02C37CDE872264EAB6E4D6F8D71709E" ma:contentTypeVersion="20" ma:contentTypeDescription="Create a new document." ma:contentTypeScope="" ma:versionID="4a8ab0723a6ba7aac201f8b894f69d87">
  <xsd:schema xmlns:xsd="http://www.w3.org/2001/XMLSchema" xmlns:xs="http://www.w3.org/2001/XMLSchema" xmlns:p="http://schemas.microsoft.com/office/2006/metadata/properties" xmlns:ns1="http://schemas.microsoft.com/sharepoint/v3" xmlns:ns2="b2ff5dd9-dce1-4a98-96f8-3e27c44f6c75" xmlns:ns3="b716c87f-0615-4b01-9223-3e2d038f2e4f" targetNamespace="http://schemas.microsoft.com/office/2006/metadata/properties" ma:root="true" ma:fieldsID="da2943c17182acd40147c79f687b7164" ns1:_="" ns2:_="" ns3:_="">
    <xsd:import namespace="http://schemas.microsoft.com/sharepoint/v3"/>
    <xsd:import namespace="b2ff5dd9-dce1-4a98-96f8-3e27c44f6c75"/>
    <xsd:import namespace="b716c87f-0615-4b01-9223-3e2d038f2e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ff5dd9-dce1-4a98-96f8-3e27c44f6c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7414def-154c-4d25-b3bb-ada8546948f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16c87f-0615-4b01-9223-3e2d038f2e4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283a773-7a33-4925-9404-953863fb2f01}" ma:internalName="TaxCatchAll" ma:showField="CatchAllData" ma:web="b716c87f-0615-4b01-9223-3e2d038f2e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b2ff5dd9-dce1-4a98-96f8-3e27c44f6c75">
      <Terms xmlns="http://schemas.microsoft.com/office/infopath/2007/PartnerControls"/>
    </lcf76f155ced4ddcb4097134ff3c332f>
    <TaxCatchAll xmlns="b716c87f-0615-4b01-9223-3e2d038f2e4f" xsi:nil="true"/>
  </documentManagement>
</p:properties>
</file>

<file path=customXml/itemProps1.xml><?xml version="1.0" encoding="utf-8"?>
<ds:datastoreItem xmlns:ds="http://schemas.openxmlformats.org/officeDocument/2006/customXml" ds:itemID="{313701F2-E443-4F09-8DCE-18C31B481A89}">
  <ds:schemaRefs>
    <ds:schemaRef ds:uri="http://schemas.microsoft.com/sharepoint/v3/contenttype/forms"/>
  </ds:schemaRefs>
</ds:datastoreItem>
</file>

<file path=customXml/itemProps2.xml><?xml version="1.0" encoding="utf-8"?>
<ds:datastoreItem xmlns:ds="http://schemas.openxmlformats.org/officeDocument/2006/customXml" ds:itemID="{144D0D41-A74B-42DA-A6FB-CB85AF362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ff5dd9-dce1-4a98-96f8-3e27c44f6c75"/>
    <ds:schemaRef ds:uri="b716c87f-0615-4b01-9223-3e2d038f2e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8125C-0086-4DCB-A71C-DFDCF35A3D34}">
  <ds:schemaRefs>
    <ds:schemaRef ds:uri="http://schemas.openxmlformats.org/officeDocument/2006/bibliography"/>
  </ds:schemaRefs>
</ds:datastoreItem>
</file>

<file path=customXml/itemProps4.xml><?xml version="1.0" encoding="utf-8"?>
<ds:datastoreItem xmlns:ds="http://schemas.openxmlformats.org/officeDocument/2006/customXml" ds:itemID="{44E5C867-AED4-41BA-B6AE-31E7D6153B53}">
  <ds:schemaRefs>
    <ds:schemaRef ds:uri="http://schemas.microsoft.com/office/2006/metadata/properties"/>
    <ds:schemaRef ds:uri="http://schemas.microsoft.com/office/infopath/2007/PartnerControls"/>
    <ds:schemaRef ds:uri="http://schemas.microsoft.com/sharepoint/v3"/>
    <ds:schemaRef ds:uri="b2ff5dd9-dce1-4a98-96f8-3e27c44f6c75"/>
    <ds:schemaRef ds:uri="b716c87f-0615-4b01-9223-3e2d038f2e4f"/>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22</Pages>
  <Words>12858</Words>
  <Characters>73294</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170</cp:revision>
  <dcterms:created xsi:type="dcterms:W3CDTF">2024-09-13T13:17:00Z</dcterms:created>
  <dcterms:modified xsi:type="dcterms:W3CDTF">2024-11-29T08:32:00Z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ee0cb16e0a64fe417657fec94ed000a5a6431ac8aa167b5d20a72d53835afdca</vt:lpwstr>
  </property>
  <property fmtid="{D5CDD505-2E9C-101B-9397-08002B2CF9AE}" pid="3" name="ContentTypeId">
    <vt:lpwstr>0x010100B02C37CDE872264EAB6E4D6F8D71709E</vt:lpwstr>
  </property>
</Properties>
</file>